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12F3C6" w14:textId="6CA50D7E" w:rsidR="008B0E97" w:rsidRPr="00A105D4" w:rsidRDefault="00A764BA" w:rsidP="00A105D4">
      <w:pPr>
        <w:pStyle w:val="Heading1"/>
      </w:pPr>
      <w:r>
        <w:t xml:space="preserve"> </w:t>
      </w:r>
      <w:r w:rsidR="002E60DB" w:rsidRPr="00BA7693">
        <w:t>JavaScript</w:t>
      </w:r>
    </w:p>
    <w:p w14:paraId="51DA7647" w14:textId="77777777" w:rsidR="00537B49" w:rsidRPr="00537B49" w:rsidRDefault="00537B49" w:rsidP="00537B49">
      <w:pPr>
        <w:spacing w:after="0"/>
        <w:rPr>
          <w:sz w:val="2"/>
          <w:szCs w:val="2"/>
        </w:rPr>
      </w:pPr>
    </w:p>
    <w:p w14:paraId="0CA500F7" w14:textId="77777777" w:rsidR="006957D9" w:rsidRPr="00A764BA" w:rsidRDefault="002E60DB" w:rsidP="00537B49">
      <w:pPr>
        <w:spacing w:after="0"/>
        <w:rPr>
          <w:b/>
          <w:sz w:val="24"/>
        </w:rPr>
      </w:pPr>
      <w:r w:rsidRPr="00A764BA">
        <w:rPr>
          <w:b/>
          <w:sz w:val="24"/>
        </w:rPr>
        <w:t>How can use JavaScript in code?</w:t>
      </w:r>
    </w:p>
    <w:p w14:paraId="6C8B6EC6" w14:textId="68D291D3" w:rsidR="006957D9" w:rsidRPr="00783AEF" w:rsidRDefault="00AD1218">
      <w:pPr>
        <w:pStyle w:val="ListParagraph"/>
        <w:numPr>
          <w:ilvl w:val="0"/>
          <w:numId w:val="131"/>
        </w:numPr>
      </w:pPr>
      <w:r w:rsidRPr="00783AEF">
        <w:t>JavaScript</w:t>
      </w:r>
      <w:r w:rsidR="002E60DB" w:rsidRPr="00783AEF">
        <w:t xml:space="preserve"> code use between </w:t>
      </w:r>
      <w:r w:rsidR="006957D9" w:rsidRPr="00783AEF">
        <w:t xml:space="preserve">  </w:t>
      </w:r>
      <w:r w:rsidR="002E60DB" w:rsidRPr="00783AEF">
        <w:t>&lt;</w:t>
      </w:r>
      <w:r w:rsidR="006D4622" w:rsidRPr="00783AEF">
        <w:t>script</w:t>
      </w:r>
      <w:r w:rsidR="002E60DB" w:rsidRPr="00783AEF">
        <w:t xml:space="preserve">&gt; </w:t>
      </w:r>
      <w:proofErr w:type="gramStart"/>
      <w:r w:rsidR="002E60DB" w:rsidRPr="00783AEF">
        <w:t>…..</w:t>
      </w:r>
      <w:proofErr w:type="gramEnd"/>
      <w:r w:rsidR="002E60DB" w:rsidRPr="00783AEF">
        <w:t xml:space="preserve"> &lt;/script</w:t>
      </w:r>
      <w:r w:rsidRPr="00783AEF">
        <w:t xml:space="preserve">&gt; </w:t>
      </w:r>
      <w:r w:rsidR="006957D9" w:rsidRPr="00783AEF">
        <w:t xml:space="preserve">  </w:t>
      </w:r>
      <w:r w:rsidRPr="00783AEF">
        <w:t>tag</w:t>
      </w:r>
      <w:r w:rsidR="002E60DB" w:rsidRPr="00783AEF">
        <w:t>.</w:t>
      </w:r>
    </w:p>
    <w:p w14:paraId="281959DE" w14:textId="2502A609" w:rsidR="006957D9" w:rsidRPr="00783AEF" w:rsidRDefault="00783AEF" w:rsidP="00783AEF">
      <w:pPr>
        <w:pStyle w:val="ListParagraph"/>
        <w:ind w:left="360"/>
      </w:pPr>
      <w:r>
        <w:tab/>
      </w:r>
      <w:r>
        <w:tab/>
      </w:r>
      <w:r w:rsidR="002E60DB" w:rsidRPr="00783AEF">
        <w:t>&lt;</w:t>
      </w:r>
      <w:r w:rsidR="006957D9" w:rsidRPr="00783AEF">
        <w:t>script</w:t>
      </w:r>
      <w:r w:rsidR="002E60DB" w:rsidRPr="00783AEF">
        <w:t>&gt;</w:t>
      </w:r>
      <w:r w:rsidR="0009793F">
        <w:t xml:space="preserve"> </w:t>
      </w:r>
      <w:r w:rsidR="00BB29CB" w:rsidRPr="00783AEF">
        <w:t>console.log</w:t>
      </w:r>
      <w:r w:rsidR="0009793F">
        <w:t xml:space="preserve"> </w:t>
      </w:r>
      <w:r w:rsidR="00BB29CB" w:rsidRPr="00783AEF">
        <w:t>(“hello world</w:t>
      </w:r>
      <w:proofErr w:type="gramStart"/>
      <w:r w:rsidR="00BB29CB" w:rsidRPr="00783AEF">
        <w:t xml:space="preserve">”)   </w:t>
      </w:r>
      <w:proofErr w:type="gramEnd"/>
      <w:r w:rsidR="002E60DB" w:rsidRPr="00783AEF">
        <w:t xml:space="preserve"> &lt;/script&gt;</w:t>
      </w:r>
    </w:p>
    <w:p w14:paraId="5FF0CE51" w14:textId="7E00CEE4" w:rsidR="006D4622" w:rsidRPr="00783AEF" w:rsidRDefault="006957D9">
      <w:pPr>
        <w:pStyle w:val="ListParagraph"/>
        <w:numPr>
          <w:ilvl w:val="0"/>
          <w:numId w:val="131"/>
        </w:numPr>
      </w:pPr>
      <w:r w:rsidRPr="00783AEF">
        <w:t>Old</w:t>
      </w:r>
      <w:r w:rsidR="0009793F">
        <w:t xml:space="preserve"> JavaScript </w:t>
      </w:r>
      <w:r w:rsidR="002E60DB" w:rsidRPr="00783AEF">
        <w:t>may use a type attribute: &lt;script type="text/</w:t>
      </w:r>
      <w:proofErr w:type="spellStart"/>
      <w:r w:rsidR="002E60DB" w:rsidRPr="00783AEF">
        <w:t>javascript</w:t>
      </w:r>
      <w:proofErr w:type="spellEnd"/>
      <w:r w:rsidR="002E60DB" w:rsidRPr="00783AEF">
        <w:t xml:space="preserve">"&gt;. </w:t>
      </w:r>
      <w:r w:rsidRPr="00783AEF">
        <w:t xml:space="preserve"> </w:t>
      </w:r>
      <w:r w:rsidR="00BB29CB" w:rsidRPr="00783AEF">
        <w:t>A</w:t>
      </w:r>
      <w:r w:rsidR="002E60DB" w:rsidRPr="00783AEF">
        <w:t>ttribute is not required</w:t>
      </w:r>
      <w:r w:rsidR="006D4622" w:rsidRPr="00783AEF">
        <w:t xml:space="preserve"> now</w:t>
      </w:r>
      <w:r w:rsidR="002E60DB" w:rsidRPr="00783AEF">
        <w:t>. JavaScript is the default scripting language in HTML.</w:t>
      </w:r>
    </w:p>
    <w:p w14:paraId="0CFA8270" w14:textId="71F1DCAD" w:rsidR="002E60DB" w:rsidRPr="00783AEF" w:rsidRDefault="002E60DB">
      <w:pPr>
        <w:pStyle w:val="ListParagraph"/>
        <w:numPr>
          <w:ilvl w:val="0"/>
          <w:numId w:val="131"/>
        </w:numPr>
      </w:pPr>
      <w:r w:rsidRPr="00783AEF">
        <w:t>You can place any number of scripts in an HTML document.</w:t>
      </w:r>
    </w:p>
    <w:p w14:paraId="016ABCC3" w14:textId="06FAAAD0" w:rsidR="002E60DB" w:rsidRPr="00783AEF" w:rsidRDefault="006957D9">
      <w:pPr>
        <w:pStyle w:val="ListParagraph"/>
        <w:numPr>
          <w:ilvl w:val="0"/>
          <w:numId w:val="131"/>
        </w:numPr>
      </w:pPr>
      <w:r w:rsidRPr="00783AEF">
        <w:t>S</w:t>
      </w:r>
      <w:r w:rsidR="002E60DB" w:rsidRPr="00783AEF">
        <w:t>cripts can be placed in the &lt;body&gt; or in the &lt;head&gt; section of an HTML page, or in both.</w:t>
      </w:r>
    </w:p>
    <w:p w14:paraId="59779E90" w14:textId="30A7DC63" w:rsidR="005B2A09" w:rsidRPr="00783AEF" w:rsidRDefault="005B2A09">
      <w:pPr>
        <w:pStyle w:val="ListParagraph"/>
        <w:numPr>
          <w:ilvl w:val="0"/>
          <w:numId w:val="131"/>
        </w:numPr>
      </w:pPr>
      <w:r w:rsidRPr="00783AEF">
        <w:t>Placing scripts at the bottom of the &lt;body&gt; element improves the display speed, because script interpretation slows down the display.</w:t>
      </w:r>
    </w:p>
    <w:p w14:paraId="7EE90D44" w14:textId="44BFE733" w:rsidR="00BB29CB" w:rsidRPr="00783AEF" w:rsidRDefault="006957D9">
      <w:pPr>
        <w:pStyle w:val="ListParagraph"/>
        <w:numPr>
          <w:ilvl w:val="0"/>
          <w:numId w:val="131"/>
        </w:numPr>
      </w:pPr>
      <w:r w:rsidRPr="00783AEF">
        <w:t>For</w:t>
      </w:r>
      <w:r w:rsidR="002E60DB" w:rsidRPr="00783AEF">
        <w:t xml:space="preserve"> using external script file, file name </w:t>
      </w:r>
      <w:r w:rsidR="005F0ED1" w:rsidRPr="00783AEF">
        <w:t>uses</w:t>
      </w:r>
      <w:r w:rsidR="002E60DB" w:rsidRPr="00783AEF">
        <w:t xml:space="preserve"> in </w:t>
      </w:r>
      <w:proofErr w:type="spellStart"/>
      <w:r w:rsidR="002E60DB" w:rsidRPr="00783AEF">
        <w:t>src</w:t>
      </w:r>
      <w:proofErr w:type="spellEnd"/>
      <w:r w:rsidR="002E60DB" w:rsidRPr="00783AEF">
        <w:t xml:space="preserve"> (source) attribute of a &lt;script&gt; tag:  </w:t>
      </w:r>
      <w:r w:rsidR="00BB29CB" w:rsidRPr="00783AEF">
        <w:tab/>
      </w:r>
      <w:r w:rsidR="00BB29CB" w:rsidRPr="00783AEF">
        <w:tab/>
      </w:r>
      <w:r w:rsidR="00BB29CB" w:rsidRPr="00783AEF">
        <w:tab/>
      </w:r>
      <w:r w:rsidR="00BB29CB" w:rsidRPr="00783AEF">
        <w:tab/>
      </w:r>
      <w:r w:rsidR="002E60DB" w:rsidRPr="00783AEF">
        <w:t>&lt;script </w:t>
      </w:r>
      <w:proofErr w:type="spellStart"/>
      <w:r w:rsidR="002E60DB" w:rsidRPr="00783AEF">
        <w:t>src</w:t>
      </w:r>
      <w:proofErr w:type="spellEnd"/>
      <w:r w:rsidR="002E60DB" w:rsidRPr="00783AEF">
        <w:t>="myScript.js"&gt;</w:t>
      </w:r>
      <w:r w:rsidR="006D4622" w:rsidRPr="00783AEF">
        <w:t xml:space="preserve"> </w:t>
      </w:r>
      <w:r w:rsidR="002E60DB" w:rsidRPr="00783AEF">
        <w:t>&lt;/scrip</w:t>
      </w:r>
      <w:r w:rsidR="006D4622" w:rsidRPr="00783AEF">
        <w:t>&gt;</w:t>
      </w:r>
    </w:p>
    <w:p w14:paraId="38D0D04B" w14:textId="1B860135" w:rsidR="007D01EF" w:rsidRPr="00783AEF" w:rsidRDefault="002E60DB">
      <w:pPr>
        <w:pStyle w:val="ListParagraph"/>
        <w:numPr>
          <w:ilvl w:val="0"/>
          <w:numId w:val="131"/>
        </w:numPr>
      </w:pPr>
      <w:r w:rsidRPr="00783AEF">
        <w:t>External script files cannot contain &lt;script&gt; tags.</w:t>
      </w:r>
    </w:p>
    <w:p w14:paraId="63A3F3A9" w14:textId="7A6A97EC" w:rsidR="007D01EF" w:rsidRPr="00A764BA" w:rsidRDefault="002E60DB" w:rsidP="002E60DB">
      <w:pPr>
        <w:spacing w:after="0"/>
        <w:rPr>
          <w:rFonts w:cstheme="minorHAnsi"/>
          <w:b/>
          <w:szCs w:val="24"/>
        </w:rPr>
      </w:pPr>
      <w:r w:rsidRPr="00A764BA">
        <w:rPr>
          <w:b/>
          <w:szCs w:val="24"/>
        </w:rPr>
        <w:t>JavaScript </w:t>
      </w:r>
      <w:r w:rsidRPr="00A764BA">
        <w:rPr>
          <w:rStyle w:val="colorh1"/>
          <w:rFonts w:cstheme="minorHAnsi"/>
          <w:b/>
          <w:szCs w:val="24"/>
        </w:rPr>
        <w:t>Output</w:t>
      </w:r>
      <w:r w:rsidR="007D01EF" w:rsidRPr="00A764BA">
        <w:rPr>
          <w:rStyle w:val="colorh1"/>
          <w:rFonts w:cstheme="minorHAnsi"/>
          <w:b/>
          <w:szCs w:val="24"/>
        </w:rPr>
        <w:t xml:space="preserve">: </w:t>
      </w:r>
    </w:p>
    <w:p w14:paraId="2D428EDC"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HTML element, using </w:t>
      </w:r>
      <w:proofErr w:type="spellStart"/>
      <w:r w:rsidRPr="00A764BA">
        <w:rPr>
          <w:rFonts w:eastAsia="Times New Roman"/>
          <w:bCs/>
          <w:sz w:val="20"/>
          <w:szCs w:val="20"/>
        </w:rPr>
        <w:t>innerHTML</w:t>
      </w:r>
      <w:proofErr w:type="spellEnd"/>
      <w:r w:rsidRPr="00A764BA">
        <w:rPr>
          <w:rFonts w:eastAsia="Times New Roman"/>
          <w:bCs/>
        </w:rPr>
        <w:t>.</w:t>
      </w:r>
    </w:p>
    <w:p w14:paraId="6D6F4F1B"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the HTML output using </w:t>
      </w:r>
      <w:proofErr w:type="spellStart"/>
      <w:proofErr w:type="gramStart"/>
      <w:r w:rsidRPr="00A764BA">
        <w:rPr>
          <w:rFonts w:eastAsia="Times New Roman"/>
          <w:bCs/>
          <w:sz w:val="20"/>
          <w:szCs w:val="20"/>
        </w:rPr>
        <w:t>document.write</w:t>
      </w:r>
      <w:proofErr w:type="spellEnd"/>
      <w:proofErr w:type="gramEnd"/>
      <w:r w:rsidRPr="00A764BA">
        <w:rPr>
          <w:rFonts w:eastAsia="Times New Roman"/>
          <w:bCs/>
          <w:sz w:val="20"/>
          <w:szCs w:val="20"/>
        </w:rPr>
        <w:t>()</w:t>
      </w:r>
      <w:r w:rsidRPr="00A764BA">
        <w:rPr>
          <w:rFonts w:eastAsia="Times New Roman"/>
          <w:bCs/>
        </w:rPr>
        <w:t>.</w:t>
      </w:r>
    </w:p>
    <w:p w14:paraId="623AC00F" w14:textId="77777777" w:rsidR="002E60DB" w:rsidRPr="00A764BA" w:rsidRDefault="002E60DB" w:rsidP="00A764BA">
      <w:pPr>
        <w:spacing w:after="0"/>
        <w:ind w:left="90" w:firstLine="720"/>
        <w:rPr>
          <w:bCs/>
        </w:rPr>
      </w:pPr>
      <w:r w:rsidRPr="00A764BA">
        <w:rPr>
          <w:bCs/>
        </w:rPr>
        <w:t xml:space="preserve">** Using </w:t>
      </w:r>
      <w:proofErr w:type="spellStart"/>
      <w:proofErr w:type="gramStart"/>
      <w:r w:rsidRPr="00A764BA">
        <w:rPr>
          <w:bCs/>
        </w:rPr>
        <w:t>document.write</w:t>
      </w:r>
      <w:proofErr w:type="spellEnd"/>
      <w:proofErr w:type="gramEnd"/>
      <w:r w:rsidRPr="00A764BA">
        <w:rPr>
          <w:bCs/>
        </w:rPr>
        <w:t>() after an HTML document is loaded, will delete all existing HTML:</w:t>
      </w:r>
    </w:p>
    <w:p w14:paraId="02E6E608" w14:textId="77777777" w:rsidR="002E60DB" w:rsidRPr="00A764BA" w:rsidRDefault="002E60DB">
      <w:pPr>
        <w:pStyle w:val="ListParagraph"/>
        <w:numPr>
          <w:ilvl w:val="0"/>
          <w:numId w:val="26"/>
        </w:numPr>
        <w:spacing w:after="0"/>
        <w:ind w:left="720"/>
        <w:rPr>
          <w:rFonts w:eastAsia="Times New Roman"/>
          <w:bCs/>
        </w:rPr>
      </w:pPr>
      <w:r w:rsidRPr="00A764BA">
        <w:rPr>
          <w:rFonts w:eastAsia="Times New Roman"/>
          <w:bCs/>
        </w:rPr>
        <w:t>Writing into an alert box, using </w:t>
      </w:r>
      <w:proofErr w:type="spellStart"/>
      <w:proofErr w:type="gramStart"/>
      <w:r w:rsidRPr="00A764BA">
        <w:rPr>
          <w:rFonts w:eastAsia="Times New Roman"/>
          <w:bCs/>
          <w:sz w:val="20"/>
          <w:szCs w:val="20"/>
        </w:rPr>
        <w:t>window.alert</w:t>
      </w:r>
      <w:proofErr w:type="spellEnd"/>
      <w:proofErr w:type="gramEnd"/>
      <w:r w:rsidRPr="00A764BA">
        <w:rPr>
          <w:rFonts w:eastAsia="Times New Roman"/>
          <w:bCs/>
          <w:sz w:val="20"/>
          <w:szCs w:val="20"/>
        </w:rPr>
        <w:t>()</w:t>
      </w:r>
      <w:r w:rsidRPr="00A764BA">
        <w:rPr>
          <w:rFonts w:eastAsia="Times New Roman"/>
          <w:bCs/>
        </w:rPr>
        <w:t>.</w:t>
      </w:r>
    </w:p>
    <w:p w14:paraId="011FB2E1" w14:textId="6519E9EC" w:rsidR="00A764BA" w:rsidRPr="0009793F" w:rsidRDefault="002E60DB" w:rsidP="0009793F">
      <w:pPr>
        <w:pStyle w:val="ListParagraph"/>
        <w:numPr>
          <w:ilvl w:val="0"/>
          <w:numId w:val="26"/>
        </w:numPr>
        <w:spacing w:after="0"/>
        <w:ind w:left="720"/>
        <w:rPr>
          <w:rFonts w:eastAsia="Times New Roman"/>
          <w:bCs/>
        </w:rPr>
      </w:pPr>
      <w:r w:rsidRPr="00A764BA">
        <w:rPr>
          <w:rFonts w:eastAsia="Times New Roman"/>
          <w:bCs/>
        </w:rPr>
        <w:t>Writing into the browser console, using </w:t>
      </w:r>
      <w:proofErr w:type="gramStart"/>
      <w:r w:rsidRPr="00A764BA">
        <w:rPr>
          <w:rFonts w:eastAsia="Times New Roman"/>
          <w:bCs/>
          <w:sz w:val="20"/>
          <w:szCs w:val="20"/>
        </w:rPr>
        <w:t>console.log(</w:t>
      </w:r>
      <w:proofErr w:type="gramEnd"/>
      <w:r w:rsidRPr="00A764BA">
        <w:rPr>
          <w:rFonts w:eastAsia="Times New Roman"/>
          <w:bCs/>
          <w:sz w:val="20"/>
          <w:szCs w:val="20"/>
        </w:rPr>
        <w:t>)</w:t>
      </w:r>
      <w:r w:rsidRPr="00A764BA">
        <w:rPr>
          <w:rFonts w:eastAsia="Times New Roman"/>
          <w:bCs/>
        </w:rPr>
        <w:t>.</w:t>
      </w:r>
    </w:p>
    <w:p w14:paraId="7F1CA384" w14:textId="66532C0C" w:rsidR="002E60DB" w:rsidRPr="00A764BA" w:rsidRDefault="002E60DB" w:rsidP="002E60DB">
      <w:pPr>
        <w:spacing w:after="0"/>
        <w:rPr>
          <w:b/>
          <w:szCs w:val="20"/>
        </w:rPr>
      </w:pPr>
      <w:r w:rsidRPr="00A764BA">
        <w:rPr>
          <w:b/>
          <w:szCs w:val="20"/>
        </w:rPr>
        <w:t>JavaScript Statements</w:t>
      </w:r>
      <w:r w:rsidR="007D01EF" w:rsidRPr="00A764BA">
        <w:rPr>
          <w:b/>
          <w:szCs w:val="20"/>
        </w:rPr>
        <w:t>:</w:t>
      </w:r>
    </w:p>
    <w:p w14:paraId="08B9F724" w14:textId="3B43CEA7" w:rsidR="002E60DB" w:rsidRPr="00A764BA" w:rsidRDefault="002E60DB">
      <w:pPr>
        <w:pStyle w:val="ListParagraph"/>
        <w:numPr>
          <w:ilvl w:val="0"/>
          <w:numId w:val="130"/>
        </w:numPr>
        <w:spacing w:after="0"/>
        <w:rPr>
          <w:bCs/>
        </w:rPr>
      </w:pPr>
      <w:r w:rsidRPr="00A764BA">
        <w:rPr>
          <w:bCs/>
        </w:rPr>
        <w:t>JavaScript statements are composed of:</w:t>
      </w:r>
    </w:p>
    <w:p w14:paraId="614AE10A" w14:textId="7B40A6EB" w:rsidR="002E60DB" w:rsidRPr="00A764BA" w:rsidRDefault="00A764BA" w:rsidP="00A764BA">
      <w:pPr>
        <w:rPr>
          <w:bCs/>
        </w:rPr>
      </w:pPr>
      <w:r>
        <w:rPr>
          <w:bCs/>
        </w:rPr>
        <w:tab/>
      </w:r>
      <w:r>
        <w:rPr>
          <w:bCs/>
        </w:rPr>
        <w:tab/>
      </w:r>
      <w:r w:rsidR="002E60DB" w:rsidRPr="00A764BA">
        <w:rPr>
          <w:bCs/>
        </w:rPr>
        <w:t>Values, Operators, Expressions, Keywords, and Comments.</w:t>
      </w:r>
    </w:p>
    <w:p w14:paraId="10A828FB" w14:textId="53E02560" w:rsidR="002E60DB" w:rsidRPr="00A764BA" w:rsidRDefault="002E60DB">
      <w:pPr>
        <w:pStyle w:val="ListParagraph"/>
        <w:numPr>
          <w:ilvl w:val="0"/>
          <w:numId w:val="130"/>
        </w:numPr>
        <w:spacing w:after="0"/>
        <w:rPr>
          <w:bCs/>
        </w:rPr>
      </w:pPr>
      <w:r w:rsidRPr="00A764BA">
        <w:rPr>
          <w:bCs/>
        </w:rPr>
        <w:t>Semicolons separate JavaScript statements.</w:t>
      </w:r>
    </w:p>
    <w:p w14:paraId="1E38F1B0" w14:textId="35E7A805" w:rsidR="002E60DB" w:rsidRPr="00A764BA" w:rsidRDefault="002E60DB">
      <w:pPr>
        <w:pStyle w:val="ListParagraph"/>
        <w:numPr>
          <w:ilvl w:val="0"/>
          <w:numId w:val="130"/>
        </w:numPr>
        <w:spacing w:after="0"/>
        <w:rPr>
          <w:bCs/>
        </w:rPr>
      </w:pPr>
      <w:r w:rsidRPr="00A764BA">
        <w:rPr>
          <w:bCs/>
        </w:rPr>
        <w:t>JavaScript statements can be grouped together in code blocks, inside curly brackets {</w:t>
      </w:r>
      <w:r w:rsidR="00A764BA">
        <w:rPr>
          <w:bCs/>
        </w:rPr>
        <w:t>…</w:t>
      </w:r>
      <w:r w:rsidRPr="00A764BA">
        <w:rPr>
          <w:bCs/>
        </w:rPr>
        <w:t>}.</w:t>
      </w:r>
    </w:p>
    <w:p w14:paraId="099CB1E0" w14:textId="2486C96A" w:rsidR="002E60DB" w:rsidRPr="00A764BA" w:rsidRDefault="00A764BA" w:rsidP="00A764BA">
      <w:pPr>
        <w:rPr>
          <w:bCs/>
        </w:rPr>
      </w:pPr>
      <w:r>
        <w:rPr>
          <w:bCs/>
        </w:rPr>
        <w:tab/>
      </w:r>
      <w:r>
        <w:rPr>
          <w:bCs/>
        </w:rPr>
        <w:tab/>
      </w:r>
      <w:r>
        <w:rPr>
          <w:bCs/>
        </w:rPr>
        <w:tab/>
      </w:r>
      <w:r w:rsidR="000C3E11" w:rsidRPr="00A764BA">
        <w:rPr>
          <w:bCs/>
        </w:rPr>
        <w:t xml:space="preserve">let x, y, </w:t>
      </w:r>
      <w:proofErr w:type="gramStart"/>
      <w:r w:rsidR="000C3E11" w:rsidRPr="00A764BA">
        <w:rPr>
          <w:bCs/>
        </w:rPr>
        <w:t>z;   </w:t>
      </w:r>
      <w:proofErr w:type="gramEnd"/>
      <w:r w:rsidR="000C3E11" w:rsidRPr="00A764BA">
        <w:rPr>
          <w:bCs/>
        </w:rPr>
        <w:t> // Statement 1</w:t>
      </w:r>
    </w:p>
    <w:p w14:paraId="64738A05" w14:textId="3F82BEA7" w:rsidR="000C3E11" w:rsidRPr="000C3E11" w:rsidRDefault="005B2A09" w:rsidP="00A105D4">
      <w:pPr>
        <w:pStyle w:val="Heading1"/>
      </w:pPr>
      <w:r>
        <w:t xml:space="preserve">JavaScript </w:t>
      </w:r>
      <w:r>
        <w:rPr>
          <w:rStyle w:val="colorh1"/>
        </w:rPr>
        <w:t>Syntax</w:t>
      </w:r>
    </w:p>
    <w:p w14:paraId="236922A1" w14:textId="20EFA8BA" w:rsidR="002E60DB" w:rsidRPr="00783AEF" w:rsidRDefault="002E60DB">
      <w:pPr>
        <w:pStyle w:val="ListParagraph"/>
        <w:numPr>
          <w:ilvl w:val="0"/>
          <w:numId w:val="44"/>
        </w:numPr>
        <w:spacing w:after="0"/>
        <w:rPr>
          <w:b/>
          <w:sz w:val="24"/>
        </w:rPr>
      </w:pPr>
      <w:r w:rsidRPr="00783AEF">
        <w:rPr>
          <w:b/>
          <w:szCs w:val="20"/>
        </w:rPr>
        <w:t>JavaScript Values</w:t>
      </w:r>
      <w:r w:rsidR="007D01EF" w:rsidRPr="00783AEF">
        <w:rPr>
          <w:b/>
          <w:szCs w:val="20"/>
        </w:rPr>
        <w:t xml:space="preserve">: </w:t>
      </w:r>
      <w:r w:rsidRPr="00783AEF">
        <w:t>The JavaScript syntax defines two types of values:</w:t>
      </w:r>
    </w:p>
    <w:p w14:paraId="69EDAFCD" w14:textId="77777777" w:rsidR="000C3E11" w:rsidRPr="00783AEF" w:rsidRDefault="002E60DB">
      <w:pPr>
        <w:pStyle w:val="ListParagraph"/>
        <w:numPr>
          <w:ilvl w:val="0"/>
          <w:numId w:val="31"/>
        </w:numPr>
        <w:spacing w:after="0"/>
      </w:pPr>
      <w:r w:rsidRPr="00783AEF">
        <w:rPr>
          <w:b/>
          <w:bCs/>
        </w:rPr>
        <w:t>Fixed values (Literal</w:t>
      </w:r>
      <w:r w:rsidRPr="00783AEF">
        <w:t>)</w:t>
      </w:r>
    </w:p>
    <w:p w14:paraId="74A227B2" w14:textId="365B5C38" w:rsidR="00EB57C5" w:rsidRPr="00783AEF" w:rsidRDefault="007B5090">
      <w:pPr>
        <w:pStyle w:val="ListParagraph"/>
        <w:numPr>
          <w:ilvl w:val="0"/>
          <w:numId w:val="89"/>
        </w:numPr>
        <w:spacing w:after="0"/>
      </w:pPr>
      <w:r w:rsidRPr="00783AEF">
        <w:t>Numbers are written with or without decimals:</w:t>
      </w:r>
      <w:r w:rsidR="00EB57C5" w:rsidRPr="00783AEF">
        <w:t xml:space="preserve">     </w:t>
      </w:r>
      <w:r w:rsidR="00BB468C" w:rsidRPr="00783AEF">
        <w:t>---------- 10</w:t>
      </w:r>
      <w:r w:rsidR="00EB57C5" w:rsidRPr="00783AEF">
        <w:t>, 10.58</w:t>
      </w:r>
    </w:p>
    <w:p w14:paraId="24D225C3" w14:textId="2AC5E494" w:rsidR="007B5090" w:rsidRPr="00783AEF" w:rsidRDefault="007B5090">
      <w:pPr>
        <w:pStyle w:val="ListParagraph"/>
        <w:numPr>
          <w:ilvl w:val="0"/>
          <w:numId w:val="89"/>
        </w:numPr>
        <w:spacing w:after="0"/>
      </w:pPr>
      <w:r w:rsidRPr="00783AEF">
        <w:t>Strings are text, written within double or single quotes</w:t>
      </w:r>
      <w:r w:rsidR="00EB57C5" w:rsidRPr="00783AEF">
        <w:t>. ---------- “</w:t>
      </w:r>
      <w:proofErr w:type="spellStart"/>
      <w:r w:rsidR="00EB57C5" w:rsidRPr="00783AEF">
        <w:t>shuvo</w:t>
      </w:r>
      <w:proofErr w:type="spellEnd"/>
      <w:r w:rsidR="00EB57C5" w:rsidRPr="00783AEF">
        <w:t>”</w:t>
      </w:r>
    </w:p>
    <w:p w14:paraId="20493457" w14:textId="71D1C5BA" w:rsidR="002E60DB" w:rsidRPr="00783AEF" w:rsidRDefault="002E60DB">
      <w:pPr>
        <w:pStyle w:val="ListParagraph"/>
        <w:numPr>
          <w:ilvl w:val="0"/>
          <w:numId w:val="31"/>
        </w:numPr>
        <w:spacing w:after="0"/>
        <w:rPr>
          <w:b/>
          <w:bCs/>
        </w:rPr>
      </w:pPr>
      <w:r w:rsidRPr="00783AEF">
        <w:rPr>
          <w:b/>
          <w:bCs/>
        </w:rPr>
        <w:t>Variable values (Variables)</w:t>
      </w:r>
    </w:p>
    <w:p w14:paraId="6D25E548" w14:textId="49F4AA1D" w:rsidR="00BB049C" w:rsidRPr="00783AEF" w:rsidRDefault="00BB049C">
      <w:pPr>
        <w:pStyle w:val="NoSpacing"/>
        <w:numPr>
          <w:ilvl w:val="0"/>
          <w:numId w:val="90"/>
        </w:numPr>
      </w:pPr>
      <w:r w:rsidRPr="00783AEF">
        <w:t>variables are used to store data values.</w:t>
      </w:r>
    </w:p>
    <w:p w14:paraId="160E59FE" w14:textId="08C05D43" w:rsidR="00BB049C" w:rsidRPr="00783AEF" w:rsidRDefault="00BB049C">
      <w:pPr>
        <w:pStyle w:val="NoSpacing"/>
        <w:numPr>
          <w:ilvl w:val="0"/>
          <w:numId w:val="90"/>
        </w:numPr>
      </w:pPr>
      <w:r w:rsidRPr="00783AEF">
        <w:t>JavaScript uses the keywords var, let and const to declare variables.</w:t>
      </w:r>
    </w:p>
    <w:p w14:paraId="77B6FE1E" w14:textId="1B091C43" w:rsidR="00BB049C" w:rsidRPr="00783AEF" w:rsidRDefault="00BB049C">
      <w:pPr>
        <w:pStyle w:val="NoSpacing"/>
        <w:numPr>
          <w:ilvl w:val="0"/>
          <w:numId w:val="90"/>
        </w:numPr>
      </w:pPr>
      <w:r w:rsidRPr="00783AEF">
        <w:t>An equal sign is used to assign values to variables</w:t>
      </w:r>
    </w:p>
    <w:p w14:paraId="684C3DFB" w14:textId="78F14635" w:rsidR="002E60DB" w:rsidRPr="00783AEF" w:rsidRDefault="002E60DB">
      <w:pPr>
        <w:pStyle w:val="ListParagraph"/>
        <w:numPr>
          <w:ilvl w:val="0"/>
          <w:numId w:val="90"/>
        </w:numPr>
        <w:spacing w:after="0"/>
      </w:pPr>
      <w:r w:rsidRPr="00783AEF">
        <w:t>All JavaScript identifiers are case sensitive. </w:t>
      </w:r>
    </w:p>
    <w:p w14:paraId="38F24058" w14:textId="7E710FBB" w:rsidR="00BA338E" w:rsidRPr="00783AEF" w:rsidRDefault="002E60DB">
      <w:pPr>
        <w:pStyle w:val="ListParagraph"/>
        <w:numPr>
          <w:ilvl w:val="0"/>
          <w:numId w:val="90"/>
        </w:numPr>
      </w:pPr>
      <w:r w:rsidRPr="00783AEF">
        <w:t>Hyphens are not allowed in JavaScript. They are reserved for subtractions.</w:t>
      </w:r>
    </w:p>
    <w:p w14:paraId="02FEE2E5" w14:textId="6F788E81" w:rsidR="00BA338E" w:rsidRPr="00783AEF" w:rsidRDefault="00BA338E">
      <w:pPr>
        <w:pStyle w:val="ListParagraph"/>
        <w:numPr>
          <w:ilvl w:val="0"/>
          <w:numId w:val="44"/>
        </w:numPr>
      </w:pPr>
      <w:r w:rsidRPr="00783AEF">
        <w:rPr>
          <w:b/>
          <w:bCs/>
        </w:rPr>
        <w:t>JavaScript Operators:</w:t>
      </w:r>
      <w:r w:rsidRPr="00783AEF">
        <w:t xml:space="preserve"> JavaScript uses arithmetic operators </w:t>
      </w:r>
      <w:proofErr w:type="gramStart"/>
      <w:r w:rsidRPr="00783AEF">
        <w:t>( +</w:t>
      </w:r>
      <w:proofErr w:type="gramEnd"/>
      <w:r w:rsidRPr="00783AEF">
        <w:t xml:space="preserve"> - * / ) to compute values</w:t>
      </w:r>
      <w:r w:rsidR="00BD34C6">
        <w:t>.</w:t>
      </w:r>
    </w:p>
    <w:p w14:paraId="1DC987A6" w14:textId="721A85DC" w:rsidR="00BA338E" w:rsidRPr="00783AEF" w:rsidRDefault="00BA338E">
      <w:pPr>
        <w:pStyle w:val="ListParagraph"/>
        <w:numPr>
          <w:ilvl w:val="0"/>
          <w:numId w:val="44"/>
        </w:numPr>
      </w:pPr>
      <w:r w:rsidRPr="00783AEF">
        <w:rPr>
          <w:b/>
          <w:bCs/>
        </w:rPr>
        <w:t>JavaScript Expressions:</w:t>
      </w:r>
      <w:r w:rsidRPr="00783AEF">
        <w:t xml:space="preserve"> An expression is a combination of values, variables, and operators, which computes to a value.</w:t>
      </w:r>
    </w:p>
    <w:p w14:paraId="4B0FA33D" w14:textId="1D1CE31F" w:rsidR="00BA338E" w:rsidRPr="00783AEF" w:rsidRDefault="00BA338E">
      <w:pPr>
        <w:pStyle w:val="ListParagraph"/>
        <w:numPr>
          <w:ilvl w:val="0"/>
          <w:numId w:val="44"/>
        </w:numPr>
      </w:pPr>
      <w:r w:rsidRPr="00783AEF">
        <w:rPr>
          <w:b/>
          <w:bCs/>
        </w:rPr>
        <w:t>JavaScript Keywords:</w:t>
      </w:r>
      <w:r w:rsidRPr="00783AEF">
        <w:t xml:space="preserve"> JavaScript keywords are used to identify actions to be performed</w:t>
      </w:r>
    </w:p>
    <w:p w14:paraId="6C5DBC0F" w14:textId="0A33851F" w:rsidR="00BA338E" w:rsidRPr="00783AEF" w:rsidRDefault="00BA338E">
      <w:pPr>
        <w:pStyle w:val="ListParagraph"/>
        <w:numPr>
          <w:ilvl w:val="0"/>
          <w:numId w:val="44"/>
        </w:numPr>
      </w:pPr>
      <w:r w:rsidRPr="00783AEF">
        <w:rPr>
          <w:b/>
          <w:bCs/>
        </w:rPr>
        <w:t>JavaScript Comments:</w:t>
      </w:r>
      <w:r w:rsidRPr="00783AEF">
        <w:t xml:space="preserve"> Code after double slashes // or between /* and */ is treated as a comment.</w:t>
      </w:r>
    </w:p>
    <w:p w14:paraId="2CD1B6BF" w14:textId="4B483E8E" w:rsidR="002E60DB" w:rsidRPr="00783AEF" w:rsidRDefault="00BA338E">
      <w:pPr>
        <w:pStyle w:val="ListParagraph"/>
        <w:numPr>
          <w:ilvl w:val="0"/>
          <w:numId w:val="44"/>
        </w:numPr>
      </w:pPr>
      <w:r w:rsidRPr="00783AEF">
        <w:rPr>
          <w:b/>
          <w:bCs/>
        </w:rPr>
        <w:t>JavaScript Character Set</w:t>
      </w:r>
      <w:r w:rsidRPr="00783AEF">
        <w:t>: JavaScript uses the Unicode character set.</w:t>
      </w:r>
    </w:p>
    <w:p w14:paraId="1CC031D9" w14:textId="77777777" w:rsidR="00BA338E" w:rsidRDefault="00BA338E" w:rsidP="00A105D4">
      <w:pPr>
        <w:pStyle w:val="Heading1"/>
      </w:pPr>
      <w:r>
        <w:lastRenderedPageBreak/>
        <w:t xml:space="preserve">JavaScript </w:t>
      </w:r>
      <w:r>
        <w:rPr>
          <w:rStyle w:val="colorh1"/>
        </w:rPr>
        <w:t>Variables</w:t>
      </w:r>
    </w:p>
    <w:p w14:paraId="30E3F98A" w14:textId="6147337F" w:rsidR="008149BD" w:rsidRPr="00821F07" w:rsidRDefault="00821F07">
      <w:pPr>
        <w:pStyle w:val="ListParagraph"/>
        <w:numPr>
          <w:ilvl w:val="0"/>
          <w:numId w:val="45"/>
        </w:numPr>
      </w:pPr>
      <w:r>
        <w:t>V</w:t>
      </w:r>
      <w:r w:rsidR="008149BD" w:rsidRPr="00821F07">
        <w:t>ariables are containers for storing data (storing data values).</w:t>
      </w:r>
    </w:p>
    <w:p w14:paraId="3FDB072E" w14:textId="4D6B8541" w:rsidR="008149BD" w:rsidRPr="00821F07" w:rsidRDefault="008149BD">
      <w:pPr>
        <w:pStyle w:val="ListParagraph"/>
        <w:numPr>
          <w:ilvl w:val="0"/>
          <w:numId w:val="45"/>
        </w:numPr>
      </w:pPr>
      <w:r w:rsidRPr="00821F07">
        <w:t>All JavaScript variables must be identified with unique names.</w:t>
      </w:r>
    </w:p>
    <w:p w14:paraId="50AF395D" w14:textId="77777777" w:rsidR="008149BD" w:rsidRPr="00821F07" w:rsidRDefault="008149BD">
      <w:pPr>
        <w:pStyle w:val="ListParagraph"/>
        <w:numPr>
          <w:ilvl w:val="0"/>
          <w:numId w:val="45"/>
        </w:numPr>
      </w:pPr>
      <w:r w:rsidRPr="00821F07">
        <w:t>These unique names are called identifiers.</w:t>
      </w:r>
    </w:p>
    <w:p w14:paraId="18D227A3" w14:textId="5365F3AE" w:rsidR="009768BB" w:rsidRPr="00821F07" w:rsidRDefault="008149BD">
      <w:pPr>
        <w:pStyle w:val="ListParagraph"/>
        <w:numPr>
          <w:ilvl w:val="0"/>
          <w:numId w:val="45"/>
        </w:numPr>
      </w:pPr>
      <w:r w:rsidRPr="00821F07">
        <w:t>JavaScript identifiers are case-sensitive.</w:t>
      </w:r>
    </w:p>
    <w:p w14:paraId="3D5654DA" w14:textId="4AE35CEF" w:rsidR="008149BD" w:rsidRPr="000C3E11" w:rsidRDefault="008149BD">
      <w:pPr>
        <w:pStyle w:val="ListParagraph"/>
        <w:numPr>
          <w:ilvl w:val="0"/>
          <w:numId w:val="45"/>
        </w:numPr>
      </w:pPr>
      <w:r w:rsidRPr="00821F07">
        <w:t>It's a good programming practice to declare all variables at the beginning of a script.</w:t>
      </w:r>
    </w:p>
    <w:p w14:paraId="6C313FA0" w14:textId="065F18D0" w:rsidR="002E60DB" w:rsidRPr="007D01EF" w:rsidRDefault="002E60DB">
      <w:pPr>
        <w:pStyle w:val="ListParagraph"/>
        <w:numPr>
          <w:ilvl w:val="0"/>
          <w:numId w:val="32"/>
        </w:numPr>
        <w:spacing w:after="0"/>
        <w:rPr>
          <w:sz w:val="20"/>
        </w:rPr>
      </w:pPr>
      <w:r w:rsidRPr="007D01EF">
        <w:rPr>
          <w:sz w:val="20"/>
        </w:rPr>
        <w:t>var</w:t>
      </w:r>
    </w:p>
    <w:p w14:paraId="3862BC0F" w14:textId="33B76837" w:rsidR="002E60DB" w:rsidRPr="007D01EF" w:rsidRDefault="002E60DB">
      <w:pPr>
        <w:pStyle w:val="ListParagraph"/>
        <w:numPr>
          <w:ilvl w:val="0"/>
          <w:numId w:val="32"/>
        </w:numPr>
        <w:spacing w:after="0"/>
        <w:rPr>
          <w:sz w:val="20"/>
        </w:rPr>
      </w:pPr>
      <w:r w:rsidRPr="007D01EF">
        <w:rPr>
          <w:sz w:val="20"/>
        </w:rPr>
        <w:t>let</w:t>
      </w:r>
    </w:p>
    <w:p w14:paraId="3ED56AAF" w14:textId="1E25CE5D" w:rsidR="002E60DB" w:rsidRPr="007D01EF" w:rsidRDefault="002E60DB">
      <w:pPr>
        <w:pStyle w:val="ListParagraph"/>
        <w:numPr>
          <w:ilvl w:val="0"/>
          <w:numId w:val="32"/>
        </w:numPr>
        <w:spacing w:after="0"/>
        <w:rPr>
          <w:sz w:val="20"/>
        </w:rPr>
      </w:pPr>
      <w:r w:rsidRPr="007D01EF">
        <w:rPr>
          <w:sz w:val="20"/>
        </w:rPr>
        <w:t>const</w:t>
      </w:r>
    </w:p>
    <w:p w14:paraId="1C6A903F" w14:textId="68F4E04A" w:rsidR="002E60DB" w:rsidRDefault="002E60DB">
      <w:pPr>
        <w:pStyle w:val="ListParagraph"/>
        <w:numPr>
          <w:ilvl w:val="0"/>
          <w:numId w:val="32"/>
        </w:numPr>
        <w:spacing w:after="0"/>
        <w:rPr>
          <w:sz w:val="20"/>
        </w:rPr>
      </w:pPr>
      <w:r w:rsidRPr="007D01EF">
        <w:rPr>
          <w:sz w:val="20"/>
        </w:rPr>
        <w:t>nothing</w:t>
      </w:r>
    </w:p>
    <w:p w14:paraId="154D6D1F" w14:textId="77777777" w:rsidR="006F58A5" w:rsidRPr="007D01EF" w:rsidRDefault="006F58A5" w:rsidP="006F58A5">
      <w:pPr>
        <w:pStyle w:val="ListParagraph"/>
        <w:spacing w:after="0"/>
        <w:ind w:left="2520"/>
        <w:rPr>
          <w:sz w:val="20"/>
        </w:rPr>
      </w:pPr>
    </w:p>
    <w:p w14:paraId="3F2C7E1A" w14:textId="06E7785B" w:rsidR="002E60DB" w:rsidRPr="00BD34C6" w:rsidRDefault="002E60DB" w:rsidP="00BD34C6">
      <w:pPr>
        <w:rPr>
          <w:b/>
          <w:bCs/>
          <w:sz w:val="26"/>
          <w:szCs w:val="26"/>
        </w:rPr>
      </w:pPr>
      <w:r w:rsidRPr="00BD34C6">
        <w:rPr>
          <w:b/>
          <w:bCs/>
          <w:sz w:val="26"/>
          <w:szCs w:val="26"/>
        </w:rPr>
        <w:t>Let</w:t>
      </w:r>
      <w:r w:rsidR="00475A0F" w:rsidRPr="00BD34C6">
        <w:rPr>
          <w:b/>
          <w:bCs/>
          <w:sz w:val="26"/>
          <w:szCs w:val="26"/>
        </w:rPr>
        <w:t>:</w:t>
      </w:r>
    </w:p>
    <w:p w14:paraId="32690A29" w14:textId="7245A487" w:rsidR="008149BD" w:rsidRDefault="008149BD">
      <w:pPr>
        <w:pStyle w:val="ListParagraph"/>
        <w:numPr>
          <w:ilvl w:val="0"/>
          <w:numId w:val="33"/>
        </w:numPr>
        <w:ind w:left="720"/>
      </w:pPr>
      <w:r>
        <w:t xml:space="preserve">If you think the value of the variable can </w:t>
      </w:r>
      <w:r w:rsidRPr="005D229D">
        <w:t>change, use let.</w:t>
      </w:r>
    </w:p>
    <w:p w14:paraId="28EE94A5" w14:textId="7A6E915B" w:rsidR="002E60DB" w:rsidRPr="003064CF" w:rsidRDefault="002E60DB">
      <w:pPr>
        <w:pStyle w:val="ListParagraph"/>
        <w:numPr>
          <w:ilvl w:val="0"/>
          <w:numId w:val="33"/>
        </w:numPr>
        <w:ind w:left="720"/>
      </w:pPr>
      <w:r w:rsidRPr="003064CF">
        <w:t>Variab</w:t>
      </w:r>
      <w:r w:rsidR="005D229D">
        <w:t>les defined with let cannot be r</w:t>
      </w:r>
      <w:r w:rsidRPr="003064CF">
        <w:t>e</w:t>
      </w:r>
      <w:r w:rsidR="005D229D">
        <w:t>-</w:t>
      </w:r>
      <w:r w:rsidRPr="003064CF">
        <w:t>declared in same block.</w:t>
      </w:r>
    </w:p>
    <w:p w14:paraId="63C958AD" w14:textId="4B5C6B21" w:rsidR="002E60DB" w:rsidRPr="003064CF" w:rsidRDefault="002E60DB">
      <w:pPr>
        <w:pStyle w:val="ListParagraph"/>
        <w:numPr>
          <w:ilvl w:val="0"/>
          <w:numId w:val="33"/>
        </w:numPr>
        <w:ind w:left="720"/>
      </w:pPr>
      <w:r w:rsidRPr="003064CF">
        <w:t xml:space="preserve">Variables defined with let must be </w:t>
      </w:r>
      <w:r w:rsidR="00BA7AA8" w:rsidRPr="003064CF">
        <w:t>declared</w:t>
      </w:r>
      <w:r w:rsidRPr="003064CF">
        <w:t xml:space="preserve"> before use.</w:t>
      </w:r>
    </w:p>
    <w:p w14:paraId="3E5BE3C7" w14:textId="0BE09EFC" w:rsidR="002E60DB" w:rsidRDefault="002E60DB">
      <w:pPr>
        <w:pStyle w:val="ListParagraph"/>
        <w:numPr>
          <w:ilvl w:val="0"/>
          <w:numId w:val="33"/>
        </w:numPr>
        <w:ind w:left="720"/>
      </w:pPr>
      <w:r w:rsidRPr="003064CF">
        <w:t>Variables defined with let have Block Scope.</w:t>
      </w:r>
    </w:p>
    <w:p w14:paraId="433FCF76" w14:textId="2D9317B7" w:rsidR="00771F1F" w:rsidRDefault="00771F1F" w:rsidP="00BD34C6">
      <w:pPr>
        <w:pStyle w:val="ListParagraph"/>
        <w:spacing w:after="0"/>
        <w:ind w:left="1440"/>
        <w:rPr>
          <w:b/>
          <w:bCs/>
          <w:color w:val="C00000"/>
        </w:rPr>
      </w:pPr>
      <w:r>
        <w:tab/>
      </w:r>
      <w:r w:rsidR="00686D0F" w:rsidRPr="00771F1F">
        <w:rPr>
          <w:b/>
          <w:bCs/>
          <w:color w:val="C00000"/>
        </w:rPr>
        <w:t>Code:</w:t>
      </w:r>
      <w:r w:rsidRPr="00771F1F">
        <w:rPr>
          <w:b/>
          <w:bCs/>
          <w:color w:val="C00000"/>
        </w:rPr>
        <w:t xml:space="preserve"> </w:t>
      </w:r>
    </w:p>
    <w:p w14:paraId="3B95ED21" w14:textId="7D84C52A" w:rsidR="00771F1F" w:rsidRPr="00BD34C6" w:rsidRDefault="00BA7AA8" w:rsidP="00BD34C6">
      <w:pPr>
        <w:ind w:left="2520"/>
      </w:pPr>
      <w:r>
        <w:t>l</w:t>
      </w:r>
      <w:r w:rsidRPr="00771F1F">
        <w:t>et</w:t>
      </w:r>
      <w:r w:rsidR="00771F1F" w:rsidRPr="00771F1F">
        <w:t> x = 5;</w:t>
      </w:r>
      <w:r w:rsidR="00771F1F" w:rsidRPr="00771F1F">
        <w:br/>
        <w:t>let y = 6;</w:t>
      </w:r>
      <w:r w:rsidR="00771F1F" w:rsidRPr="00771F1F">
        <w:br/>
        <w:t>let z = x + y;</w:t>
      </w:r>
    </w:p>
    <w:p w14:paraId="663E1797" w14:textId="7900E025" w:rsidR="002E60DB" w:rsidRPr="00BD34C6" w:rsidRDefault="002E60DB" w:rsidP="00BD34C6">
      <w:pPr>
        <w:spacing w:after="0"/>
        <w:rPr>
          <w:b/>
          <w:bCs/>
          <w:sz w:val="26"/>
          <w:szCs w:val="26"/>
        </w:rPr>
      </w:pPr>
      <w:r w:rsidRPr="00BD34C6">
        <w:rPr>
          <w:b/>
          <w:bCs/>
          <w:sz w:val="26"/>
          <w:szCs w:val="26"/>
        </w:rPr>
        <w:t>Const</w:t>
      </w:r>
      <w:r w:rsidR="00475A0F" w:rsidRPr="00BD34C6">
        <w:rPr>
          <w:b/>
          <w:bCs/>
          <w:sz w:val="26"/>
          <w:szCs w:val="26"/>
        </w:rPr>
        <w:t>:</w:t>
      </w:r>
    </w:p>
    <w:p w14:paraId="540F5C06" w14:textId="4E0B1970" w:rsidR="008149BD" w:rsidRDefault="008149BD">
      <w:pPr>
        <w:pStyle w:val="ListParagraph"/>
        <w:numPr>
          <w:ilvl w:val="0"/>
          <w:numId w:val="132"/>
        </w:numPr>
      </w:pPr>
      <w:r>
        <w:t xml:space="preserve">If you want a </w:t>
      </w:r>
      <w:r w:rsidRPr="005D229D">
        <w:t>general rule: always declare variables with const</w:t>
      </w:r>
    </w:p>
    <w:p w14:paraId="771BF4F0" w14:textId="7ECB5188" w:rsidR="002E60DB" w:rsidRPr="003064CF" w:rsidRDefault="002E60DB">
      <w:pPr>
        <w:pStyle w:val="ListParagraph"/>
        <w:numPr>
          <w:ilvl w:val="0"/>
          <w:numId w:val="132"/>
        </w:numPr>
      </w:pPr>
      <w:r w:rsidRPr="003064CF">
        <w:t>Variables defined with const cannot be Re</w:t>
      </w:r>
      <w:r w:rsidR="005D229D">
        <w:t>-</w:t>
      </w:r>
      <w:r w:rsidRPr="003064CF">
        <w:t>declared.</w:t>
      </w:r>
    </w:p>
    <w:p w14:paraId="06908969" w14:textId="5DCF9725" w:rsidR="002E60DB" w:rsidRPr="003064CF" w:rsidRDefault="002E60DB">
      <w:pPr>
        <w:pStyle w:val="ListParagraph"/>
        <w:numPr>
          <w:ilvl w:val="0"/>
          <w:numId w:val="132"/>
        </w:numPr>
      </w:pPr>
      <w:r w:rsidRPr="003064CF">
        <w:t xml:space="preserve">Variables defined with const cannot be </w:t>
      </w:r>
      <w:r w:rsidR="00BA7AA8" w:rsidRPr="003064CF">
        <w:t>reassigned</w:t>
      </w:r>
      <w:r w:rsidRPr="003064CF">
        <w:t>.</w:t>
      </w:r>
    </w:p>
    <w:p w14:paraId="71F43C1C" w14:textId="365DABAB" w:rsidR="002E60DB" w:rsidRPr="003064CF" w:rsidRDefault="002E60DB">
      <w:pPr>
        <w:pStyle w:val="ListParagraph"/>
        <w:numPr>
          <w:ilvl w:val="0"/>
          <w:numId w:val="132"/>
        </w:numPr>
      </w:pPr>
      <w:r w:rsidRPr="003064CF">
        <w:t>Variables defined with const have Block Sco</w:t>
      </w:r>
      <w:r w:rsidR="008149BD">
        <w:t>pe.</w:t>
      </w:r>
    </w:p>
    <w:p w14:paraId="41B2FC80" w14:textId="77777777" w:rsidR="002E60DB" w:rsidRPr="003064CF" w:rsidRDefault="002E60DB">
      <w:pPr>
        <w:pStyle w:val="ListParagraph"/>
        <w:numPr>
          <w:ilvl w:val="0"/>
          <w:numId w:val="132"/>
        </w:numPr>
        <w:spacing w:after="0"/>
      </w:pPr>
      <w:r w:rsidRPr="003064CF">
        <w:t>JavaScript const variables must be assigned a value when they are declared:</w:t>
      </w:r>
    </w:p>
    <w:p w14:paraId="0A8D9DEF" w14:textId="77777777" w:rsidR="002E60DB" w:rsidRPr="00BD34C6" w:rsidRDefault="002E60DB">
      <w:pPr>
        <w:pStyle w:val="ListParagraph"/>
        <w:numPr>
          <w:ilvl w:val="0"/>
          <w:numId w:val="132"/>
        </w:numPr>
        <w:spacing w:after="0"/>
        <w:rPr>
          <w:b/>
          <w:bCs/>
          <w:color w:val="00B050"/>
        </w:rPr>
      </w:pPr>
      <w:r w:rsidRPr="00BD34C6">
        <w:rPr>
          <w:b/>
          <w:bCs/>
          <w:color w:val="00B050"/>
        </w:rPr>
        <w:t>Use const when you declare:</w:t>
      </w:r>
    </w:p>
    <w:p w14:paraId="75F08EB8" w14:textId="77777777" w:rsidR="002E60DB" w:rsidRPr="003064CF" w:rsidRDefault="002E60DB">
      <w:pPr>
        <w:pStyle w:val="ListParagraph"/>
        <w:numPr>
          <w:ilvl w:val="0"/>
          <w:numId w:val="34"/>
        </w:numPr>
        <w:ind w:left="2520"/>
      </w:pPr>
      <w:r w:rsidRPr="003064CF">
        <w:t>A new Array</w:t>
      </w:r>
    </w:p>
    <w:p w14:paraId="28A03230" w14:textId="77777777" w:rsidR="002E60DB" w:rsidRPr="003064CF" w:rsidRDefault="002E60DB">
      <w:pPr>
        <w:pStyle w:val="ListParagraph"/>
        <w:numPr>
          <w:ilvl w:val="0"/>
          <w:numId w:val="34"/>
        </w:numPr>
        <w:ind w:left="2520"/>
      </w:pPr>
      <w:r w:rsidRPr="003064CF">
        <w:t>A new Object</w:t>
      </w:r>
    </w:p>
    <w:p w14:paraId="24B23355" w14:textId="77777777" w:rsidR="002E60DB" w:rsidRPr="003064CF" w:rsidRDefault="002E60DB">
      <w:pPr>
        <w:pStyle w:val="ListParagraph"/>
        <w:numPr>
          <w:ilvl w:val="0"/>
          <w:numId w:val="34"/>
        </w:numPr>
        <w:ind w:left="2520"/>
      </w:pPr>
      <w:r w:rsidRPr="003064CF">
        <w:t>A new Function</w:t>
      </w:r>
    </w:p>
    <w:p w14:paraId="6367F9D3" w14:textId="77777777" w:rsidR="002E60DB" w:rsidRPr="003064CF" w:rsidRDefault="002E60DB">
      <w:pPr>
        <w:pStyle w:val="ListParagraph"/>
        <w:numPr>
          <w:ilvl w:val="0"/>
          <w:numId w:val="34"/>
        </w:numPr>
        <w:ind w:left="2520"/>
      </w:pPr>
      <w:r w:rsidRPr="003064CF">
        <w:t xml:space="preserve">A new </w:t>
      </w:r>
      <w:proofErr w:type="spellStart"/>
      <w:r w:rsidRPr="003064CF">
        <w:t>RegExp</w:t>
      </w:r>
      <w:proofErr w:type="spellEnd"/>
    </w:p>
    <w:p w14:paraId="26E80B77" w14:textId="7BBA76E9" w:rsidR="002E60DB" w:rsidRPr="003064CF" w:rsidRDefault="002E60DB" w:rsidP="002E60DB">
      <w:r w:rsidRPr="003064CF">
        <w:t>The keyword const is a little misleading.</w:t>
      </w:r>
      <w:r>
        <w:t xml:space="preserve"> </w:t>
      </w:r>
      <w:r w:rsidRPr="003064CF">
        <w:t>It does not define a consta</w:t>
      </w:r>
      <w:r>
        <w:t xml:space="preserve">nt value. It defines a constant </w:t>
      </w:r>
      <w:r w:rsidRPr="003064CF">
        <w:t>reference to a value.</w:t>
      </w:r>
      <w:r w:rsidR="00424282">
        <w:t xml:space="preserve"> </w:t>
      </w:r>
    </w:p>
    <w:p w14:paraId="2F0C98B7" w14:textId="4B5F8410" w:rsidR="002E60DB" w:rsidRPr="003064CF" w:rsidRDefault="0060023A" w:rsidP="000C3E11">
      <w:pPr>
        <w:spacing w:after="0"/>
        <w:ind w:left="720"/>
      </w:pPr>
      <w:r>
        <w:t>Y</w:t>
      </w:r>
      <w:r w:rsidR="002E60DB" w:rsidRPr="003064CF">
        <w:t>ou can NOT:</w:t>
      </w:r>
    </w:p>
    <w:p w14:paraId="114B7F12" w14:textId="77777777" w:rsidR="002E60DB" w:rsidRPr="003064CF" w:rsidRDefault="002E60DB">
      <w:pPr>
        <w:pStyle w:val="ListParagraph"/>
        <w:numPr>
          <w:ilvl w:val="0"/>
          <w:numId w:val="36"/>
        </w:numPr>
        <w:ind w:left="2160"/>
      </w:pPr>
      <w:r w:rsidRPr="003064CF">
        <w:t>Reassign a constant value</w:t>
      </w:r>
    </w:p>
    <w:p w14:paraId="1856A02C" w14:textId="77777777" w:rsidR="002E60DB" w:rsidRPr="003064CF" w:rsidRDefault="002E60DB">
      <w:pPr>
        <w:pStyle w:val="ListParagraph"/>
        <w:numPr>
          <w:ilvl w:val="0"/>
          <w:numId w:val="36"/>
        </w:numPr>
        <w:ind w:left="2160"/>
      </w:pPr>
      <w:r w:rsidRPr="003064CF">
        <w:t>Reassign a constant array</w:t>
      </w:r>
    </w:p>
    <w:p w14:paraId="4E4B682A" w14:textId="77777777" w:rsidR="002E60DB" w:rsidRPr="003064CF" w:rsidRDefault="002E60DB">
      <w:pPr>
        <w:pStyle w:val="ListParagraph"/>
        <w:numPr>
          <w:ilvl w:val="0"/>
          <w:numId w:val="36"/>
        </w:numPr>
        <w:ind w:left="2160"/>
      </w:pPr>
      <w:r w:rsidRPr="003064CF">
        <w:t>Reassign a constant object</w:t>
      </w:r>
    </w:p>
    <w:p w14:paraId="3DE7E53B" w14:textId="7AA08D0C" w:rsidR="002E60DB" w:rsidRPr="003064CF" w:rsidRDefault="008C7905" w:rsidP="000C3E11">
      <w:pPr>
        <w:spacing w:after="0"/>
        <w:ind w:left="720"/>
      </w:pPr>
      <w:r>
        <w:t>Y</w:t>
      </w:r>
      <w:r w:rsidR="002E60DB" w:rsidRPr="003064CF">
        <w:t>ou CAN:</w:t>
      </w:r>
    </w:p>
    <w:p w14:paraId="0451D756" w14:textId="77777777" w:rsidR="002E60DB" w:rsidRPr="003064CF" w:rsidRDefault="002E60DB">
      <w:pPr>
        <w:pStyle w:val="ListParagraph"/>
        <w:numPr>
          <w:ilvl w:val="0"/>
          <w:numId w:val="37"/>
        </w:numPr>
        <w:ind w:left="2160"/>
      </w:pPr>
      <w:r w:rsidRPr="003064CF">
        <w:t>Change the elements of constant array</w:t>
      </w:r>
    </w:p>
    <w:p w14:paraId="52BEBBFB" w14:textId="428F845B" w:rsidR="002E60DB" w:rsidRDefault="002E60DB">
      <w:pPr>
        <w:pStyle w:val="ListParagraph"/>
        <w:numPr>
          <w:ilvl w:val="0"/>
          <w:numId w:val="37"/>
        </w:numPr>
        <w:ind w:left="2160"/>
      </w:pPr>
      <w:r w:rsidRPr="003064CF">
        <w:t>Change the properties of constant object</w:t>
      </w:r>
    </w:p>
    <w:p w14:paraId="2398FF2A" w14:textId="52A48724" w:rsidR="008149BD" w:rsidRPr="00BD34C6" w:rsidRDefault="008149BD" w:rsidP="00BD34C6">
      <w:pPr>
        <w:rPr>
          <w:b/>
          <w:bCs/>
          <w:sz w:val="26"/>
          <w:szCs w:val="26"/>
        </w:rPr>
      </w:pPr>
      <w:r w:rsidRPr="00BD34C6">
        <w:rPr>
          <w:b/>
          <w:bCs/>
          <w:sz w:val="26"/>
          <w:szCs w:val="26"/>
        </w:rPr>
        <w:t>Value = undefined</w:t>
      </w:r>
      <w:r w:rsidR="00821F07" w:rsidRPr="00BD34C6">
        <w:rPr>
          <w:b/>
          <w:bCs/>
          <w:sz w:val="26"/>
          <w:szCs w:val="26"/>
        </w:rPr>
        <w:t>:</w:t>
      </w:r>
    </w:p>
    <w:p w14:paraId="0CE1444D" w14:textId="225FBC91" w:rsidR="00821F07" w:rsidRPr="00821F07" w:rsidRDefault="00BA7AA8" w:rsidP="00821F07">
      <w:r w:rsidRPr="00821F07">
        <w:t>Variables</w:t>
      </w:r>
      <w:r w:rsidR="00821F07" w:rsidRPr="00821F07">
        <w:t xml:space="preserve"> are often declared without a value. The value can be something that has to be calculated, or something that will be provided later, like user input. A variable declared without a value will have the value undefined.</w:t>
      </w:r>
    </w:p>
    <w:p w14:paraId="16D56A9B" w14:textId="7F779D15" w:rsidR="008149BD" w:rsidRDefault="008149BD" w:rsidP="008149BD"/>
    <w:p w14:paraId="66FC98A4" w14:textId="77777777" w:rsidR="00A70FB5" w:rsidRDefault="00A70FB5" w:rsidP="00A105D4">
      <w:pPr>
        <w:pStyle w:val="Heading1"/>
      </w:pPr>
      <w:r>
        <w:t xml:space="preserve">JavaScript </w:t>
      </w:r>
      <w:r>
        <w:rPr>
          <w:rStyle w:val="colorh1"/>
        </w:rPr>
        <w:t>Operators</w:t>
      </w:r>
    </w:p>
    <w:p w14:paraId="3698815E" w14:textId="77777777" w:rsidR="00BA7AA8" w:rsidRDefault="00BA7AA8" w:rsidP="005448FD">
      <w:pPr>
        <w:rPr>
          <w:b/>
          <w:bCs/>
          <w:sz w:val="24"/>
          <w:szCs w:val="24"/>
        </w:rPr>
      </w:pPr>
    </w:p>
    <w:p w14:paraId="595D4798" w14:textId="4611DEAE" w:rsidR="005448FD" w:rsidRDefault="005448FD" w:rsidP="005448FD">
      <w:r>
        <w:rPr>
          <w:b/>
          <w:bCs/>
          <w:sz w:val="24"/>
          <w:szCs w:val="24"/>
        </w:rPr>
        <w:t>Arithmetic Operators:</w:t>
      </w:r>
      <w:r>
        <w:t xml:space="preserve"> Arithmetic operators perform arithmetic on numbers (literals or variables).</w:t>
      </w:r>
    </w:p>
    <w:p w14:paraId="6A906FA7" w14:textId="77777777" w:rsidR="005448FD" w:rsidRDefault="005448FD" w:rsidP="005448FD">
      <w:pPr>
        <w:spacing w:after="0"/>
      </w:pPr>
      <w:r>
        <w:tab/>
      </w:r>
      <w:r>
        <w:tab/>
        <w:t>Code:</w:t>
      </w:r>
    </w:p>
    <w:p w14:paraId="421846EA" w14:textId="12E8A038" w:rsidR="005448FD" w:rsidRDefault="005448FD" w:rsidP="005448FD">
      <w:pPr>
        <w:ind w:left="2160"/>
      </w:pPr>
      <w:r>
        <w:t>let x = (100 + 50) * a;</w:t>
      </w:r>
      <w:r w:rsidR="00EB7D64">
        <w:t xml:space="preserve"> </w:t>
      </w:r>
    </w:p>
    <w:p w14:paraId="38655267" w14:textId="77777777" w:rsidR="005448FD" w:rsidRDefault="005448FD" w:rsidP="005448FD">
      <w:pPr>
        <w:spacing w:after="0"/>
        <w:ind w:left="720"/>
      </w:pPr>
      <w:r>
        <w:tab/>
        <w:t xml:space="preserve">List of Arithmetic Operator: </w:t>
      </w:r>
    </w:p>
    <w:p w14:paraId="221719A1" w14:textId="77777777" w:rsidR="005448FD" w:rsidRDefault="005448FD">
      <w:pPr>
        <w:pStyle w:val="ListParagraph"/>
        <w:numPr>
          <w:ilvl w:val="0"/>
          <w:numId w:val="135"/>
        </w:numPr>
        <w:spacing w:line="256" w:lineRule="auto"/>
      </w:pPr>
      <w:r>
        <w:t>Addition (+)</w:t>
      </w:r>
    </w:p>
    <w:p w14:paraId="6B3EF1A7" w14:textId="77777777" w:rsidR="005448FD" w:rsidRDefault="005448FD">
      <w:pPr>
        <w:pStyle w:val="ListParagraph"/>
        <w:numPr>
          <w:ilvl w:val="0"/>
          <w:numId w:val="135"/>
        </w:numPr>
        <w:spacing w:line="256" w:lineRule="auto"/>
      </w:pPr>
      <w:r>
        <w:t>Subtraction (-)</w:t>
      </w:r>
    </w:p>
    <w:p w14:paraId="68C98E66" w14:textId="77777777" w:rsidR="005448FD" w:rsidRDefault="005448FD">
      <w:pPr>
        <w:pStyle w:val="ListParagraph"/>
        <w:numPr>
          <w:ilvl w:val="0"/>
          <w:numId w:val="135"/>
        </w:numPr>
        <w:spacing w:line="256" w:lineRule="auto"/>
      </w:pPr>
      <w:r>
        <w:t>Multiplication (*)</w:t>
      </w:r>
    </w:p>
    <w:p w14:paraId="1768CD47" w14:textId="77777777" w:rsidR="005448FD" w:rsidRDefault="005448FD">
      <w:pPr>
        <w:pStyle w:val="ListParagraph"/>
        <w:numPr>
          <w:ilvl w:val="0"/>
          <w:numId w:val="135"/>
        </w:numPr>
        <w:spacing w:line="256" w:lineRule="auto"/>
      </w:pPr>
      <w:r>
        <w:t xml:space="preserve">Exponentiation </w:t>
      </w:r>
      <w:proofErr w:type="gramStart"/>
      <w:r>
        <w:t>( *</w:t>
      </w:r>
      <w:proofErr w:type="gramEnd"/>
      <w:r>
        <w:t>*)</w:t>
      </w:r>
    </w:p>
    <w:p w14:paraId="2A97D7B0" w14:textId="77777777" w:rsidR="005448FD" w:rsidRDefault="005448FD">
      <w:pPr>
        <w:pStyle w:val="ListParagraph"/>
        <w:numPr>
          <w:ilvl w:val="0"/>
          <w:numId w:val="135"/>
        </w:numPr>
        <w:spacing w:line="256" w:lineRule="auto"/>
      </w:pPr>
      <w:r>
        <w:t xml:space="preserve">Division </w:t>
      </w:r>
      <w:proofErr w:type="gramStart"/>
      <w:r>
        <w:t>( /</w:t>
      </w:r>
      <w:proofErr w:type="gramEnd"/>
      <w:r>
        <w:t xml:space="preserve"> )</w:t>
      </w:r>
    </w:p>
    <w:p w14:paraId="1E3A4BF0" w14:textId="0523B636" w:rsidR="005448FD" w:rsidRDefault="005448FD">
      <w:pPr>
        <w:pStyle w:val="ListParagraph"/>
        <w:numPr>
          <w:ilvl w:val="0"/>
          <w:numId w:val="135"/>
        </w:numPr>
        <w:spacing w:line="256" w:lineRule="auto"/>
      </w:pPr>
      <w:r>
        <w:t xml:space="preserve">Modulus (Remainder) </w:t>
      </w:r>
      <w:r w:rsidR="00BA7AA8">
        <w:t>(%</w:t>
      </w:r>
      <w:r>
        <w:t>)</w:t>
      </w:r>
    </w:p>
    <w:p w14:paraId="3D7FF73A" w14:textId="77777777" w:rsidR="005448FD" w:rsidRDefault="005448FD">
      <w:pPr>
        <w:pStyle w:val="ListParagraph"/>
        <w:numPr>
          <w:ilvl w:val="0"/>
          <w:numId w:val="135"/>
        </w:numPr>
        <w:spacing w:line="256" w:lineRule="auto"/>
      </w:pPr>
      <w:r>
        <w:t>Increment (+</w:t>
      </w:r>
      <w:proofErr w:type="gramStart"/>
      <w:r>
        <w:t>+ )</w:t>
      </w:r>
      <w:proofErr w:type="gramEnd"/>
    </w:p>
    <w:p w14:paraId="713C3905" w14:textId="77777777" w:rsidR="005448FD" w:rsidRDefault="005448FD">
      <w:pPr>
        <w:pStyle w:val="ListParagraph"/>
        <w:numPr>
          <w:ilvl w:val="0"/>
          <w:numId w:val="135"/>
        </w:numPr>
        <w:spacing w:line="256" w:lineRule="auto"/>
      </w:pPr>
      <w:r>
        <w:t>Decrement (--)</w:t>
      </w:r>
    </w:p>
    <w:p w14:paraId="2E646390" w14:textId="77777777" w:rsidR="005448FD" w:rsidRDefault="005448FD" w:rsidP="005448FD">
      <w:r>
        <w:rPr>
          <w:b/>
          <w:bCs/>
          <w:sz w:val="24"/>
          <w:szCs w:val="24"/>
        </w:rPr>
        <w:t>Assignment Operators:</w:t>
      </w:r>
      <w:r>
        <w:rPr>
          <w:rFonts w:ascii="Verdana" w:hAnsi="Verdana"/>
          <w:color w:val="000000"/>
          <w:sz w:val="23"/>
          <w:szCs w:val="23"/>
          <w:shd w:val="clear" w:color="auto" w:fill="FFFFFF"/>
        </w:rPr>
        <w:t xml:space="preserve"> </w:t>
      </w:r>
      <w:r>
        <w:t>Assignment operators assign values to JavaScript variables.</w:t>
      </w:r>
    </w:p>
    <w:tbl>
      <w:tblPr>
        <w:tblStyle w:val="TableGrid"/>
        <w:tblpPr w:leftFromText="180" w:rightFromText="180" w:vertAnchor="text" w:horzAnchor="margin" w:tblpXSpec="center" w:tblpY="101"/>
        <w:tblW w:w="5829" w:type="dxa"/>
        <w:tblLook w:val="04A0" w:firstRow="1" w:lastRow="0" w:firstColumn="1" w:lastColumn="0" w:noHBand="0" w:noVBand="1"/>
      </w:tblPr>
      <w:tblGrid>
        <w:gridCol w:w="1471"/>
        <w:gridCol w:w="1994"/>
        <w:gridCol w:w="2364"/>
      </w:tblGrid>
      <w:tr w:rsidR="005448FD" w14:paraId="04C1764A"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5C4C50C5" w14:textId="77777777" w:rsidR="005448FD" w:rsidRDefault="005448FD">
            <w:pPr>
              <w:jc w:val="center"/>
            </w:pPr>
            <w:r>
              <w:t>Operator</w:t>
            </w:r>
          </w:p>
        </w:tc>
        <w:tc>
          <w:tcPr>
            <w:tcW w:w="1994" w:type="dxa"/>
            <w:tcBorders>
              <w:top w:val="single" w:sz="4" w:space="0" w:color="auto"/>
              <w:left w:val="single" w:sz="4" w:space="0" w:color="auto"/>
              <w:bottom w:val="single" w:sz="4" w:space="0" w:color="auto"/>
              <w:right w:val="single" w:sz="4" w:space="0" w:color="auto"/>
            </w:tcBorders>
            <w:hideMark/>
          </w:tcPr>
          <w:p w14:paraId="76C37E03" w14:textId="77777777" w:rsidR="005448FD" w:rsidRDefault="005448FD">
            <w:pPr>
              <w:jc w:val="center"/>
            </w:pPr>
            <w:r>
              <w:t>Example</w:t>
            </w:r>
          </w:p>
        </w:tc>
        <w:tc>
          <w:tcPr>
            <w:tcW w:w="2364" w:type="dxa"/>
            <w:tcBorders>
              <w:top w:val="single" w:sz="4" w:space="0" w:color="auto"/>
              <w:left w:val="single" w:sz="4" w:space="0" w:color="auto"/>
              <w:bottom w:val="single" w:sz="4" w:space="0" w:color="auto"/>
              <w:right w:val="single" w:sz="4" w:space="0" w:color="auto"/>
            </w:tcBorders>
            <w:hideMark/>
          </w:tcPr>
          <w:p w14:paraId="44C6413C" w14:textId="77777777" w:rsidR="005448FD" w:rsidRDefault="005448FD">
            <w:pPr>
              <w:jc w:val="center"/>
            </w:pPr>
            <w:r>
              <w:t>Same As</w:t>
            </w:r>
          </w:p>
        </w:tc>
      </w:tr>
      <w:tr w:rsidR="005448FD" w14:paraId="17E49EE5"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CE3A00C"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37F917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1FFBBF3F" w14:textId="77777777" w:rsidR="005448FD" w:rsidRDefault="005448FD">
            <w:pPr>
              <w:jc w:val="center"/>
            </w:pPr>
            <w:r>
              <w:t>x = y</w:t>
            </w:r>
          </w:p>
        </w:tc>
      </w:tr>
      <w:tr w:rsidR="005448FD" w14:paraId="07C5667E"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38B063D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61F35F8F"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50A5E816" w14:textId="77777777" w:rsidR="005448FD" w:rsidRDefault="005448FD">
            <w:pPr>
              <w:jc w:val="center"/>
            </w:pPr>
            <w:r>
              <w:t>x = x + y</w:t>
            </w:r>
          </w:p>
        </w:tc>
      </w:tr>
      <w:tr w:rsidR="005448FD" w14:paraId="7B413A6D"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3AF9A2B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15E480D4"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7A2F14E3" w14:textId="77777777" w:rsidR="005448FD" w:rsidRDefault="005448FD">
            <w:pPr>
              <w:jc w:val="center"/>
            </w:pPr>
            <w:r>
              <w:t>x = x - y</w:t>
            </w:r>
          </w:p>
        </w:tc>
      </w:tr>
      <w:tr w:rsidR="005448FD" w14:paraId="7DF05149"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06B7271"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051222DC"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3D0022E" w14:textId="77777777" w:rsidR="005448FD" w:rsidRDefault="005448FD">
            <w:pPr>
              <w:jc w:val="center"/>
            </w:pPr>
            <w:r>
              <w:t>x = x * y</w:t>
            </w:r>
          </w:p>
        </w:tc>
      </w:tr>
      <w:tr w:rsidR="005448FD" w14:paraId="0D9B733E"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076B4EAA"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3AB58E06"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621653D8" w14:textId="77777777" w:rsidR="005448FD" w:rsidRDefault="005448FD">
            <w:pPr>
              <w:jc w:val="center"/>
            </w:pPr>
            <w:r>
              <w:t>x = x / y</w:t>
            </w:r>
          </w:p>
        </w:tc>
      </w:tr>
      <w:tr w:rsidR="005448FD" w14:paraId="1C05AF80" w14:textId="77777777" w:rsidTr="005448FD">
        <w:trPr>
          <w:trHeight w:val="165"/>
        </w:trPr>
        <w:tc>
          <w:tcPr>
            <w:tcW w:w="1471" w:type="dxa"/>
            <w:tcBorders>
              <w:top w:val="single" w:sz="4" w:space="0" w:color="auto"/>
              <w:left w:val="single" w:sz="4" w:space="0" w:color="auto"/>
              <w:bottom w:val="single" w:sz="4" w:space="0" w:color="auto"/>
              <w:right w:val="single" w:sz="4" w:space="0" w:color="auto"/>
            </w:tcBorders>
            <w:hideMark/>
          </w:tcPr>
          <w:p w14:paraId="1FA0C8F9"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64ABBD1"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2C142615" w14:textId="77777777" w:rsidR="005448FD" w:rsidRDefault="005448FD">
            <w:pPr>
              <w:jc w:val="center"/>
            </w:pPr>
            <w:r>
              <w:t>x = x % y</w:t>
            </w:r>
          </w:p>
        </w:tc>
      </w:tr>
      <w:tr w:rsidR="005448FD" w14:paraId="266BD212" w14:textId="77777777" w:rsidTr="005448FD">
        <w:trPr>
          <w:trHeight w:val="161"/>
        </w:trPr>
        <w:tc>
          <w:tcPr>
            <w:tcW w:w="1471" w:type="dxa"/>
            <w:tcBorders>
              <w:top w:val="single" w:sz="4" w:space="0" w:color="auto"/>
              <w:left w:val="single" w:sz="4" w:space="0" w:color="auto"/>
              <w:bottom w:val="single" w:sz="4" w:space="0" w:color="auto"/>
              <w:right w:val="single" w:sz="4" w:space="0" w:color="auto"/>
            </w:tcBorders>
            <w:hideMark/>
          </w:tcPr>
          <w:p w14:paraId="212A7A00" w14:textId="77777777" w:rsidR="005448FD" w:rsidRDefault="005448FD">
            <w:pPr>
              <w:jc w:val="center"/>
            </w:pPr>
            <w:r>
              <w:t>**=</w:t>
            </w:r>
          </w:p>
        </w:tc>
        <w:tc>
          <w:tcPr>
            <w:tcW w:w="1994" w:type="dxa"/>
            <w:tcBorders>
              <w:top w:val="single" w:sz="4" w:space="0" w:color="auto"/>
              <w:left w:val="single" w:sz="4" w:space="0" w:color="auto"/>
              <w:bottom w:val="single" w:sz="4" w:space="0" w:color="auto"/>
              <w:right w:val="single" w:sz="4" w:space="0" w:color="auto"/>
            </w:tcBorders>
            <w:hideMark/>
          </w:tcPr>
          <w:p w14:paraId="759703D3" w14:textId="77777777" w:rsidR="005448FD" w:rsidRDefault="005448FD">
            <w:pPr>
              <w:jc w:val="center"/>
            </w:pPr>
            <w:r>
              <w:t>x **= y</w:t>
            </w:r>
          </w:p>
        </w:tc>
        <w:tc>
          <w:tcPr>
            <w:tcW w:w="2364" w:type="dxa"/>
            <w:tcBorders>
              <w:top w:val="single" w:sz="4" w:space="0" w:color="auto"/>
              <w:left w:val="single" w:sz="4" w:space="0" w:color="auto"/>
              <w:bottom w:val="single" w:sz="4" w:space="0" w:color="auto"/>
              <w:right w:val="single" w:sz="4" w:space="0" w:color="auto"/>
            </w:tcBorders>
            <w:hideMark/>
          </w:tcPr>
          <w:p w14:paraId="3D7AADD6" w14:textId="77777777" w:rsidR="005448FD" w:rsidRDefault="005448FD">
            <w:pPr>
              <w:jc w:val="center"/>
            </w:pPr>
            <w:r>
              <w:t>x = x ** y</w:t>
            </w:r>
          </w:p>
        </w:tc>
      </w:tr>
    </w:tbl>
    <w:p w14:paraId="1166C286" w14:textId="77777777" w:rsidR="005448FD" w:rsidRDefault="005448FD" w:rsidP="005448FD"/>
    <w:p w14:paraId="2E415B2F" w14:textId="77777777" w:rsidR="005448FD" w:rsidRDefault="005448FD" w:rsidP="005448FD">
      <w:pPr>
        <w:rPr>
          <w:b/>
          <w:bCs/>
        </w:rPr>
      </w:pPr>
    </w:p>
    <w:p w14:paraId="1C53DF03" w14:textId="77777777" w:rsidR="005448FD" w:rsidRDefault="005448FD" w:rsidP="005448FD">
      <w:pPr>
        <w:rPr>
          <w:b/>
          <w:bCs/>
        </w:rPr>
      </w:pPr>
    </w:p>
    <w:p w14:paraId="589F2DC3" w14:textId="77777777" w:rsidR="005448FD" w:rsidRDefault="005448FD" w:rsidP="005448FD">
      <w:pPr>
        <w:rPr>
          <w:b/>
          <w:bCs/>
        </w:rPr>
      </w:pPr>
    </w:p>
    <w:p w14:paraId="6DAB6A1A" w14:textId="77777777" w:rsidR="005448FD" w:rsidRDefault="005448FD" w:rsidP="005448FD">
      <w:pPr>
        <w:rPr>
          <w:b/>
          <w:bCs/>
        </w:rPr>
      </w:pPr>
    </w:p>
    <w:p w14:paraId="64126699" w14:textId="77777777" w:rsidR="005448FD" w:rsidRDefault="005448FD" w:rsidP="005448FD"/>
    <w:p w14:paraId="30F6DEDD" w14:textId="77777777" w:rsidR="005448FD" w:rsidRDefault="005448FD" w:rsidP="005448FD">
      <w:pPr>
        <w:rPr>
          <w:b/>
          <w:bCs/>
        </w:rPr>
      </w:pPr>
      <w:r>
        <w:rPr>
          <w:b/>
          <w:bCs/>
        </w:rPr>
        <w:t>Shift Assignment Operators:</w:t>
      </w:r>
    </w:p>
    <w:tbl>
      <w:tblPr>
        <w:tblStyle w:val="TableGrid"/>
        <w:tblW w:w="5938" w:type="dxa"/>
        <w:tblInd w:w="1538" w:type="dxa"/>
        <w:tblLook w:val="04A0" w:firstRow="1" w:lastRow="0" w:firstColumn="1" w:lastColumn="0" w:noHBand="0" w:noVBand="1"/>
      </w:tblPr>
      <w:tblGrid>
        <w:gridCol w:w="1779"/>
        <w:gridCol w:w="1915"/>
        <w:gridCol w:w="2244"/>
      </w:tblGrid>
      <w:tr w:rsidR="005448FD" w14:paraId="3061005D" w14:textId="77777777" w:rsidTr="005448FD">
        <w:trPr>
          <w:trHeight w:val="249"/>
        </w:trPr>
        <w:tc>
          <w:tcPr>
            <w:tcW w:w="1779" w:type="dxa"/>
            <w:tcBorders>
              <w:top w:val="single" w:sz="4" w:space="0" w:color="auto"/>
              <w:left w:val="single" w:sz="4" w:space="0" w:color="auto"/>
              <w:bottom w:val="single" w:sz="4" w:space="0" w:color="auto"/>
              <w:right w:val="single" w:sz="4" w:space="0" w:color="auto"/>
            </w:tcBorders>
            <w:hideMark/>
          </w:tcPr>
          <w:p w14:paraId="09D0919D"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216EF8E5"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394F4042" w14:textId="77777777" w:rsidR="005448FD" w:rsidRDefault="005448FD">
            <w:r>
              <w:t>Same As</w:t>
            </w:r>
          </w:p>
        </w:tc>
      </w:tr>
      <w:tr w:rsidR="005448FD" w14:paraId="419F37DF"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1457C834" w14:textId="77777777" w:rsidR="005448FD" w:rsidRDefault="005448FD">
            <w:r>
              <w:t>&lt;&lt;=</w:t>
            </w:r>
          </w:p>
        </w:tc>
        <w:tc>
          <w:tcPr>
            <w:tcW w:w="0" w:type="auto"/>
            <w:tcBorders>
              <w:top w:val="single" w:sz="4" w:space="0" w:color="auto"/>
              <w:left w:val="single" w:sz="4" w:space="0" w:color="auto"/>
              <w:bottom w:val="single" w:sz="4" w:space="0" w:color="auto"/>
              <w:right w:val="single" w:sz="4" w:space="0" w:color="auto"/>
            </w:tcBorders>
            <w:hideMark/>
          </w:tcPr>
          <w:p w14:paraId="06A83342" w14:textId="77777777" w:rsidR="005448FD" w:rsidRDefault="005448FD">
            <w:r>
              <w:t>x &lt;&lt;= y</w:t>
            </w:r>
          </w:p>
        </w:tc>
        <w:tc>
          <w:tcPr>
            <w:tcW w:w="0" w:type="auto"/>
            <w:tcBorders>
              <w:top w:val="single" w:sz="4" w:space="0" w:color="auto"/>
              <w:left w:val="single" w:sz="4" w:space="0" w:color="auto"/>
              <w:bottom w:val="single" w:sz="4" w:space="0" w:color="auto"/>
              <w:right w:val="single" w:sz="4" w:space="0" w:color="auto"/>
            </w:tcBorders>
            <w:hideMark/>
          </w:tcPr>
          <w:p w14:paraId="7DC31F93" w14:textId="77777777" w:rsidR="005448FD" w:rsidRDefault="005448FD">
            <w:r>
              <w:t>x = x &lt;&lt; y</w:t>
            </w:r>
          </w:p>
        </w:tc>
      </w:tr>
      <w:tr w:rsidR="005448FD" w14:paraId="7D7E9244" w14:textId="77777777" w:rsidTr="005448FD">
        <w:trPr>
          <w:trHeight w:val="260"/>
        </w:trPr>
        <w:tc>
          <w:tcPr>
            <w:tcW w:w="0" w:type="auto"/>
            <w:tcBorders>
              <w:top w:val="single" w:sz="4" w:space="0" w:color="auto"/>
              <w:left w:val="single" w:sz="4" w:space="0" w:color="auto"/>
              <w:bottom w:val="single" w:sz="4" w:space="0" w:color="auto"/>
              <w:right w:val="single" w:sz="4" w:space="0" w:color="auto"/>
            </w:tcBorders>
            <w:hideMark/>
          </w:tcPr>
          <w:p w14:paraId="142F4E64" w14:textId="77777777" w:rsidR="005448FD" w:rsidRDefault="005448FD">
            <w:r>
              <w:t>&gt;&gt;=</w:t>
            </w:r>
          </w:p>
        </w:tc>
        <w:tc>
          <w:tcPr>
            <w:tcW w:w="0" w:type="auto"/>
            <w:tcBorders>
              <w:top w:val="single" w:sz="4" w:space="0" w:color="auto"/>
              <w:left w:val="single" w:sz="4" w:space="0" w:color="auto"/>
              <w:bottom w:val="single" w:sz="4" w:space="0" w:color="auto"/>
              <w:right w:val="single" w:sz="4" w:space="0" w:color="auto"/>
            </w:tcBorders>
            <w:hideMark/>
          </w:tcPr>
          <w:p w14:paraId="75DF06C6" w14:textId="77777777" w:rsidR="005448FD" w:rsidRDefault="005448FD">
            <w:r>
              <w:t>x &gt;&gt;= y</w:t>
            </w:r>
          </w:p>
        </w:tc>
        <w:tc>
          <w:tcPr>
            <w:tcW w:w="0" w:type="auto"/>
            <w:tcBorders>
              <w:top w:val="single" w:sz="4" w:space="0" w:color="auto"/>
              <w:left w:val="single" w:sz="4" w:space="0" w:color="auto"/>
              <w:bottom w:val="single" w:sz="4" w:space="0" w:color="auto"/>
              <w:right w:val="single" w:sz="4" w:space="0" w:color="auto"/>
            </w:tcBorders>
            <w:hideMark/>
          </w:tcPr>
          <w:p w14:paraId="0813DFD5" w14:textId="77777777" w:rsidR="005448FD" w:rsidRDefault="005448FD">
            <w:r>
              <w:t>x = x &gt;&gt; y</w:t>
            </w:r>
          </w:p>
        </w:tc>
      </w:tr>
      <w:tr w:rsidR="005448FD" w14:paraId="32964665" w14:textId="77777777" w:rsidTr="005448FD">
        <w:trPr>
          <w:trHeight w:val="249"/>
        </w:trPr>
        <w:tc>
          <w:tcPr>
            <w:tcW w:w="0" w:type="auto"/>
            <w:tcBorders>
              <w:top w:val="single" w:sz="4" w:space="0" w:color="auto"/>
              <w:left w:val="single" w:sz="4" w:space="0" w:color="auto"/>
              <w:bottom w:val="single" w:sz="4" w:space="0" w:color="auto"/>
              <w:right w:val="single" w:sz="4" w:space="0" w:color="auto"/>
            </w:tcBorders>
            <w:hideMark/>
          </w:tcPr>
          <w:p w14:paraId="7BBE3B20" w14:textId="77777777" w:rsidR="005448FD" w:rsidRDefault="005448FD">
            <w:r>
              <w:t>&gt;&gt;&gt;=</w:t>
            </w:r>
          </w:p>
        </w:tc>
        <w:tc>
          <w:tcPr>
            <w:tcW w:w="0" w:type="auto"/>
            <w:tcBorders>
              <w:top w:val="single" w:sz="4" w:space="0" w:color="auto"/>
              <w:left w:val="single" w:sz="4" w:space="0" w:color="auto"/>
              <w:bottom w:val="single" w:sz="4" w:space="0" w:color="auto"/>
              <w:right w:val="single" w:sz="4" w:space="0" w:color="auto"/>
            </w:tcBorders>
            <w:hideMark/>
          </w:tcPr>
          <w:p w14:paraId="4BEF47B7" w14:textId="77777777" w:rsidR="005448FD" w:rsidRDefault="005448FD">
            <w:r>
              <w:t>x &gt;&gt;&gt;= y</w:t>
            </w:r>
          </w:p>
        </w:tc>
        <w:tc>
          <w:tcPr>
            <w:tcW w:w="0" w:type="auto"/>
            <w:tcBorders>
              <w:top w:val="single" w:sz="4" w:space="0" w:color="auto"/>
              <w:left w:val="single" w:sz="4" w:space="0" w:color="auto"/>
              <w:bottom w:val="single" w:sz="4" w:space="0" w:color="auto"/>
              <w:right w:val="single" w:sz="4" w:space="0" w:color="auto"/>
            </w:tcBorders>
            <w:hideMark/>
          </w:tcPr>
          <w:p w14:paraId="359F1285" w14:textId="77777777" w:rsidR="005448FD" w:rsidRDefault="005448FD">
            <w:r>
              <w:t>x = x &gt;&gt;&gt; y</w:t>
            </w:r>
          </w:p>
        </w:tc>
      </w:tr>
    </w:tbl>
    <w:p w14:paraId="4A174E82" w14:textId="77777777" w:rsidR="005448FD" w:rsidRDefault="005448FD" w:rsidP="005448FD">
      <w:r>
        <w:tab/>
      </w:r>
    </w:p>
    <w:p w14:paraId="7B2BA571" w14:textId="77777777" w:rsidR="005448FD" w:rsidRDefault="005448FD" w:rsidP="005448FD">
      <w:pPr>
        <w:rPr>
          <w:b/>
          <w:bCs/>
        </w:rPr>
      </w:pPr>
      <w:r>
        <w:rPr>
          <w:b/>
          <w:bCs/>
        </w:rPr>
        <w:t>Bitwise Assignment Operators:</w:t>
      </w:r>
    </w:p>
    <w:tbl>
      <w:tblPr>
        <w:tblStyle w:val="TableGrid"/>
        <w:tblW w:w="5779" w:type="dxa"/>
        <w:tblInd w:w="1616" w:type="dxa"/>
        <w:tblLook w:val="04A0" w:firstRow="1" w:lastRow="0" w:firstColumn="1" w:lastColumn="0" w:noHBand="0" w:noVBand="1"/>
      </w:tblPr>
      <w:tblGrid>
        <w:gridCol w:w="1731"/>
        <w:gridCol w:w="2029"/>
        <w:gridCol w:w="2019"/>
      </w:tblGrid>
      <w:tr w:rsidR="005448FD" w14:paraId="40961FF1" w14:textId="77777777" w:rsidTr="005448FD">
        <w:trPr>
          <w:trHeight w:val="256"/>
        </w:trPr>
        <w:tc>
          <w:tcPr>
            <w:tcW w:w="1731" w:type="dxa"/>
            <w:tcBorders>
              <w:top w:val="single" w:sz="4" w:space="0" w:color="auto"/>
              <w:left w:val="single" w:sz="4" w:space="0" w:color="auto"/>
              <w:bottom w:val="single" w:sz="4" w:space="0" w:color="auto"/>
              <w:right w:val="single" w:sz="4" w:space="0" w:color="auto"/>
            </w:tcBorders>
            <w:hideMark/>
          </w:tcPr>
          <w:p w14:paraId="5476E68C"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7077647E"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2F573B99" w14:textId="77777777" w:rsidR="005448FD" w:rsidRDefault="005448FD">
            <w:r>
              <w:t>Same As</w:t>
            </w:r>
          </w:p>
        </w:tc>
      </w:tr>
      <w:tr w:rsidR="005448FD" w14:paraId="29DFCE2C"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A5445B4" w14:textId="77777777" w:rsidR="005448FD" w:rsidRDefault="005448FD">
            <w:r>
              <w:t>&amp;=</w:t>
            </w:r>
          </w:p>
        </w:tc>
        <w:tc>
          <w:tcPr>
            <w:tcW w:w="0" w:type="auto"/>
            <w:tcBorders>
              <w:top w:val="single" w:sz="4" w:space="0" w:color="auto"/>
              <w:left w:val="single" w:sz="4" w:space="0" w:color="auto"/>
              <w:bottom w:val="single" w:sz="4" w:space="0" w:color="auto"/>
              <w:right w:val="single" w:sz="4" w:space="0" w:color="auto"/>
            </w:tcBorders>
            <w:hideMark/>
          </w:tcPr>
          <w:p w14:paraId="6E02EC78" w14:textId="77777777" w:rsidR="005448FD" w:rsidRDefault="005448FD">
            <w:r>
              <w:t>x &amp;= y</w:t>
            </w:r>
          </w:p>
        </w:tc>
        <w:tc>
          <w:tcPr>
            <w:tcW w:w="0" w:type="auto"/>
            <w:tcBorders>
              <w:top w:val="single" w:sz="4" w:space="0" w:color="auto"/>
              <w:left w:val="single" w:sz="4" w:space="0" w:color="auto"/>
              <w:bottom w:val="single" w:sz="4" w:space="0" w:color="auto"/>
              <w:right w:val="single" w:sz="4" w:space="0" w:color="auto"/>
            </w:tcBorders>
            <w:hideMark/>
          </w:tcPr>
          <w:p w14:paraId="0136AEE2" w14:textId="77777777" w:rsidR="005448FD" w:rsidRDefault="005448FD">
            <w:r>
              <w:t>x = x &amp; y</w:t>
            </w:r>
          </w:p>
        </w:tc>
      </w:tr>
      <w:tr w:rsidR="005448FD" w14:paraId="5C555137" w14:textId="77777777" w:rsidTr="005448FD">
        <w:trPr>
          <w:trHeight w:val="267"/>
        </w:trPr>
        <w:tc>
          <w:tcPr>
            <w:tcW w:w="0" w:type="auto"/>
            <w:tcBorders>
              <w:top w:val="single" w:sz="4" w:space="0" w:color="auto"/>
              <w:left w:val="single" w:sz="4" w:space="0" w:color="auto"/>
              <w:bottom w:val="single" w:sz="4" w:space="0" w:color="auto"/>
              <w:right w:val="single" w:sz="4" w:space="0" w:color="auto"/>
            </w:tcBorders>
            <w:hideMark/>
          </w:tcPr>
          <w:p w14:paraId="09F53F10"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080F5F6"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E688F7C" w14:textId="77777777" w:rsidR="005448FD" w:rsidRDefault="005448FD">
            <w:r>
              <w:t>x = x ^ y</w:t>
            </w:r>
          </w:p>
        </w:tc>
      </w:tr>
      <w:tr w:rsidR="005448FD" w14:paraId="585D298D" w14:textId="77777777" w:rsidTr="005448FD">
        <w:trPr>
          <w:trHeight w:val="256"/>
        </w:trPr>
        <w:tc>
          <w:tcPr>
            <w:tcW w:w="0" w:type="auto"/>
            <w:tcBorders>
              <w:top w:val="single" w:sz="4" w:space="0" w:color="auto"/>
              <w:left w:val="single" w:sz="4" w:space="0" w:color="auto"/>
              <w:bottom w:val="single" w:sz="4" w:space="0" w:color="auto"/>
              <w:right w:val="single" w:sz="4" w:space="0" w:color="auto"/>
            </w:tcBorders>
            <w:hideMark/>
          </w:tcPr>
          <w:p w14:paraId="50197FE9"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7D4CF66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0C9557FD" w14:textId="77777777" w:rsidR="005448FD" w:rsidRDefault="005448FD">
            <w:r>
              <w:t>x = x | y</w:t>
            </w:r>
          </w:p>
        </w:tc>
      </w:tr>
    </w:tbl>
    <w:p w14:paraId="090FD93F" w14:textId="77777777" w:rsidR="005448FD" w:rsidRDefault="005448FD" w:rsidP="005448FD">
      <w:r>
        <w:tab/>
      </w:r>
    </w:p>
    <w:p w14:paraId="400E0341" w14:textId="77777777" w:rsidR="005448FD" w:rsidRDefault="005448FD" w:rsidP="005448FD">
      <w:r>
        <w:rPr>
          <w:b/>
          <w:bCs/>
        </w:rPr>
        <w:br w:type="textWrapping" w:clear="all"/>
      </w:r>
    </w:p>
    <w:p w14:paraId="749FA562" w14:textId="77777777" w:rsidR="005448FD" w:rsidRDefault="005448FD" w:rsidP="005448FD">
      <w:pPr>
        <w:rPr>
          <w:b/>
          <w:bCs/>
        </w:rPr>
      </w:pPr>
      <w:r>
        <w:rPr>
          <w:b/>
          <w:bCs/>
        </w:rPr>
        <w:t>Comparison Operators:</w:t>
      </w:r>
    </w:p>
    <w:tbl>
      <w:tblPr>
        <w:tblStyle w:val="TableGrid"/>
        <w:tblW w:w="4582" w:type="dxa"/>
        <w:tblInd w:w="2216" w:type="dxa"/>
        <w:tblLook w:val="04A0" w:firstRow="1" w:lastRow="0" w:firstColumn="1" w:lastColumn="0" w:noHBand="0" w:noVBand="1"/>
      </w:tblPr>
      <w:tblGrid>
        <w:gridCol w:w="1036"/>
        <w:gridCol w:w="3546"/>
      </w:tblGrid>
      <w:tr w:rsidR="005448FD" w14:paraId="08233B35" w14:textId="77777777" w:rsidTr="005448FD">
        <w:trPr>
          <w:trHeight w:val="423"/>
        </w:trPr>
        <w:tc>
          <w:tcPr>
            <w:tcW w:w="1036" w:type="dxa"/>
            <w:tcBorders>
              <w:top w:val="single" w:sz="4" w:space="0" w:color="auto"/>
              <w:left w:val="single" w:sz="4" w:space="0" w:color="auto"/>
              <w:bottom w:val="single" w:sz="4" w:space="0" w:color="auto"/>
              <w:right w:val="single" w:sz="4" w:space="0" w:color="auto"/>
            </w:tcBorders>
            <w:hideMark/>
          </w:tcPr>
          <w:p w14:paraId="2B989976" w14:textId="77777777" w:rsidR="005448FD" w:rsidRDefault="005448FD">
            <w:r>
              <w:lastRenderedPageBreak/>
              <w:t>Operator</w:t>
            </w:r>
          </w:p>
        </w:tc>
        <w:tc>
          <w:tcPr>
            <w:tcW w:w="0" w:type="auto"/>
            <w:tcBorders>
              <w:top w:val="single" w:sz="4" w:space="0" w:color="auto"/>
              <w:left w:val="single" w:sz="4" w:space="0" w:color="auto"/>
              <w:bottom w:val="single" w:sz="4" w:space="0" w:color="auto"/>
              <w:right w:val="single" w:sz="4" w:space="0" w:color="auto"/>
            </w:tcBorders>
            <w:hideMark/>
          </w:tcPr>
          <w:p w14:paraId="18441D42" w14:textId="77777777" w:rsidR="005448FD" w:rsidRDefault="005448FD">
            <w:r>
              <w:t>Description</w:t>
            </w:r>
          </w:p>
        </w:tc>
      </w:tr>
      <w:tr w:rsidR="005448FD" w14:paraId="393F5641"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hideMark/>
          </w:tcPr>
          <w:p w14:paraId="4AA305A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C56EB" w14:textId="77777777" w:rsidR="005448FD" w:rsidRDefault="005448FD">
            <w:r>
              <w:t>equal to</w:t>
            </w:r>
          </w:p>
        </w:tc>
      </w:tr>
      <w:tr w:rsidR="005448FD" w14:paraId="6019D49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4DDCD035"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B2C5DDE" w14:textId="77777777" w:rsidR="005448FD" w:rsidRDefault="005448FD">
            <w:r>
              <w:t>equal value and equal type</w:t>
            </w:r>
          </w:p>
        </w:tc>
      </w:tr>
      <w:tr w:rsidR="005448FD" w14:paraId="5C7075F1"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59FE18AC"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04055A93" w14:textId="77777777" w:rsidR="005448FD" w:rsidRDefault="005448FD">
            <w:r>
              <w:t>not equal</w:t>
            </w:r>
          </w:p>
        </w:tc>
      </w:tr>
      <w:tr w:rsidR="005448FD" w14:paraId="51F40C87"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6995C3"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2AA3334E" w14:textId="77777777" w:rsidR="005448FD" w:rsidRDefault="005448FD">
            <w:r>
              <w:t>not equal value or not equal type</w:t>
            </w:r>
          </w:p>
        </w:tc>
      </w:tr>
      <w:tr w:rsidR="005448FD" w14:paraId="14F84CE9"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tcPr>
          <w:p w14:paraId="1A91850A"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5BA99CFC" w14:textId="77777777" w:rsidR="005448FD" w:rsidRDefault="005448FD">
            <w:r>
              <w:t>greater than</w:t>
            </w:r>
          </w:p>
        </w:tc>
      </w:tr>
      <w:tr w:rsidR="005448FD" w14:paraId="73F7BC10" w14:textId="77777777" w:rsidTr="005448FD">
        <w:trPr>
          <w:trHeight w:val="263"/>
        </w:trPr>
        <w:tc>
          <w:tcPr>
            <w:tcW w:w="0" w:type="auto"/>
            <w:tcBorders>
              <w:top w:val="single" w:sz="4" w:space="0" w:color="auto"/>
              <w:left w:val="single" w:sz="4" w:space="0" w:color="auto"/>
              <w:bottom w:val="single" w:sz="4" w:space="0" w:color="auto"/>
              <w:right w:val="single" w:sz="4" w:space="0" w:color="auto"/>
            </w:tcBorders>
          </w:tcPr>
          <w:p w14:paraId="14AB4690"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09BEB378" w14:textId="77777777" w:rsidR="005448FD" w:rsidRDefault="005448FD">
            <w:r>
              <w:t>less than</w:t>
            </w:r>
          </w:p>
        </w:tc>
      </w:tr>
      <w:tr w:rsidR="005448FD" w14:paraId="10F6A9EB"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01F697DE" w14:textId="77777777" w:rsidR="005448FD" w:rsidRDefault="005448FD">
            <w:r>
              <w:t>&gt;=</w:t>
            </w:r>
          </w:p>
        </w:tc>
        <w:tc>
          <w:tcPr>
            <w:tcW w:w="0" w:type="auto"/>
            <w:tcBorders>
              <w:top w:val="single" w:sz="4" w:space="0" w:color="auto"/>
              <w:left w:val="single" w:sz="4" w:space="0" w:color="auto"/>
              <w:bottom w:val="single" w:sz="4" w:space="0" w:color="auto"/>
              <w:right w:val="single" w:sz="4" w:space="0" w:color="auto"/>
            </w:tcBorders>
            <w:hideMark/>
          </w:tcPr>
          <w:p w14:paraId="6C2CE268" w14:textId="77777777" w:rsidR="005448FD" w:rsidRDefault="005448FD">
            <w:r>
              <w:t>greater than or equal to</w:t>
            </w:r>
          </w:p>
        </w:tc>
      </w:tr>
      <w:tr w:rsidR="005448FD" w14:paraId="62C1916C" w14:textId="77777777" w:rsidTr="005448FD">
        <w:trPr>
          <w:trHeight w:val="251"/>
        </w:trPr>
        <w:tc>
          <w:tcPr>
            <w:tcW w:w="0" w:type="auto"/>
            <w:tcBorders>
              <w:top w:val="single" w:sz="4" w:space="0" w:color="auto"/>
              <w:left w:val="single" w:sz="4" w:space="0" w:color="auto"/>
              <w:bottom w:val="single" w:sz="4" w:space="0" w:color="auto"/>
              <w:right w:val="single" w:sz="4" w:space="0" w:color="auto"/>
            </w:tcBorders>
            <w:hideMark/>
          </w:tcPr>
          <w:p w14:paraId="61E169C5" w14:textId="77777777" w:rsidR="005448FD" w:rsidRDefault="005448FD">
            <w:r>
              <w:t>&lt;=</w:t>
            </w:r>
          </w:p>
        </w:tc>
        <w:tc>
          <w:tcPr>
            <w:tcW w:w="0" w:type="auto"/>
            <w:tcBorders>
              <w:top w:val="single" w:sz="4" w:space="0" w:color="auto"/>
              <w:left w:val="single" w:sz="4" w:space="0" w:color="auto"/>
              <w:bottom w:val="single" w:sz="4" w:space="0" w:color="auto"/>
              <w:right w:val="single" w:sz="4" w:space="0" w:color="auto"/>
            </w:tcBorders>
            <w:hideMark/>
          </w:tcPr>
          <w:p w14:paraId="1FA39CC2" w14:textId="77777777" w:rsidR="005448FD" w:rsidRDefault="005448FD">
            <w:r>
              <w:t>less than or equal to</w:t>
            </w:r>
          </w:p>
        </w:tc>
      </w:tr>
      <w:tr w:rsidR="005448FD" w14:paraId="2A4AAA88" w14:textId="77777777" w:rsidTr="005448FD">
        <w:trPr>
          <w:trHeight w:val="19"/>
        </w:trPr>
        <w:tc>
          <w:tcPr>
            <w:tcW w:w="0" w:type="auto"/>
            <w:tcBorders>
              <w:top w:val="single" w:sz="4" w:space="0" w:color="auto"/>
              <w:left w:val="single" w:sz="4" w:space="0" w:color="auto"/>
              <w:bottom w:val="single" w:sz="4" w:space="0" w:color="auto"/>
              <w:right w:val="single" w:sz="4" w:space="0" w:color="auto"/>
            </w:tcBorders>
            <w:hideMark/>
          </w:tcPr>
          <w:p w14:paraId="36F4B8FF"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569E387" w14:textId="77777777" w:rsidR="005448FD" w:rsidRDefault="005448FD">
            <w:r>
              <w:t>ternary operator</w:t>
            </w:r>
          </w:p>
        </w:tc>
      </w:tr>
    </w:tbl>
    <w:p w14:paraId="0D7CD9E2" w14:textId="77777777" w:rsidR="005448FD" w:rsidRDefault="005448FD" w:rsidP="005448FD"/>
    <w:p w14:paraId="09BF689B" w14:textId="77777777" w:rsidR="005448FD" w:rsidRDefault="005448FD" w:rsidP="005448FD">
      <w:pPr>
        <w:rPr>
          <w:b/>
          <w:bCs/>
        </w:rPr>
      </w:pPr>
      <w:r>
        <w:rPr>
          <w:b/>
          <w:bCs/>
        </w:rPr>
        <w:t>Logical Operators:</w:t>
      </w:r>
    </w:p>
    <w:tbl>
      <w:tblPr>
        <w:tblStyle w:val="TableGrid"/>
        <w:tblW w:w="6392" w:type="dxa"/>
        <w:tblInd w:w="1310" w:type="dxa"/>
        <w:tblLook w:val="04A0" w:firstRow="1" w:lastRow="0" w:firstColumn="1" w:lastColumn="0" w:noHBand="0" w:noVBand="1"/>
      </w:tblPr>
      <w:tblGrid>
        <w:gridCol w:w="1915"/>
        <w:gridCol w:w="1728"/>
        <w:gridCol w:w="2749"/>
      </w:tblGrid>
      <w:tr w:rsidR="005448FD" w14:paraId="4753507D" w14:textId="77777777" w:rsidTr="005448FD">
        <w:trPr>
          <w:trHeight w:val="309"/>
        </w:trPr>
        <w:tc>
          <w:tcPr>
            <w:tcW w:w="1915" w:type="dxa"/>
            <w:tcBorders>
              <w:top w:val="single" w:sz="4" w:space="0" w:color="auto"/>
              <w:left w:val="single" w:sz="4" w:space="0" w:color="auto"/>
              <w:bottom w:val="single" w:sz="4" w:space="0" w:color="auto"/>
              <w:right w:val="single" w:sz="4" w:space="0" w:color="auto"/>
            </w:tcBorders>
            <w:hideMark/>
          </w:tcPr>
          <w:p w14:paraId="0F1CA9F3" w14:textId="77777777" w:rsidR="005448FD" w:rsidRDefault="005448FD">
            <w:r>
              <w:t>Operator</w:t>
            </w:r>
          </w:p>
        </w:tc>
        <w:tc>
          <w:tcPr>
            <w:tcW w:w="0" w:type="auto"/>
            <w:tcBorders>
              <w:top w:val="single" w:sz="4" w:space="0" w:color="auto"/>
              <w:left w:val="single" w:sz="4" w:space="0" w:color="auto"/>
              <w:bottom w:val="single" w:sz="4" w:space="0" w:color="auto"/>
              <w:right w:val="single" w:sz="4" w:space="0" w:color="auto"/>
            </w:tcBorders>
            <w:hideMark/>
          </w:tcPr>
          <w:p w14:paraId="59B08620" w14:textId="77777777" w:rsidR="005448FD" w:rsidRDefault="005448FD">
            <w:r>
              <w:t>Example</w:t>
            </w:r>
          </w:p>
        </w:tc>
        <w:tc>
          <w:tcPr>
            <w:tcW w:w="0" w:type="auto"/>
            <w:tcBorders>
              <w:top w:val="single" w:sz="4" w:space="0" w:color="auto"/>
              <w:left w:val="single" w:sz="4" w:space="0" w:color="auto"/>
              <w:bottom w:val="single" w:sz="4" w:space="0" w:color="auto"/>
              <w:right w:val="single" w:sz="4" w:space="0" w:color="auto"/>
            </w:tcBorders>
            <w:hideMark/>
          </w:tcPr>
          <w:p w14:paraId="641651F7" w14:textId="77777777" w:rsidR="005448FD" w:rsidRDefault="005448FD">
            <w:r>
              <w:t>Same As</w:t>
            </w:r>
          </w:p>
        </w:tc>
      </w:tr>
      <w:tr w:rsidR="005448FD" w14:paraId="3537640B"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6243AA7E" w14:textId="77777777" w:rsidR="005448FD" w:rsidRDefault="005448FD">
            <w:r>
              <w:t>&amp;&amp;=</w:t>
            </w:r>
          </w:p>
        </w:tc>
        <w:tc>
          <w:tcPr>
            <w:tcW w:w="0" w:type="auto"/>
            <w:tcBorders>
              <w:top w:val="single" w:sz="4" w:space="0" w:color="auto"/>
              <w:left w:val="single" w:sz="4" w:space="0" w:color="auto"/>
              <w:bottom w:val="single" w:sz="4" w:space="0" w:color="auto"/>
              <w:right w:val="single" w:sz="4" w:space="0" w:color="auto"/>
            </w:tcBorders>
            <w:hideMark/>
          </w:tcPr>
          <w:p w14:paraId="58F090DE" w14:textId="77777777" w:rsidR="005448FD" w:rsidRDefault="005448FD">
            <w:r>
              <w:t>x &amp;&amp;= y</w:t>
            </w:r>
          </w:p>
        </w:tc>
        <w:tc>
          <w:tcPr>
            <w:tcW w:w="0" w:type="auto"/>
            <w:tcBorders>
              <w:top w:val="single" w:sz="4" w:space="0" w:color="auto"/>
              <w:left w:val="single" w:sz="4" w:space="0" w:color="auto"/>
              <w:bottom w:val="single" w:sz="4" w:space="0" w:color="auto"/>
              <w:right w:val="single" w:sz="4" w:space="0" w:color="auto"/>
            </w:tcBorders>
            <w:hideMark/>
          </w:tcPr>
          <w:p w14:paraId="1FF28079" w14:textId="77777777" w:rsidR="005448FD" w:rsidRDefault="005448FD">
            <w:r>
              <w:t>x = x &amp;&amp; (x = y)</w:t>
            </w:r>
          </w:p>
        </w:tc>
      </w:tr>
      <w:tr w:rsidR="005448FD" w14:paraId="2FC4C446" w14:textId="77777777" w:rsidTr="005448FD">
        <w:trPr>
          <w:trHeight w:val="322"/>
        </w:trPr>
        <w:tc>
          <w:tcPr>
            <w:tcW w:w="0" w:type="auto"/>
            <w:tcBorders>
              <w:top w:val="single" w:sz="4" w:space="0" w:color="auto"/>
              <w:left w:val="single" w:sz="4" w:space="0" w:color="auto"/>
              <w:bottom w:val="single" w:sz="4" w:space="0" w:color="auto"/>
              <w:right w:val="single" w:sz="4" w:space="0" w:color="auto"/>
            </w:tcBorders>
            <w:hideMark/>
          </w:tcPr>
          <w:p w14:paraId="2905DBC7"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0CD3CB4" w14:textId="77777777" w:rsidR="005448FD" w:rsidRDefault="005448FD">
            <w:r>
              <w:t>x ||= y</w:t>
            </w:r>
          </w:p>
        </w:tc>
        <w:tc>
          <w:tcPr>
            <w:tcW w:w="0" w:type="auto"/>
            <w:tcBorders>
              <w:top w:val="single" w:sz="4" w:space="0" w:color="auto"/>
              <w:left w:val="single" w:sz="4" w:space="0" w:color="auto"/>
              <w:bottom w:val="single" w:sz="4" w:space="0" w:color="auto"/>
              <w:right w:val="single" w:sz="4" w:space="0" w:color="auto"/>
            </w:tcBorders>
            <w:hideMark/>
          </w:tcPr>
          <w:p w14:paraId="3C9EB64F" w14:textId="77777777" w:rsidR="005448FD" w:rsidRDefault="005448FD">
            <w:r>
              <w:t>x = x || (x = y)</w:t>
            </w:r>
          </w:p>
        </w:tc>
      </w:tr>
      <w:tr w:rsidR="005448FD" w14:paraId="494731E2" w14:textId="77777777" w:rsidTr="005448FD">
        <w:trPr>
          <w:trHeight w:val="309"/>
        </w:trPr>
        <w:tc>
          <w:tcPr>
            <w:tcW w:w="0" w:type="auto"/>
            <w:tcBorders>
              <w:top w:val="single" w:sz="4" w:space="0" w:color="auto"/>
              <w:left w:val="single" w:sz="4" w:space="0" w:color="auto"/>
              <w:bottom w:val="single" w:sz="4" w:space="0" w:color="auto"/>
              <w:right w:val="single" w:sz="4" w:space="0" w:color="auto"/>
            </w:tcBorders>
            <w:hideMark/>
          </w:tcPr>
          <w:p w14:paraId="2AAA8786" w14:textId="77777777" w:rsidR="005448FD" w:rsidRDefault="005448FD">
            <w:r>
              <w:t>??=</w:t>
            </w:r>
          </w:p>
        </w:tc>
        <w:tc>
          <w:tcPr>
            <w:tcW w:w="0" w:type="auto"/>
            <w:tcBorders>
              <w:top w:val="single" w:sz="4" w:space="0" w:color="auto"/>
              <w:left w:val="single" w:sz="4" w:space="0" w:color="auto"/>
              <w:bottom w:val="single" w:sz="4" w:space="0" w:color="auto"/>
              <w:right w:val="single" w:sz="4" w:space="0" w:color="auto"/>
            </w:tcBorders>
            <w:hideMark/>
          </w:tcPr>
          <w:p w14:paraId="6B1DEE34" w14:textId="716EA572" w:rsidR="005448FD" w:rsidRDefault="00BA7AA8">
            <w:r>
              <w:t>x ??</w:t>
            </w:r>
            <w:r w:rsidR="005448FD">
              <w:t>= y</w:t>
            </w:r>
          </w:p>
        </w:tc>
        <w:tc>
          <w:tcPr>
            <w:tcW w:w="0" w:type="auto"/>
            <w:tcBorders>
              <w:top w:val="single" w:sz="4" w:space="0" w:color="auto"/>
              <w:left w:val="single" w:sz="4" w:space="0" w:color="auto"/>
              <w:bottom w:val="single" w:sz="4" w:space="0" w:color="auto"/>
              <w:right w:val="single" w:sz="4" w:space="0" w:color="auto"/>
            </w:tcBorders>
            <w:hideMark/>
          </w:tcPr>
          <w:p w14:paraId="76482883" w14:textId="19E80C3B" w:rsidR="005448FD" w:rsidRDefault="005448FD">
            <w:r>
              <w:t xml:space="preserve">x = </w:t>
            </w:r>
            <w:r w:rsidR="00BA7AA8">
              <w:t xml:space="preserve">x?? </w:t>
            </w:r>
            <w:r>
              <w:t>(x = y)</w:t>
            </w:r>
          </w:p>
        </w:tc>
      </w:tr>
    </w:tbl>
    <w:p w14:paraId="4B519486" w14:textId="77777777" w:rsidR="005448FD" w:rsidRDefault="005448FD" w:rsidP="005448FD"/>
    <w:p w14:paraId="13BBC853" w14:textId="77777777" w:rsidR="005448FD" w:rsidRDefault="005448FD" w:rsidP="005448FD">
      <w:r>
        <w:rPr>
          <w:b/>
          <w:bCs/>
        </w:rPr>
        <w:t>Conditional/Ternary Operators:</w:t>
      </w:r>
      <w:r>
        <w:t xml:space="preserve"> JavaScript also contains a conditional operator that assigns a value to a variable based on some condition.</w:t>
      </w:r>
    </w:p>
    <w:p w14:paraId="2600E45B" w14:textId="134F7113" w:rsidR="005448FD" w:rsidRDefault="00BA7AA8" w:rsidP="005448FD">
      <w:pPr>
        <w:ind w:left="2160"/>
      </w:pPr>
      <w:proofErr w:type="spellStart"/>
      <w:r>
        <w:t>V</w:t>
      </w:r>
      <w:r w:rsidR="005448FD">
        <w:t>ariable</w:t>
      </w:r>
      <w:r>
        <w:t>_</w:t>
      </w:r>
      <w:r w:rsidR="005448FD">
        <w:t>name</w:t>
      </w:r>
      <w:proofErr w:type="spellEnd"/>
      <w:r w:rsidR="005448FD">
        <w:t> = (condition</w:t>
      </w:r>
      <w:proofErr w:type="gramStart"/>
      <w:r w:rsidR="005448FD">
        <w:t>) ?</w:t>
      </w:r>
      <w:proofErr w:type="gramEnd"/>
      <w:r w:rsidR="005448FD">
        <w:t> value1:value2 </w:t>
      </w:r>
    </w:p>
    <w:p w14:paraId="0B45467C" w14:textId="77777777" w:rsidR="005448FD" w:rsidRDefault="005448FD" w:rsidP="005448FD">
      <w:pPr>
        <w:rPr>
          <w:b/>
          <w:bCs/>
        </w:rPr>
      </w:pPr>
      <w:r>
        <w:rPr>
          <w:b/>
          <w:bCs/>
        </w:rPr>
        <w:t>Type Operators:</w:t>
      </w:r>
    </w:p>
    <w:tbl>
      <w:tblPr>
        <w:tblStyle w:val="TableGrid"/>
        <w:tblW w:w="6598" w:type="dxa"/>
        <w:tblInd w:w="1435" w:type="dxa"/>
        <w:tblLook w:val="04A0" w:firstRow="1" w:lastRow="0" w:firstColumn="1" w:lastColumn="0" w:noHBand="0" w:noVBand="1"/>
      </w:tblPr>
      <w:tblGrid>
        <w:gridCol w:w="1193"/>
        <w:gridCol w:w="5405"/>
      </w:tblGrid>
      <w:tr w:rsidR="005448FD" w14:paraId="60DDF40E" w14:textId="77777777" w:rsidTr="005448FD">
        <w:trPr>
          <w:trHeight w:val="480"/>
        </w:trPr>
        <w:tc>
          <w:tcPr>
            <w:tcW w:w="0" w:type="auto"/>
            <w:tcBorders>
              <w:top w:val="single" w:sz="4" w:space="0" w:color="auto"/>
              <w:left w:val="single" w:sz="4" w:space="0" w:color="auto"/>
              <w:bottom w:val="single" w:sz="4" w:space="0" w:color="auto"/>
              <w:right w:val="single" w:sz="4" w:space="0" w:color="auto"/>
            </w:tcBorders>
            <w:hideMark/>
          </w:tcPr>
          <w:p w14:paraId="7BADCB33" w14:textId="77777777" w:rsidR="005448FD" w:rsidRDefault="005448FD">
            <w:proofErr w:type="spellStart"/>
            <w:r>
              <w:t>typeof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555960A8" w14:textId="77777777" w:rsidR="005448FD" w:rsidRDefault="005448FD">
            <w:r>
              <w:t>Returns the type of a variable</w:t>
            </w:r>
          </w:p>
        </w:tc>
      </w:tr>
      <w:tr w:rsidR="005448FD" w14:paraId="192519A5" w14:textId="77777777" w:rsidTr="005448FD">
        <w:trPr>
          <w:trHeight w:val="285"/>
        </w:trPr>
        <w:tc>
          <w:tcPr>
            <w:tcW w:w="0" w:type="auto"/>
            <w:tcBorders>
              <w:top w:val="single" w:sz="4" w:space="0" w:color="auto"/>
              <w:left w:val="single" w:sz="4" w:space="0" w:color="auto"/>
              <w:bottom w:val="single" w:sz="4" w:space="0" w:color="auto"/>
              <w:right w:val="single" w:sz="4" w:space="0" w:color="auto"/>
            </w:tcBorders>
            <w:hideMark/>
          </w:tcPr>
          <w:p w14:paraId="3DE8B3EC" w14:textId="77777777" w:rsidR="005448FD" w:rsidRDefault="005448FD">
            <w:proofErr w:type="spellStart"/>
            <w:r>
              <w:t>instanceof</w:t>
            </w:r>
            <w:proofErr w:type="spellEnd"/>
          </w:p>
        </w:tc>
        <w:tc>
          <w:tcPr>
            <w:tcW w:w="0" w:type="auto"/>
            <w:tcBorders>
              <w:top w:val="single" w:sz="4" w:space="0" w:color="auto"/>
              <w:left w:val="single" w:sz="4" w:space="0" w:color="auto"/>
              <w:bottom w:val="single" w:sz="4" w:space="0" w:color="auto"/>
              <w:right w:val="single" w:sz="4" w:space="0" w:color="auto"/>
            </w:tcBorders>
            <w:hideMark/>
          </w:tcPr>
          <w:p w14:paraId="234B41B9" w14:textId="77777777" w:rsidR="005448FD" w:rsidRDefault="005448FD">
            <w:r>
              <w:t>Returns true if an object is an instance of an object type</w:t>
            </w:r>
          </w:p>
        </w:tc>
      </w:tr>
    </w:tbl>
    <w:p w14:paraId="76679979" w14:textId="77777777" w:rsidR="00A70FB5" w:rsidRDefault="00A70FB5" w:rsidP="008149BD"/>
    <w:p w14:paraId="7A3E7FCB" w14:textId="77777777" w:rsidR="002E60DB" w:rsidRPr="00475A0F" w:rsidRDefault="002E60DB" w:rsidP="00A105D4">
      <w:pPr>
        <w:pStyle w:val="Heading1"/>
      </w:pPr>
      <w:r w:rsidRPr="00475A0F">
        <w:t>Data Types</w:t>
      </w:r>
    </w:p>
    <w:p w14:paraId="2A38EDF2" w14:textId="7B94F133" w:rsidR="00A70FB5" w:rsidRPr="00C33EB0" w:rsidRDefault="00A70FB5" w:rsidP="00A70FB5">
      <w:pPr>
        <w:rPr>
          <w:sz w:val="2"/>
          <w:szCs w:val="2"/>
        </w:rPr>
      </w:pPr>
    </w:p>
    <w:p w14:paraId="1BF6381A" w14:textId="38FB7F37" w:rsidR="00A70FB5" w:rsidRPr="00A70FB5" w:rsidRDefault="00A70FB5">
      <w:pPr>
        <w:pStyle w:val="ListParagraph"/>
        <w:numPr>
          <w:ilvl w:val="0"/>
          <w:numId w:val="46"/>
        </w:numPr>
      </w:pPr>
      <w:r w:rsidRPr="00A70FB5">
        <w:t>JavaScript variables can hold different data types: numbers, strings, objects.</w:t>
      </w:r>
    </w:p>
    <w:p w14:paraId="234C2145" w14:textId="6244A233" w:rsidR="00A70FB5" w:rsidRPr="00A70FB5" w:rsidRDefault="00A70FB5">
      <w:pPr>
        <w:pStyle w:val="ListParagraph"/>
        <w:numPr>
          <w:ilvl w:val="0"/>
          <w:numId w:val="46"/>
        </w:numPr>
      </w:pPr>
      <w:r w:rsidRPr="00A70FB5">
        <w:t>JavaScript evaluates expressions from left to right. Different sequences can produce different results:</w:t>
      </w:r>
    </w:p>
    <w:p w14:paraId="7E0F71EA" w14:textId="19C21363" w:rsidR="00A70FB5" w:rsidRPr="00C33EB0" w:rsidRDefault="00A70FB5">
      <w:pPr>
        <w:pStyle w:val="ListParagraph"/>
        <w:numPr>
          <w:ilvl w:val="0"/>
          <w:numId w:val="46"/>
        </w:numPr>
        <w:rPr>
          <w:b/>
          <w:bCs/>
          <w:color w:val="C00000"/>
        </w:rPr>
      </w:pPr>
      <w:r w:rsidRPr="00C33EB0">
        <w:rPr>
          <w:b/>
          <w:bCs/>
          <w:color w:val="C00000"/>
        </w:rPr>
        <w:t>JavaScript has dynamic types. This means that the same variable can be used to hold different data types</w:t>
      </w:r>
      <w:r w:rsidR="00C33EB0" w:rsidRPr="00C33EB0">
        <w:rPr>
          <w:b/>
          <w:bCs/>
          <w:color w:val="C00000"/>
        </w:rPr>
        <w:t>.</w:t>
      </w:r>
    </w:p>
    <w:p w14:paraId="248FE8A9" w14:textId="77777777" w:rsidR="006A430C" w:rsidRDefault="00C33EB0" w:rsidP="006A430C">
      <w:pPr>
        <w:ind w:left="2160"/>
      </w:pPr>
      <w:r w:rsidRPr="00C33EB0">
        <w:t>let </w:t>
      </w:r>
      <w:proofErr w:type="gramStart"/>
      <w:r w:rsidRPr="00C33EB0">
        <w:t>x;   </w:t>
      </w:r>
      <w:proofErr w:type="gramEnd"/>
      <w:r w:rsidRPr="00C33EB0">
        <w:t>        // Now x is undefined</w:t>
      </w:r>
      <w:r w:rsidRPr="00C33EB0">
        <w:br/>
        <w:t>x = 5;           // Now x is a Number</w:t>
      </w:r>
      <w:r w:rsidRPr="00C33EB0">
        <w:br/>
        <w:t>x = "John";      // Now x is a Strin</w:t>
      </w:r>
      <w:r w:rsidR="006A430C">
        <w:t>g</w:t>
      </w:r>
    </w:p>
    <w:p w14:paraId="456E875E" w14:textId="09588917" w:rsidR="00C33EB0" w:rsidRPr="00575272" w:rsidRDefault="00C33EB0" w:rsidP="006A430C">
      <w:pPr>
        <w:rPr>
          <w:b/>
          <w:bCs/>
        </w:rPr>
      </w:pPr>
      <w:r w:rsidRPr="00575272">
        <w:rPr>
          <w:b/>
          <w:bCs/>
        </w:rPr>
        <w:t>Types of data type:</w:t>
      </w:r>
    </w:p>
    <w:p w14:paraId="4AB9995D" w14:textId="20E3F066" w:rsidR="002E60DB" w:rsidRPr="00521464" w:rsidRDefault="002E60DB">
      <w:pPr>
        <w:pStyle w:val="ListParagraph"/>
        <w:numPr>
          <w:ilvl w:val="0"/>
          <w:numId w:val="35"/>
        </w:numPr>
      </w:pPr>
      <w:r w:rsidRPr="00521464">
        <w:t>Number</w:t>
      </w:r>
    </w:p>
    <w:p w14:paraId="4D3D601F" w14:textId="77777777" w:rsidR="002E60DB" w:rsidRPr="00521464" w:rsidRDefault="002E60DB">
      <w:pPr>
        <w:pStyle w:val="ListParagraph"/>
        <w:numPr>
          <w:ilvl w:val="0"/>
          <w:numId w:val="35"/>
        </w:numPr>
      </w:pPr>
      <w:r w:rsidRPr="00521464">
        <w:t>String</w:t>
      </w:r>
    </w:p>
    <w:p w14:paraId="469D6F36" w14:textId="77777777" w:rsidR="002E60DB" w:rsidRPr="00521464" w:rsidRDefault="002E60DB">
      <w:pPr>
        <w:pStyle w:val="ListParagraph"/>
        <w:numPr>
          <w:ilvl w:val="0"/>
          <w:numId w:val="35"/>
        </w:numPr>
      </w:pPr>
      <w:r w:rsidRPr="00521464">
        <w:t>Boolean</w:t>
      </w:r>
    </w:p>
    <w:p w14:paraId="20C03E50" w14:textId="77777777" w:rsidR="002E60DB" w:rsidRPr="00521464" w:rsidRDefault="002E60DB">
      <w:pPr>
        <w:pStyle w:val="ListParagraph"/>
        <w:numPr>
          <w:ilvl w:val="0"/>
          <w:numId w:val="35"/>
        </w:numPr>
      </w:pPr>
      <w:r w:rsidRPr="00521464">
        <w:t>Object</w:t>
      </w:r>
    </w:p>
    <w:p w14:paraId="0A2358C9" w14:textId="622A1A8F" w:rsidR="002E60DB" w:rsidRDefault="002E60DB">
      <w:pPr>
        <w:pStyle w:val="ListParagraph"/>
        <w:numPr>
          <w:ilvl w:val="0"/>
          <w:numId w:val="35"/>
        </w:numPr>
      </w:pPr>
      <w:r w:rsidRPr="00521464">
        <w:t>Undefined</w:t>
      </w:r>
    </w:p>
    <w:p w14:paraId="0449CD33" w14:textId="57919378" w:rsidR="00F326CE" w:rsidRDefault="0009793F">
      <w:pPr>
        <w:pStyle w:val="ListParagraph"/>
        <w:numPr>
          <w:ilvl w:val="0"/>
          <w:numId w:val="35"/>
        </w:numPr>
      </w:pPr>
      <w:r w:rsidRPr="00F326CE">
        <w:t>F</w:t>
      </w:r>
      <w:r w:rsidR="00F326CE" w:rsidRPr="00F326CE">
        <w:t>unction</w:t>
      </w:r>
    </w:p>
    <w:p w14:paraId="09778348" w14:textId="44FDFE05" w:rsidR="0009793F" w:rsidRDefault="0009793F">
      <w:pPr>
        <w:pStyle w:val="ListParagraph"/>
        <w:numPr>
          <w:ilvl w:val="0"/>
          <w:numId w:val="35"/>
        </w:numPr>
      </w:pPr>
      <w:proofErr w:type="spellStart"/>
      <w:r>
        <w:lastRenderedPageBreak/>
        <w:t>bigInt</w:t>
      </w:r>
      <w:proofErr w:type="spellEnd"/>
    </w:p>
    <w:p w14:paraId="5F06D1CB" w14:textId="17C6ECF8" w:rsidR="0009793F" w:rsidRPr="00521464" w:rsidRDefault="0009793F">
      <w:pPr>
        <w:pStyle w:val="ListParagraph"/>
        <w:numPr>
          <w:ilvl w:val="0"/>
          <w:numId w:val="35"/>
        </w:numPr>
      </w:pPr>
      <w:r>
        <w:t>Symbol</w:t>
      </w:r>
    </w:p>
    <w:p w14:paraId="35ED7640" w14:textId="2FF83196" w:rsidR="00F326CE" w:rsidRPr="00575272" w:rsidRDefault="00F326CE" w:rsidP="00F326CE">
      <w:pPr>
        <w:rPr>
          <w:b/>
          <w:bCs/>
        </w:rPr>
      </w:pPr>
      <w:r w:rsidRPr="00575272">
        <w:rPr>
          <w:b/>
          <w:bCs/>
        </w:rPr>
        <w:t xml:space="preserve">The </w:t>
      </w:r>
      <w:proofErr w:type="spellStart"/>
      <w:r w:rsidRPr="00575272">
        <w:rPr>
          <w:b/>
          <w:bCs/>
        </w:rPr>
        <w:t>typeof</w:t>
      </w:r>
      <w:proofErr w:type="spellEnd"/>
      <w:r w:rsidRPr="00575272">
        <w:rPr>
          <w:b/>
          <w:bCs/>
        </w:rPr>
        <w:t xml:space="preserve"> Operator</w:t>
      </w:r>
      <w:r w:rsidR="00575272">
        <w:rPr>
          <w:b/>
          <w:bCs/>
        </w:rPr>
        <w:t>:</w:t>
      </w:r>
    </w:p>
    <w:p w14:paraId="15CA6152" w14:textId="282B05CE" w:rsidR="00A70FB5" w:rsidRPr="00575272" w:rsidRDefault="00F326CE" w:rsidP="00575272">
      <w:pPr>
        <w:ind w:left="2160"/>
      </w:pPr>
      <w:proofErr w:type="spellStart"/>
      <w:r w:rsidRPr="00F326CE">
        <w:t>typeof</w:t>
      </w:r>
      <w:proofErr w:type="spellEnd"/>
      <w:r w:rsidRPr="00F326CE">
        <w:t> "John"                 // Returns "string"</w:t>
      </w:r>
      <w:r w:rsidRPr="00F326CE">
        <w:br/>
      </w:r>
      <w:proofErr w:type="spellStart"/>
      <w:r w:rsidRPr="00F326CE">
        <w:t>typeof</w:t>
      </w:r>
      <w:proofErr w:type="spellEnd"/>
      <w:r w:rsidRPr="00F326CE">
        <w:t> 3.14                   // Returns "number"</w:t>
      </w:r>
      <w:r w:rsidRPr="00F326CE">
        <w:br/>
      </w:r>
      <w:proofErr w:type="spellStart"/>
      <w:r w:rsidRPr="00F326CE">
        <w:t>typeof</w:t>
      </w:r>
      <w:proofErr w:type="spellEnd"/>
      <w:r w:rsidRPr="00F326CE">
        <w:t> </w:t>
      </w:r>
      <w:proofErr w:type="spellStart"/>
      <w:r w:rsidRPr="00F326CE">
        <w:t>NaN</w:t>
      </w:r>
      <w:proofErr w:type="spellEnd"/>
      <w:r w:rsidRPr="00F326CE">
        <w:t>                    // Returns "number"</w:t>
      </w:r>
      <w:r w:rsidRPr="00F326CE">
        <w:br/>
      </w:r>
      <w:proofErr w:type="spellStart"/>
      <w:r w:rsidRPr="00F326CE">
        <w:t>typeof</w:t>
      </w:r>
      <w:proofErr w:type="spellEnd"/>
      <w:r w:rsidRPr="00F326CE">
        <w:t> false                  // Returns "</w:t>
      </w:r>
      <w:proofErr w:type="spellStart"/>
      <w:r w:rsidRPr="00F326CE">
        <w:t>boolean</w:t>
      </w:r>
      <w:proofErr w:type="spellEnd"/>
      <w:r w:rsidRPr="00F326CE">
        <w:t>"</w:t>
      </w:r>
      <w:r w:rsidRPr="00F326CE">
        <w:br/>
      </w:r>
      <w:proofErr w:type="spellStart"/>
      <w:r w:rsidRPr="00F326CE">
        <w:t>typeof</w:t>
      </w:r>
      <w:proofErr w:type="spellEnd"/>
      <w:r w:rsidRPr="00F326CE">
        <w:t> [1,2,3,4]              // Returns "object"</w:t>
      </w:r>
      <w:r w:rsidRPr="00F326CE">
        <w:br/>
      </w:r>
      <w:proofErr w:type="spellStart"/>
      <w:r w:rsidRPr="00F326CE">
        <w:t>typeof</w:t>
      </w:r>
      <w:proofErr w:type="spellEnd"/>
      <w:r w:rsidRPr="00F326CE">
        <w:t> {</w:t>
      </w:r>
      <w:proofErr w:type="spellStart"/>
      <w:r w:rsidRPr="00F326CE">
        <w:t>name:'John</w:t>
      </w:r>
      <w:proofErr w:type="spellEnd"/>
      <w:r w:rsidRPr="00F326CE">
        <w:t>', age:34}  // Returns "object"</w:t>
      </w:r>
      <w:r w:rsidRPr="00F326CE">
        <w:br/>
      </w:r>
      <w:proofErr w:type="spellStart"/>
      <w:r w:rsidRPr="00F326CE">
        <w:t>typeof</w:t>
      </w:r>
      <w:proofErr w:type="spellEnd"/>
      <w:r w:rsidRPr="00F326CE">
        <w:t> new Date()             // Returns "object"</w:t>
      </w:r>
      <w:r w:rsidRPr="00F326CE">
        <w:br/>
      </w:r>
      <w:proofErr w:type="spellStart"/>
      <w:r w:rsidRPr="00F326CE">
        <w:t>typeof</w:t>
      </w:r>
      <w:proofErr w:type="spellEnd"/>
      <w:r w:rsidRPr="00F326CE">
        <w:t> function () {}         // Returns "function"</w:t>
      </w:r>
      <w:r w:rsidRPr="00F326CE">
        <w:br/>
      </w:r>
      <w:proofErr w:type="spellStart"/>
      <w:r w:rsidRPr="00F326CE">
        <w:t>typeof</w:t>
      </w:r>
      <w:proofErr w:type="spellEnd"/>
      <w:r w:rsidRPr="00F326CE">
        <w:t> </w:t>
      </w:r>
      <w:proofErr w:type="spellStart"/>
      <w:r w:rsidRPr="00F326CE">
        <w:t>myCar</w:t>
      </w:r>
      <w:proofErr w:type="spellEnd"/>
      <w:r w:rsidRPr="00F326CE">
        <w:t>                  // Returns "undefined" *</w:t>
      </w:r>
      <w:r w:rsidRPr="00F326CE">
        <w:br/>
      </w:r>
      <w:proofErr w:type="spellStart"/>
      <w:r w:rsidRPr="00F326CE">
        <w:t>typeof</w:t>
      </w:r>
      <w:proofErr w:type="spellEnd"/>
      <w:r w:rsidRPr="00F326CE">
        <w:t> null                   // Returns "object"</w:t>
      </w:r>
    </w:p>
    <w:p w14:paraId="69E58A7B" w14:textId="5F93121F" w:rsidR="00F326CE" w:rsidRPr="00575272" w:rsidRDefault="00F326CE" w:rsidP="00F326CE">
      <w:pPr>
        <w:rPr>
          <w:b/>
          <w:bCs/>
        </w:rPr>
      </w:pPr>
      <w:r w:rsidRPr="00575272">
        <w:rPr>
          <w:b/>
          <w:bCs/>
        </w:rPr>
        <w:t>Type Conversion</w:t>
      </w:r>
      <w:r w:rsidR="00575272" w:rsidRPr="00575272">
        <w:rPr>
          <w:b/>
          <w:bCs/>
        </w:rPr>
        <w:t>:</w:t>
      </w:r>
    </w:p>
    <w:p w14:paraId="4335952D" w14:textId="79A8C253" w:rsidR="00F326CE" w:rsidRDefault="00F326CE" w:rsidP="002E60DB">
      <w:pPr>
        <w:rPr>
          <w:color w:val="FF0000"/>
        </w:rPr>
      </w:pPr>
    </w:p>
    <w:p w14:paraId="5A33E855" w14:textId="1464DA3A" w:rsidR="00F326CE" w:rsidRDefault="00F326CE" w:rsidP="002E60DB">
      <w:pPr>
        <w:rPr>
          <w:color w:val="FF0000"/>
        </w:rPr>
      </w:pPr>
    </w:p>
    <w:p w14:paraId="7C149246" w14:textId="77777777" w:rsidR="00F326CE" w:rsidRDefault="00F326CE" w:rsidP="002E60DB">
      <w:pPr>
        <w:rPr>
          <w:color w:val="FF0000"/>
        </w:rPr>
      </w:pPr>
    </w:p>
    <w:p w14:paraId="0D89B0E3" w14:textId="7653AB4F" w:rsidR="00A70FB5" w:rsidRDefault="00A70FB5" w:rsidP="002E60DB">
      <w:pPr>
        <w:rPr>
          <w:color w:val="FF0000"/>
        </w:rPr>
      </w:pPr>
    </w:p>
    <w:p w14:paraId="3674E612" w14:textId="77777777" w:rsidR="00A70FB5" w:rsidRDefault="00A70FB5" w:rsidP="00A105D4">
      <w:pPr>
        <w:pStyle w:val="Heading1"/>
      </w:pPr>
      <w:r>
        <w:t xml:space="preserve">JavaScript </w:t>
      </w:r>
      <w:r>
        <w:rPr>
          <w:rStyle w:val="colorh1"/>
        </w:rPr>
        <w:t>Events</w:t>
      </w:r>
    </w:p>
    <w:p w14:paraId="02DFF468" w14:textId="67F85210" w:rsidR="00A70FB5" w:rsidRPr="00C33EB0" w:rsidRDefault="00A70FB5" w:rsidP="00C33EB0">
      <w:pPr>
        <w:spacing w:after="0"/>
        <w:rPr>
          <w:sz w:val="2"/>
          <w:szCs w:val="2"/>
        </w:rPr>
      </w:pPr>
    </w:p>
    <w:p w14:paraId="461D64E1" w14:textId="77777777" w:rsidR="008B7FD4" w:rsidRPr="00C33EB0" w:rsidRDefault="008B7FD4">
      <w:pPr>
        <w:pStyle w:val="ListParagraph"/>
        <w:numPr>
          <w:ilvl w:val="0"/>
          <w:numId w:val="91"/>
        </w:numPr>
      </w:pPr>
      <w:r w:rsidRPr="00C33EB0">
        <w:t>HTML events are "things" that happen to HTML elements.</w:t>
      </w:r>
    </w:p>
    <w:p w14:paraId="3C712B25" w14:textId="2BF8FC2E" w:rsidR="00A70FB5" w:rsidRPr="00C33EB0" w:rsidRDefault="008B7FD4">
      <w:pPr>
        <w:pStyle w:val="ListParagraph"/>
        <w:numPr>
          <w:ilvl w:val="0"/>
          <w:numId w:val="91"/>
        </w:numPr>
      </w:pPr>
      <w:r w:rsidRPr="00C33EB0">
        <w:t>When JavaScript is used in HTML pages, JavaScript can "react" on these events.</w:t>
      </w:r>
    </w:p>
    <w:p w14:paraId="2D65FFDD" w14:textId="4261AC9C" w:rsidR="008B7FD4" w:rsidRPr="00C33EB0" w:rsidRDefault="008B7FD4">
      <w:pPr>
        <w:pStyle w:val="ListParagraph"/>
        <w:numPr>
          <w:ilvl w:val="0"/>
          <w:numId w:val="91"/>
        </w:numPr>
      </w:pPr>
      <w:r w:rsidRPr="00C33EB0">
        <w:t>An HTML event can be something the browser does, or something a user does.</w:t>
      </w:r>
    </w:p>
    <w:p w14:paraId="58F1931C" w14:textId="77777777" w:rsidR="008B7FD4" w:rsidRPr="008B7FD4" w:rsidRDefault="008B7FD4" w:rsidP="00C33EB0">
      <w:pPr>
        <w:spacing w:after="0"/>
        <w:rPr>
          <w:b/>
          <w:bCs/>
        </w:rPr>
      </w:pPr>
      <w:r w:rsidRPr="008B7FD4">
        <w:rPr>
          <w:b/>
          <w:bCs/>
        </w:rPr>
        <w:t>Here are some examples of HTML events:</w:t>
      </w:r>
    </w:p>
    <w:p w14:paraId="46A588F7" w14:textId="77777777" w:rsidR="008B7FD4" w:rsidRPr="008B7FD4" w:rsidRDefault="008B7FD4">
      <w:pPr>
        <w:pStyle w:val="ListParagraph"/>
        <w:numPr>
          <w:ilvl w:val="0"/>
          <w:numId w:val="47"/>
        </w:numPr>
      </w:pPr>
      <w:r w:rsidRPr="008B7FD4">
        <w:t>An HTML web page has finished loading</w:t>
      </w:r>
    </w:p>
    <w:p w14:paraId="578445DE" w14:textId="77777777" w:rsidR="008B7FD4" w:rsidRPr="008B7FD4" w:rsidRDefault="008B7FD4">
      <w:pPr>
        <w:pStyle w:val="ListParagraph"/>
        <w:numPr>
          <w:ilvl w:val="0"/>
          <w:numId w:val="47"/>
        </w:numPr>
      </w:pPr>
      <w:r w:rsidRPr="008B7FD4">
        <w:t>An HTML input field was changed</w:t>
      </w:r>
    </w:p>
    <w:p w14:paraId="7EED4350" w14:textId="11832958" w:rsidR="008B7FD4" w:rsidRPr="008B7FD4" w:rsidRDefault="008B7FD4">
      <w:pPr>
        <w:pStyle w:val="ListParagraph"/>
        <w:numPr>
          <w:ilvl w:val="0"/>
          <w:numId w:val="47"/>
        </w:numPr>
      </w:pPr>
      <w:r w:rsidRPr="008B7FD4">
        <w:t>An HTML button was clicked</w:t>
      </w:r>
    </w:p>
    <w:p w14:paraId="25E80AF9" w14:textId="77777777" w:rsidR="008B7FD4" w:rsidRPr="00C33EB0" w:rsidRDefault="008B7FD4" w:rsidP="00C33EB0">
      <w:pPr>
        <w:spacing w:after="0"/>
        <w:rPr>
          <w:b/>
          <w:bCs/>
        </w:rPr>
      </w:pPr>
      <w:r w:rsidRPr="00C33EB0">
        <w:rPr>
          <w:b/>
          <w:bCs/>
        </w:rPr>
        <w:t>Common HTML Events</w:t>
      </w:r>
    </w:p>
    <w:p w14:paraId="3DE62D77" w14:textId="1D611895" w:rsidR="008B7FD4" w:rsidRPr="008B7FD4" w:rsidRDefault="008B7FD4">
      <w:pPr>
        <w:pStyle w:val="NoSpacing"/>
        <w:numPr>
          <w:ilvl w:val="0"/>
          <w:numId w:val="48"/>
        </w:numPr>
      </w:pPr>
      <w:proofErr w:type="spellStart"/>
      <w:r w:rsidRPr="008B7FD4">
        <w:rPr>
          <w:b/>
          <w:bCs/>
          <w:color w:val="FF0000"/>
        </w:rPr>
        <w:t>Onchange</w:t>
      </w:r>
      <w:proofErr w:type="spellEnd"/>
      <w:r>
        <w:t xml:space="preserve">: </w:t>
      </w:r>
      <w:r w:rsidRPr="008B7FD4">
        <w:t>An HTML element has been changed</w:t>
      </w:r>
    </w:p>
    <w:p w14:paraId="426B0BE4" w14:textId="6EC32F10" w:rsidR="008B7FD4" w:rsidRPr="008B7FD4" w:rsidRDefault="008B7FD4">
      <w:pPr>
        <w:pStyle w:val="NoSpacing"/>
        <w:numPr>
          <w:ilvl w:val="0"/>
          <w:numId w:val="48"/>
        </w:numPr>
      </w:pPr>
      <w:r w:rsidRPr="008B7FD4">
        <w:rPr>
          <w:b/>
          <w:bCs/>
          <w:color w:val="FF0000"/>
        </w:rPr>
        <w:t>Onclick</w:t>
      </w:r>
      <w:r>
        <w:t xml:space="preserve">: </w:t>
      </w:r>
      <w:r w:rsidRPr="008B7FD4">
        <w:t>The user clicks an HTML element</w:t>
      </w:r>
    </w:p>
    <w:p w14:paraId="1FB4059E" w14:textId="4AB86E12" w:rsidR="008B7FD4" w:rsidRPr="008B7FD4" w:rsidRDefault="008B7FD4">
      <w:pPr>
        <w:pStyle w:val="NoSpacing"/>
        <w:numPr>
          <w:ilvl w:val="0"/>
          <w:numId w:val="48"/>
        </w:numPr>
      </w:pPr>
      <w:proofErr w:type="spellStart"/>
      <w:r w:rsidRPr="008B7FD4">
        <w:rPr>
          <w:b/>
          <w:bCs/>
          <w:color w:val="FF0000"/>
        </w:rPr>
        <w:t>Onmouseover</w:t>
      </w:r>
      <w:proofErr w:type="spellEnd"/>
      <w:r>
        <w:t xml:space="preserve">: </w:t>
      </w:r>
      <w:r w:rsidRPr="008B7FD4">
        <w:t>The user moves the mouse over an HTML element</w:t>
      </w:r>
    </w:p>
    <w:p w14:paraId="5848456E" w14:textId="0770EF47" w:rsidR="008B7FD4" w:rsidRPr="008B7FD4" w:rsidRDefault="008B7FD4">
      <w:pPr>
        <w:pStyle w:val="NoSpacing"/>
        <w:numPr>
          <w:ilvl w:val="0"/>
          <w:numId w:val="48"/>
        </w:numPr>
      </w:pPr>
      <w:proofErr w:type="spellStart"/>
      <w:r w:rsidRPr="008B7FD4">
        <w:rPr>
          <w:b/>
          <w:bCs/>
          <w:color w:val="FF0000"/>
        </w:rPr>
        <w:t>Onmouseout</w:t>
      </w:r>
      <w:proofErr w:type="spellEnd"/>
      <w:r>
        <w:t xml:space="preserve">: </w:t>
      </w:r>
      <w:r w:rsidRPr="008B7FD4">
        <w:t>The user moves the mouse away from an HTML element</w:t>
      </w:r>
    </w:p>
    <w:p w14:paraId="679C6E4A" w14:textId="1916779E" w:rsidR="008B7FD4" w:rsidRPr="008B7FD4" w:rsidRDefault="008B7FD4">
      <w:pPr>
        <w:pStyle w:val="NoSpacing"/>
        <w:numPr>
          <w:ilvl w:val="0"/>
          <w:numId w:val="48"/>
        </w:numPr>
      </w:pPr>
      <w:proofErr w:type="spellStart"/>
      <w:r w:rsidRPr="008B7FD4">
        <w:rPr>
          <w:b/>
          <w:bCs/>
          <w:color w:val="FF0000"/>
        </w:rPr>
        <w:t>Onkeydown</w:t>
      </w:r>
      <w:proofErr w:type="spellEnd"/>
      <w:r>
        <w:t xml:space="preserve">: </w:t>
      </w:r>
      <w:r w:rsidRPr="008B7FD4">
        <w:t>The user pushes a keyboard key</w:t>
      </w:r>
    </w:p>
    <w:p w14:paraId="5AC2338D" w14:textId="4C9EF611" w:rsidR="008B7FD4" w:rsidRPr="00574D6F" w:rsidRDefault="008B7FD4">
      <w:pPr>
        <w:pStyle w:val="NoSpacing"/>
        <w:numPr>
          <w:ilvl w:val="0"/>
          <w:numId w:val="48"/>
        </w:numPr>
      </w:pPr>
      <w:r w:rsidRPr="008B7FD4">
        <w:rPr>
          <w:b/>
          <w:bCs/>
          <w:color w:val="FF0000"/>
        </w:rPr>
        <w:t>Onload</w:t>
      </w:r>
      <w:r>
        <w:t xml:space="preserve">: </w:t>
      </w:r>
      <w:r w:rsidRPr="008B7FD4">
        <w:t>The browser has finished loading the page</w:t>
      </w:r>
    </w:p>
    <w:p w14:paraId="09674943" w14:textId="77777777" w:rsidR="002E60DB" w:rsidRPr="00A204E9" w:rsidRDefault="002E60DB" w:rsidP="00A105D4">
      <w:pPr>
        <w:pStyle w:val="Heading1"/>
      </w:pPr>
      <w:r w:rsidRPr="00A204E9">
        <w:t>Strings</w:t>
      </w:r>
    </w:p>
    <w:p w14:paraId="1A26AD01" w14:textId="77777777" w:rsidR="0049449F" w:rsidRPr="00574D6F" w:rsidRDefault="0049449F" w:rsidP="0049449F">
      <w:pPr>
        <w:pStyle w:val="ListParagraph"/>
        <w:rPr>
          <w:sz w:val="2"/>
          <w:szCs w:val="2"/>
        </w:rPr>
      </w:pPr>
    </w:p>
    <w:p w14:paraId="255DB661" w14:textId="32933376" w:rsidR="00574D6F" w:rsidRPr="00574D6F" w:rsidRDefault="00574D6F">
      <w:pPr>
        <w:pStyle w:val="ListParagraph"/>
        <w:numPr>
          <w:ilvl w:val="0"/>
          <w:numId w:val="92"/>
        </w:numPr>
      </w:pPr>
      <w:r w:rsidRPr="00574D6F">
        <w:t>A JavaScript string is zero or more characters written inside quotes.</w:t>
      </w:r>
    </w:p>
    <w:p w14:paraId="5A7248F5" w14:textId="42828CBB" w:rsidR="002E60DB" w:rsidRPr="0049449F" w:rsidRDefault="002E60DB">
      <w:pPr>
        <w:pStyle w:val="ListParagraph"/>
        <w:numPr>
          <w:ilvl w:val="0"/>
          <w:numId w:val="92"/>
        </w:numPr>
      </w:pPr>
      <w:r w:rsidRPr="0049449F">
        <w:t>You can use single or double quotes</w:t>
      </w:r>
    </w:p>
    <w:p w14:paraId="06AFE66D" w14:textId="0DB28B4E" w:rsidR="0067001A" w:rsidRDefault="002E60DB">
      <w:pPr>
        <w:pStyle w:val="ListParagraph"/>
        <w:numPr>
          <w:ilvl w:val="0"/>
          <w:numId w:val="92"/>
        </w:numPr>
      </w:pPr>
      <w:r w:rsidRPr="0049449F">
        <w:t xml:space="preserve">You can use quotes inside a string, </w:t>
      </w:r>
      <w:r w:rsidR="008211DF" w:rsidRPr="0049449F">
        <w:t>if</w:t>
      </w:r>
      <w:r w:rsidRPr="0049449F">
        <w:t xml:space="preserve"> they don't match the quotes surrounding the string</w:t>
      </w:r>
    </w:p>
    <w:p w14:paraId="659D427F" w14:textId="781BBA5A" w:rsidR="00574D6F" w:rsidRPr="00574D6F" w:rsidRDefault="00574D6F">
      <w:pPr>
        <w:pStyle w:val="ListParagraph"/>
        <w:numPr>
          <w:ilvl w:val="0"/>
          <w:numId w:val="92"/>
        </w:numPr>
      </w:pPr>
      <w:r w:rsidRPr="00574D6F">
        <w:t>JavaScript strings are primitive values, created from literals:</w:t>
      </w:r>
    </w:p>
    <w:p w14:paraId="7F833A6B" w14:textId="5FC2D3F9" w:rsidR="00574D6F" w:rsidRDefault="00BA7AA8">
      <w:pPr>
        <w:pStyle w:val="ListParagraph"/>
        <w:numPr>
          <w:ilvl w:val="0"/>
          <w:numId w:val="92"/>
        </w:numPr>
      </w:pPr>
      <w:r w:rsidRPr="00574D6F">
        <w:t>Strings</w:t>
      </w:r>
      <w:r w:rsidR="00574D6F" w:rsidRPr="00574D6F">
        <w:t xml:space="preserve"> can also be defined as objects with the keyword new</w:t>
      </w:r>
      <w:r w:rsidR="00574D6F">
        <w:t xml:space="preserve">. </w:t>
      </w:r>
      <w:r w:rsidR="00574D6F" w:rsidRPr="00574D6F">
        <w:t>Do not create Strings objects.</w:t>
      </w:r>
    </w:p>
    <w:p w14:paraId="7CEF4DA5" w14:textId="173E70AF" w:rsidR="0067001A" w:rsidRDefault="00057006">
      <w:pPr>
        <w:pStyle w:val="ListParagraph"/>
        <w:numPr>
          <w:ilvl w:val="0"/>
          <w:numId w:val="92"/>
        </w:numPr>
      </w:pPr>
      <w:r w:rsidRPr="0049449F">
        <w:t>Comparing two JavaScript objects always returns false.</w:t>
      </w:r>
    </w:p>
    <w:p w14:paraId="130CCF62" w14:textId="168492D4" w:rsidR="0049449F" w:rsidRPr="003028F6" w:rsidRDefault="007B5E50" w:rsidP="003028F6">
      <w:pPr>
        <w:rPr>
          <w:b/>
          <w:bCs/>
          <w:sz w:val="26"/>
          <w:szCs w:val="26"/>
        </w:rPr>
      </w:pPr>
      <w:r w:rsidRPr="003028F6">
        <w:rPr>
          <w:b/>
          <w:bCs/>
          <w:sz w:val="26"/>
          <w:szCs w:val="26"/>
        </w:rPr>
        <w:lastRenderedPageBreak/>
        <w:t>Escape Character</w:t>
      </w:r>
      <w:r w:rsidR="003028F6">
        <w:rPr>
          <w:b/>
          <w:bCs/>
          <w:sz w:val="26"/>
          <w:szCs w:val="26"/>
        </w:rPr>
        <w:t>:</w:t>
      </w:r>
    </w:p>
    <w:p w14:paraId="6AA6CE87" w14:textId="56F40D2F" w:rsidR="002E60DB" w:rsidRPr="0049449F" w:rsidRDefault="002E60DB">
      <w:pPr>
        <w:pStyle w:val="NoSpacing"/>
        <w:numPr>
          <w:ilvl w:val="0"/>
          <w:numId w:val="38"/>
        </w:numPr>
        <w:ind w:left="1800"/>
      </w:pPr>
      <w:r w:rsidRPr="0049449F">
        <w:t>\</w:t>
      </w:r>
      <w:r w:rsidR="007B5E50">
        <w:t>’</w:t>
      </w:r>
      <w:r w:rsidR="00574D6F">
        <w:t xml:space="preserve">    </w:t>
      </w:r>
      <w:r w:rsidR="007B5E50">
        <w:t xml:space="preserve"> </w:t>
      </w:r>
      <w:r w:rsidRPr="0049449F">
        <w:t>'</w:t>
      </w:r>
      <w:r w:rsidR="001A21DB">
        <w:t xml:space="preserve"> </w:t>
      </w:r>
      <w:r w:rsidR="00574D6F">
        <w:t xml:space="preserve">  </w:t>
      </w:r>
      <w:r w:rsidRPr="0049449F">
        <w:t>Single quote</w:t>
      </w:r>
    </w:p>
    <w:p w14:paraId="1C4E0496" w14:textId="3729CB2A" w:rsidR="002E60DB" w:rsidRPr="0049449F" w:rsidRDefault="002E60DB">
      <w:pPr>
        <w:pStyle w:val="NoSpacing"/>
        <w:numPr>
          <w:ilvl w:val="0"/>
          <w:numId w:val="38"/>
        </w:numPr>
        <w:ind w:left="1800"/>
      </w:pPr>
      <w:r w:rsidRPr="0049449F">
        <w:t>\"</w:t>
      </w:r>
      <w:proofErr w:type="gramStart"/>
      <w:r w:rsidRPr="0049449F">
        <w:tab/>
      </w:r>
      <w:r w:rsidR="00574D6F">
        <w:t xml:space="preserve">“  </w:t>
      </w:r>
      <w:proofErr w:type="gramEnd"/>
      <w:r w:rsidR="00574D6F">
        <w:t xml:space="preserve"> </w:t>
      </w:r>
      <w:r w:rsidRPr="0049449F">
        <w:t>Double quote</w:t>
      </w:r>
    </w:p>
    <w:p w14:paraId="7E60B2D0" w14:textId="68B3073E" w:rsidR="002E60DB" w:rsidRDefault="002E60DB">
      <w:pPr>
        <w:pStyle w:val="NoSpacing"/>
        <w:numPr>
          <w:ilvl w:val="0"/>
          <w:numId w:val="38"/>
        </w:numPr>
        <w:ind w:left="1800"/>
      </w:pPr>
      <w:r w:rsidRPr="0049449F">
        <w:t>\\</w:t>
      </w:r>
      <w:r w:rsidRPr="0049449F">
        <w:tab/>
        <w:t>\</w:t>
      </w:r>
      <w:r w:rsidR="00574D6F">
        <w:t xml:space="preserve">   </w:t>
      </w:r>
      <w:r w:rsidRPr="0049449F">
        <w:t>Backslash</w:t>
      </w:r>
    </w:p>
    <w:p w14:paraId="74328ED8" w14:textId="0C83B320" w:rsidR="002E60DB" w:rsidRPr="0049449F" w:rsidRDefault="002E60DB">
      <w:pPr>
        <w:pStyle w:val="NoSpacing"/>
        <w:numPr>
          <w:ilvl w:val="0"/>
          <w:numId w:val="38"/>
        </w:numPr>
        <w:ind w:left="1800"/>
      </w:pPr>
      <w:r w:rsidRPr="0049449F">
        <w:t>\b</w:t>
      </w:r>
      <w:r w:rsidR="001A21DB" w:rsidRPr="0049449F">
        <w:tab/>
      </w:r>
      <w:r w:rsidR="001A21DB">
        <w:t xml:space="preserve"> Backspace</w:t>
      </w:r>
    </w:p>
    <w:p w14:paraId="529EE503" w14:textId="77777777" w:rsidR="002E60DB" w:rsidRPr="0049449F" w:rsidRDefault="002E60DB">
      <w:pPr>
        <w:pStyle w:val="NoSpacing"/>
        <w:numPr>
          <w:ilvl w:val="0"/>
          <w:numId w:val="38"/>
        </w:numPr>
        <w:ind w:left="1800"/>
      </w:pPr>
      <w:r w:rsidRPr="0049449F">
        <w:t>\f</w:t>
      </w:r>
      <w:r w:rsidRPr="0049449F">
        <w:tab/>
        <w:t>Form Feed</w:t>
      </w:r>
    </w:p>
    <w:p w14:paraId="34C47756" w14:textId="77777777" w:rsidR="002E60DB" w:rsidRPr="0049449F" w:rsidRDefault="002E60DB">
      <w:pPr>
        <w:pStyle w:val="NoSpacing"/>
        <w:numPr>
          <w:ilvl w:val="0"/>
          <w:numId w:val="38"/>
        </w:numPr>
        <w:ind w:left="1800"/>
      </w:pPr>
      <w:r w:rsidRPr="0049449F">
        <w:t>\n</w:t>
      </w:r>
      <w:r w:rsidRPr="0049449F">
        <w:tab/>
        <w:t>New Line</w:t>
      </w:r>
    </w:p>
    <w:p w14:paraId="7022F083" w14:textId="77777777" w:rsidR="002E60DB" w:rsidRPr="0049449F" w:rsidRDefault="002E60DB">
      <w:pPr>
        <w:pStyle w:val="NoSpacing"/>
        <w:numPr>
          <w:ilvl w:val="0"/>
          <w:numId w:val="38"/>
        </w:numPr>
        <w:ind w:left="1800"/>
      </w:pPr>
      <w:r w:rsidRPr="0049449F">
        <w:t>\r</w:t>
      </w:r>
      <w:r w:rsidRPr="0049449F">
        <w:tab/>
        <w:t>Carriage Return</w:t>
      </w:r>
    </w:p>
    <w:p w14:paraId="0771BC5E" w14:textId="77777777" w:rsidR="002E60DB" w:rsidRPr="0049449F" w:rsidRDefault="002E60DB">
      <w:pPr>
        <w:pStyle w:val="NoSpacing"/>
        <w:numPr>
          <w:ilvl w:val="0"/>
          <w:numId w:val="38"/>
        </w:numPr>
        <w:ind w:left="1800"/>
      </w:pPr>
      <w:r w:rsidRPr="0049449F">
        <w:t>\t</w:t>
      </w:r>
      <w:r w:rsidRPr="0049449F">
        <w:tab/>
        <w:t>Horizontal Tabulator</w:t>
      </w:r>
    </w:p>
    <w:p w14:paraId="0E7F8FB5" w14:textId="51871D6E" w:rsidR="00057006" w:rsidRDefault="002E60DB">
      <w:pPr>
        <w:pStyle w:val="NoSpacing"/>
        <w:numPr>
          <w:ilvl w:val="0"/>
          <w:numId w:val="38"/>
        </w:numPr>
        <w:ind w:left="1800"/>
      </w:pPr>
      <w:r w:rsidRPr="0049449F">
        <w:t>\v</w:t>
      </w:r>
      <w:r w:rsidRPr="0049449F">
        <w:tab/>
        <w:t>Vertical Tabulator</w:t>
      </w:r>
    </w:p>
    <w:p w14:paraId="4780D98E" w14:textId="77777777" w:rsidR="00057006" w:rsidRDefault="00057006" w:rsidP="00057006">
      <w:pPr>
        <w:pStyle w:val="NoSpacing"/>
        <w:ind w:left="1800"/>
      </w:pPr>
    </w:p>
    <w:p w14:paraId="038FC132" w14:textId="77018AE1" w:rsidR="00EE6EE3" w:rsidRPr="003028F6" w:rsidRDefault="002E60DB" w:rsidP="003028F6">
      <w:pPr>
        <w:rPr>
          <w:b/>
          <w:bCs/>
          <w:sz w:val="26"/>
          <w:szCs w:val="26"/>
        </w:rPr>
      </w:pPr>
      <w:r w:rsidRPr="003028F6">
        <w:rPr>
          <w:b/>
          <w:bCs/>
          <w:sz w:val="26"/>
          <w:szCs w:val="26"/>
        </w:rPr>
        <w:t>String Methods</w:t>
      </w:r>
      <w:r w:rsidR="003028F6">
        <w:rPr>
          <w:b/>
          <w:bCs/>
          <w:sz w:val="26"/>
          <w:szCs w:val="26"/>
        </w:rPr>
        <w:t>:</w:t>
      </w:r>
    </w:p>
    <w:p w14:paraId="0651F312" w14:textId="64B45576" w:rsidR="0067001A" w:rsidRPr="0067001A" w:rsidRDefault="0067001A">
      <w:pPr>
        <w:pStyle w:val="NoSpacing"/>
        <w:numPr>
          <w:ilvl w:val="0"/>
          <w:numId w:val="133"/>
        </w:numPr>
      </w:pPr>
      <w:r w:rsidRPr="0067001A">
        <w:t>All string methods return a new string. They don't modify the original string.</w:t>
      </w:r>
    </w:p>
    <w:p w14:paraId="48C8FCA2" w14:textId="77C06A4C" w:rsidR="0067001A" w:rsidRDefault="0067001A">
      <w:pPr>
        <w:pStyle w:val="NoSpacing"/>
        <w:numPr>
          <w:ilvl w:val="0"/>
          <w:numId w:val="133"/>
        </w:numPr>
      </w:pPr>
      <w:r w:rsidRPr="0067001A">
        <w:t>Strings are immutable: Strings cannot be changed, only replaced.</w:t>
      </w:r>
    </w:p>
    <w:p w14:paraId="2BBAD51B" w14:textId="77777777" w:rsidR="00057006" w:rsidRDefault="00057006" w:rsidP="00057006">
      <w:pPr>
        <w:pStyle w:val="NoSpacing"/>
        <w:ind w:left="720"/>
      </w:pPr>
    </w:p>
    <w:p w14:paraId="024F4BC9" w14:textId="77777777" w:rsidR="00061685" w:rsidRDefault="00EE6EE3">
      <w:pPr>
        <w:pStyle w:val="ListParagraph"/>
        <w:numPr>
          <w:ilvl w:val="0"/>
          <w:numId w:val="49"/>
        </w:numPr>
        <w:spacing w:after="0"/>
      </w:pPr>
      <w:r w:rsidRPr="00C11610">
        <w:rPr>
          <w:b/>
          <w:bCs/>
          <w:color w:val="00B050"/>
        </w:rPr>
        <w:t>Length</w:t>
      </w:r>
      <w:r w:rsidRPr="00C11610">
        <w:rPr>
          <w:color w:val="00B050"/>
        </w:rPr>
        <w:t xml:space="preserve">: </w:t>
      </w:r>
      <w:r w:rsidRPr="00EE6EE3">
        <w:t>The length property returns the length of a string:</w:t>
      </w:r>
    </w:p>
    <w:p w14:paraId="340A479E" w14:textId="77777777" w:rsidR="00061685" w:rsidRPr="00057006" w:rsidRDefault="00EE6EE3" w:rsidP="00C11610">
      <w:pPr>
        <w:pStyle w:val="NoSpacing"/>
        <w:ind w:left="2160"/>
        <w:rPr>
          <w:b/>
          <w:bCs/>
          <w:color w:val="0070C0"/>
        </w:rPr>
      </w:pPr>
      <w:r w:rsidRPr="00057006">
        <w:rPr>
          <w:b/>
          <w:bCs/>
          <w:color w:val="0070C0"/>
        </w:rPr>
        <w:t>let text = "ABCDEFGHIJKLMNOPQRSTUVWXYZ";</w:t>
      </w:r>
    </w:p>
    <w:p w14:paraId="2195BFD9" w14:textId="1BE43E67" w:rsidR="00EE6EE3" w:rsidRDefault="00EE6EE3" w:rsidP="00C11610">
      <w:pPr>
        <w:pStyle w:val="NoSpacing"/>
        <w:ind w:left="2160"/>
        <w:rPr>
          <w:b/>
          <w:bCs/>
          <w:color w:val="0070C0"/>
        </w:rPr>
      </w:pPr>
      <w:r w:rsidRPr="00057006">
        <w:rPr>
          <w:b/>
          <w:bCs/>
          <w:color w:val="0070C0"/>
        </w:rPr>
        <w:t xml:space="preserve">let length = </w:t>
      </w:r>
      <w:proofErr w:type="spellStart"/>
      <w:proofErr w:type="gramStart"/>
      <w:r w:rsidR="003F74DA" w:rsidRPr="00057006">
        <w:rPr>
          <w:b/>
          <w:bCs/>
          <w:color w:val="0070C0"/>
        </w:rPr>
        <w:t>text.length</w:t>
      </w:r>
      <w:proofErr w:type="spellEnd"/>
      <w:proofErr w:type="gramEnd"/>
      <w:r w:rsidRPr="00057006">
        <w:rPr>
          <w:b/>
          <w:bCs/>
          <w:color w:val="0070C0"/>
        </w:rPr>
        <w:t>;</w:t>
      </w:r>
    </w:p>
    <w:p w14:paraId="1E3AC67E" w14:textId="77777777" w:rsidR="00C11610" w:rsidRPr="00057006" w:rsidRDefault="00C11610" w:rsidP="00C11610">
      <w:pPr>
        <w:pStyle w:val="NoSpacing"/>
        <w:ind w:left="2160"/>
        <w:rPr>
          <w:b/>
          <w:bCs/>
          <w:color w:val="0070C0"/>
        </w:rPr>
      </w:pPr>
    </w:p>
    <w:p w14:paraId="7CE09F51" w14:textId="653D33E8" w:rsidR="00057006" w:rsidRDefault="00EE6EE3">
      <w:pPr>
        <w:pStyle w:val="ListParagraph"/>
        <w:numPr>
          <w:ilvl w:val="0"/>
          <w:numId w:val="49"/>
        </w:numPr>
        <w:spacing w:after="0"/>
        <w:rPr>
          <w:b/>
          <w:bCs/>
          <w:color w:val="00B050"/>
        </w:rPr>
      </w:pPr>
      <w:r w:rsidRPr="00C11610">
        <w:rPr>
          <w:b/>
          <w:bCs/>
          <w:color w:val="00B050"/>
        </w:rPr>
        <w:t>slice (</w:t>
      </w:r>
      <w:r w:rsidR="002E60DB" w:rsidRPr="00C11610">
        <w:rPr>
          <w:b/>
          <w:bCs/>
          <w:color w:val="00B050"/>
        </w:rPr>
        <w:t>start, end</w:t>
      </w:r>
      <w:r w:rsidRPr="00C11610">
        <w:rPr>
          <w:b/>
          <w:bCs/>
          <w:color w:val="00B050"/>
        </w:rPr>
        <w:t>):</w:t>
      </w:r>
      <w:r w:rsidR="007B5E50" w:rsidRPr="00C11610">
        <w:rPr>
          <w:b/>
          <w:bCs/>
          <w:color w:val="00B050"/>
        </w:rPr>
        <w:t xml:space="preserve"> </w:t>
      </w:r>
    </w:p>
    <w:p w14:paraId="543E697D" w14:textId="65CFAE4A" w:rsidR="00A969CE" w:rsidRPr="00A969CE" w:rsidRDefault="00BA7AA8">
      <w:pPr>
        <w:pStyle w:val="ListParagraph"/>
        <w:numPr>
          <w:ilvl w:val="0"/>
          <w:numId w:val="110"/>
        </w:numPr>
      </w:pPr>
      <w:r w:rsidRPr="00A969CE">
        <w:t>Extracts</w:t>
      </w:r>
      <w:r w:rsidR="00A969CE" w:rsidRPr="00A969CE">
        <w:t xml:space="preserve"> a part of a string.</w:t>
      </w:r>
    </w:p>
    <w:p w14:paraId="1F59D5B9" w14:textId="1AA0A399" w:rsidR="00A969CE" w:rsidRDefault="00BA7AA8">
      <w:pPr>
        <w:pStyle w:val="ListParagraph"/>
        <w:numPr>
          <w:ilvl w:val="0"/>
          <w:numId w:val="101"/>
        </w:numPr>
      </w:pPr>
      <w:r>
        <w:t>String</w:t>
      </w:r>
      <w:r w:rsidR="00A969CE">
        <w:t xml:space="preserve"> f</w:t>
      </w:r>
      <w:r w:rsidR="006A430C" w:rsidRPr="00073353">
        <w:t>irst position is 0.</w:t>
      </w:r>
      <w:r w:rsidR="006A430C">
        <w:t xml:space="preserve"> </w:t>
      </w:r>
      <w:r w:rsidR="006A430C" w:rsidRPr="00073353">
        <w:t>Second position is 1.</w:t>
      </w:r>
    </w:p>
    <w:p w14:paraId="531FCA13" w14:textId="7829AAFD" w:rsidR="00A969CE" w:rsidRDefault="006A430C">
      <w:pPr>
        <w:pStyle w:val="ListParagraph"/>
        <w:numPr>
          <w:ilvl w:val="0"/>
          <w:numId w:val="101"/>
        </w:numPr>
      </w:pPr>
      <w:r>
        <w:t>If a parameter is negative, the position is counted from the end of the string.</w:t>
      </w:r>
    </w:p>
    <w:p w14:paraId="323574DB" w14:textId="6ED814BE" w:rsidR="00057006" w:rsidRDefault="006A430C" w:rsidP="006A430C">
      <w:pPr>
        <w:pStyle w:val="ListParagraph"/>
      </w:pPr>
      <w:r>
        <w:tab/>
      </w:r>
      <w:r w:rsidR="00057006" w:rsidRPr="006A430C">
        <w:rPr>
          <w:b/>
          <w:bCs/>
          <w:color w:val="C00000"/>
        </w:rPr>
        <w:t>Syntax</w:t>
      </w:r>
      <w:r w:rsidR="00057006" w:rsidRPr="00057006">
        <w:t xml:space="preserve">: </w:t>
      </w:r>
      <w:r w:rsidR="00057006">
        <w:t xml:space="preserve"> </w:t>
      </w:r>
      <w:r w:rsidR="00980898" w:rsidRPr="00057006">
        <w:t>slice (</w:t>
      </w:r>
      <w:r w:rsidR="00057006" w:rsidRPr="006A430C">
        <w:rPr>
          <w:b/>
          <w:bCs/>
        </w:rPr>
        <w:t>start</w:t>
      </w:r>
      <w:r w:rsidR="00057006" w:rsidRPr="00057006">
        <w:t>, </w:t>
      </w:r>
      <w:r w:rsidR="00057006" w:rsidRPr="006A430C">
        <w:rPr>
          <w:b/>
          <w:bCs/>
        </w:rPr>
        <w:t>end</w:t>
      </w:r>
      <w:r w:rsidR="00057006" w:rsidRPr="00057006">
        <w:t>)</w:t>
      </w:r>
    </w:p>
    <w:p w14:paraId="13EBAB0D" w14:textId="13650C5D" w:rsidR="00057006" w:rsidRDefault="00980898" w:rsidP="00C11610">
      <w:pPr>
        <w:pStyle w:val="ListParagraph"/>
        <w:ind w:left="2160"/>
      </w:pPr>
      <w:r w:rsidRPr="006A430C">
        <w:rPr>
          <w:b/>
          <w:bCs/>
        </w:rPr>
        <w:t>start</w:t>
      </w:r>
      <w:r w:rsidRPr="00EE6EE3">
        <w:t>:</w:t>
      </w:r>
      <w:r w:rsidR="00057006">
        <w:t xml:space="preserve"> </w:t>
      </w:r>
      <w:r w:rsidR="00C11610">
        <w:t>start position</w:t>
      </w:r>
      <w:r w:rsidR="00A969CE">
        <w:t xml:space="preserve">. It includes position. </w:t>
      </w:r>
    </w:p>
    <w:p w14:paraId="06F3F82C" w14:textId="575FC0E4" w:rsidR="006A430C" w:rsidRDefault="00980898" w:rsidP="006A430C">
      <w:pPr>
        <w:pStyle w:val="ListParagraph"/>
        <w:spacing w:after="0"/>
        <w:ind w:left="2160"/>
      </w:pPr>
      <w:r w:rsidRPr="006A430C">
        <w:rPr>
          <w:b/>
          <w:bCs/>
        </w:rPr>
        <w:t>end</w:t>
      </w:r>
      <w:r w:rsidRPr="00EE6EE3">
        <w:t>:</w:t>
      </w:r>
      <w:r w:rsidR="00A969CE">
        <w:t xml:space="preserve"> </w:t>
      </w:r>
      <w:r w:rsidR="00EE6EE3" w:rsidRPr="00EE6EE3">
        <w:t xml:space="preserve">end </w:t>
      </w:r>
      <w:r w:rsidR="00A969CE">
        <w:t xml:space="preserve">position. It </w:t>
      </w:r>
      <w:r w:rsidR="00A969CE" w:rsidRPr="00A969CE">
        <w:t>excludes</w:t>
      </w:r>
      <w:r w:rsidRPr="00A969CE">
        <w:t> </w:t>
      </w:r>
      <w:r>
        <w:t>position</w:t>
      </w:r>
      <w:r w:rsidR="00EE6EE3" w:rsidRPr="00EE6EE3">
        <w:t>.</w:t>
      </w:r>
    </w:p>
    <w:p w14:paraId="1B9C53F8" w14:textId="6B416805" w:rsidR="006A430C" w:rsidRPr="006A430C" w:rsidRDefault="006A430C" w:rsidP="006A430C">
      <w:pPr>
        <w:spacing w:after="0"/>
        <w:rPr>
          <w:b/>
          <w:bCs/>
        </w:rPr>
      </w:pPr>
      <w:r>
        <w:tab/>
      </w:r>
      <w:r>
        <w:tab/>
      </w:r>
      <w:r w:rsidRPr="006A430C">
        <w:rPr>
          <w:b/>
          <w:bCs/>
          <w:color w:val="C00000"/>
        </w:rPr>
        <w:t>Code:</w:t>
      </w:r>
    </w:p>
    <w:p w14:paraId="13A233F5" w14:textId="2A807EA4" w:rsidR="00EE6EE3" w:rsidRPr="006A430C" w:rsidRDefault="00EE6EE3" w:rsidP="006A430C">
      <w:pPr>
        <w:pStyle w:val="ListParagraph"/>
        <w:spacing w:after="0"/>
        <w:ind w:left="2160"/>
      </w:pPr>
      <w:r w:rsidRPr="00C11610">
        <w:rPr>
          <w:color w:val="0070C0"/>
        </w:rPr>
        <w:t>let text = "</w:t>
      </w:r>
      <w:r w:rsidR="00A969CE">
        <w:rPr>
          <w:color w:val="0070C0"/>
        </w:rPr>
        <w:t>01213456789</w:t>
      </w:r>
      <w:r w:rsidRPr="00C11610">
        <w:rPr>
          <w:color w:val="0070C0"/>
        </w:rPr>
        <w:t>";</w:t>
      </w:r>
    </w:p>
    <w:p w14:paraId="2F190DF9" w14:textId="76E8ABF2" w:rsidR="00EE6EE3" w:rsidRPr="00C11610" w:rsidRDefault="00EE6EE3" w:rsidP="00554C7C">
      <w:pPr>
        <w:pStyle w:val="NoSpacing"/>
        <w:ind w:left="2160"/>
        <w:rPr>
          <w:color w:val="0070C0"/>
        </w:rPr>
      </w:pPr>
      <w:r w:rsidRPr="00C11610">
        <w:rPr>
          <w:color w:val="0070C0"/>
        </w:rPr>
        <w:t xml:space="preserve">let part = </w:t>
      </w:r>
      <w:proofErr w:type="spellStart"/>
      <w:proofErr w:type="gramStart"/>
      <w:r w:rsidRPr="00C11610">
        <w:rPr>
          <w:b/>
          <w:bCs/>
          <w:color w:val="C00000"/>
        </w:rPr>
        <w:t>text.slice</w:t>
      </w:r>
      <w:proofErr w:type="spellEnd"/>
      <w:proofErr w:type="gramEnd"/>
      <w:r w:rsidRPr="00C11610">
        <w:rPr>
          <w:b/>
          <w:bCs/>
          <w:color w:val="C00000"/>
        </w:rPr>
        <w:t>(</w:t>
      </w:r>
      <w:r w:rsidR="00A969CE">
        <w:rPr>
          <w:b/>
          <w:bCs/>
          <w:color w:val="C00000"/>
        </w:rPr>
        <w:t>2</w:t>
      </w:r>
      <w:r w:rsidRPr="00C11610">
        <w:rPr>
          <w:b/>
          <w:bCs/>
          <w:color w:val="C00000"/>
        </w:rPr>
        <w:t xml:space="preserve">, </w:t>
      </w:r>
      <w:r w:rsidR="00A969CE">
        <w:rPr>
          <w:b/>
          <w:bCs/>
          <w:color w:val="C00000"/>
        </w:rPr>
        <w:t>5</w:t>
      </w:r>
      <w:r w:rsidRPr="00C11610">
        <w:rPr>
          <w:b/>
          <w:bCs/>
          <w:color w:val="C00000"/>
        </w:rPr>
        <w:t>);</w:t>
      </w:r>
    </w:p>
    <w:p w14:paraId="3CF99F47" w14:textId="0E9EE0D8" w:rsidR="00EE6EE3" w:rsidRPr="00C11610" w:rsidRDefault="00073353" w:rsidP="00057006">
      <w:pPr>
        <w:pStyle w:val="NoSpacing"/>
        <w:spacing w:after="240"/>
        <w:ind w:left="2160"/>
        <w:rPr>
          <w:color w:val="0070C0"/>
        </w:rPr>
      </w:pPr>
      <w:r w:rsidRPr="00C11610">
        <w:rPr>
          <w:color w:val="0070C0"/>
        </w:rPr>
        <w:t xml:space="preserve">Ans: </w:t>
      </w:r>
      <w:r w:rsidR="00A969CE">
        <w:rPr>
          <w:color w:val="0070C0"/>
        </w:rPr>
        <w:t>2</w:t>
      </w:r>
      <w:r w:rsidR="00EA4EFC">
        <w:rPr>
          <w:color w:val="0070C0"/>
        </w:rPr>
        <w:t>34</w:t>
      </w:r>
    </w:p>
    <w:p w14:paraId="354D3761" w14:textId="26BCF917" w:rsidR="00A969CE" w:rsidRPr="00A969CE" w:rsidRDefault="003F74DA">
      <w:pPr>
        <w:pStyle w:val="ListParagraph"/>
        <w:numPr>
          <w:ilvl w:val="0"/>
          <w:numId w:val="49"/>
        </w:numPr>
        <w:rPr>
          <w:b/>
          <w:bCs/>
          <w:color w:val="00B050"/>
        </w:rPr>
      </w:pPr>
      <w:r w:rsidRPr="00C11610">
        <w:rPr>
          <w:b/>
          <w:bCs/>
          <w:color w:val="00B050"/>
        </w:rPr>
        <w:t>substring (</w:t>
      </w:r>
      <w:r w:rsidR="002E60DB" w:rsidRPr="00C11610">
        <w:rPr>
          <w:b/>
          <w:bCs/>
          <w:color w:val="00B050"/>
        </w:rPr>
        <w:t xml:space="preserve">start, end): </w:t>
      </w:r>
    </w:p>
    <w:p w14:paraId="0B6EE709" w14:textId="232C7D1D" w:rsidR="00A969CE" w:rsidRPr="00A969CE" w:rsidRDefault="00A969CE">
      <w:pPr>
        <w:pStyle w:val="ListParagraph"/>
        <w:numPr>
          <w:ilvl w:val="0"/>
          <w:numId w:val="109"/>
        </w:numPr>
      </w:pPr>
      <w:r w:rsidRPr="00A969CE">
        <w:t>The </w:t>
      </w:r>
      <w:proofErr w:type="gramStart"/>
      <w:r w:rsidRPr="00A969CE">
        <w:t>substring(</w:t>
      </w:r>
      <w:proofErr w:type="gramEnd"/>
      <w:r w:rsidRPr="00A969CE">
        <w:t>) method extracts characters from start to end (exclusive</w:t>
      </w:r>
      <w:r w:rsidRPr="00A969CE">
        <w:rPr>
          <w:rFonts w:ascii="Verdana" w:hAnsi="Verdana"/>
          <w:color w:val="000000"/>
          <w:sz w:val="23"/>
          <w:szCs w:val="23"/>
          <w:shd w:val="clear" w:color="auto" w:fill="FFFFFF"/>
        </w:rPr>
        <w:t>).</w:t>
      </w:r>
    </w:p>
    <w:p w14:paraId="197BDA9C" w14:textId="3AAC9F7A" w:rsidR="00061685" w:rsidRPr="00061685" w:rsidRDefault="00061685">
      <w:pPr>
        <w:pStyle w:val="ListParagraph"/>
        <w:numPr>
          <w:ilvl w:val="0"/>
          <w:numId w:val="108"/>
        </w:numPr>
      </w:pPr>
      <w:r w:rsidRPr="00061685">
        <w:t xml:space="preserve">The difference is that start and end values less than 0 are treated as </w:t>
      </w:r>
      <w:proofErr w:type="gramStart"/>
      <w:r w:rsidRPr="00061685">
        <w:t>0</w:t>
      </w:r>
      <w:r w:rsidR="006A430C">
        <w:t xml:space="preserve"> .</w:t>
      </w:r>
      <w:proofErr w:type="gramEnd"/>
    </w:p>
    <w:p w14:paraId="176DEDC5" w14:textId="3551907C" w:rsidR="00061685" w:rsidRDefault="00061685">
      <w:pPr>
        <w:pStyle w:val="ListParagraph"/>
        <w:numPr>
          <w:ilvl w:val="0"/>
          <w:numId w:val="108"/>
        </w:numPr>
      </w:pPr>
      <w:r w:rsidRPr="00061685">
        <w:t xml:space="preserve">If you omit the second parameter, </w:t>
      </w:r>
      <w:r w:rsidR="00F23736" w:rsidRPr="00061685">
        <w:t>substring (</w:t>
      </w:r>
      <w:r w:rsidRPr="00061685">
        <w:t>) will slice out the rest of the string.</w:t>
      </w:r>
    </w:p>
    <w:p w14:paraId="1520AF74" w14:textId="5C5A7C98" w:rsidR="00B7276D" w:rsidRPr="00B7276D" w:rsidRDefault="00B7276D">
      <w:pPr>
        <w:pStyle w:val="ListParagraph"/>
        <w:numPr>
          <w:ilvl w:val="0"/>
          <w:numId w:val="108"/>
        </w:numPr>
      </w:pPr>
      <w:r w:rsidRPr="00B7276D">
        <w:t>If start is greater than end, arguments are swapped: (4, 1) = (1, 4).</w:t>
      </w:r>
    </w:p>
    <w:p w14:paraId="3DC4AFFA" w14:textId="77777777" w:rsidR="00EA4EFC" w:rsidRDefault="00EA4EFC" w:rsidP="00EA4EFC">
      <w:pPr>
        <w:spacing w:after="0"/>
        <w:ind w:left="1440"/>
      </w:pPr>
      <w:proofErr w:type="gramStart"/>
      <w:r w:rsidRPr="00EA4EFC">
        <w:rPr>
          <w:b/>
          <w:bCs/>
          <w:color w:val="C00000"/>
        </w:rPr>
        <w:t>Syntax</w:t>
      </w:r>
      <w:r w:rsidRPr="00EA4EFC">
        <w:rPr>
          <w:color w:val="C00000"/>
        </w:rPr>
        <w:t xml:space="preserve"> </w:t>
      </w:r>
      <w:r w:rsidRPr="00057006">
        <w:t>:</w:t>
      </w:r>
      <w:proofErr w:type="gramEnd"/>
      <w:r w:rsidRPr="00057006">
        <w:t xml:space="preserve"> </w:t>
      </w:r>
      <w:r>
        <w:t xml:space="preserve"> </w:t>
      </w:r>
      <w:r w:rsidRPr="00057006">
        <w:t>slice(</w:t>
      </w:r>
      <w:r w:rsidRPr="00EA4EFC">
        <w:rPr>
          <w:b/>
          <w:bCs/>
        </w:rPr>
        <w:t>start</w:t>
      </w:r>
      <w:r w:rsidRPr="00057006">
        <w:t>, </w:t>
      </w:r>
      <w:r w:rsidRPr="00EA4EFC">
        <w:rPr>
          <w:b/>
          <w:bCs/>
        </w:rPr>
        <w:t>end</w:t>
      </w:r>
      <w:r w:rsidRPr="00057006">
        <w:t>)</w:t>
      </w:r>
    </w:p>
    <w:p w14:paraId="3D9FDFFD" w14:textId="77777777" w:rsidR="00EA4EFC" w:rsidRDefault="00EA4EFC" w:rsidP="00EA4EFC">
      <w:pPr>
        <w:spacing w:after="0"/>
        <w:ind w:left="2160"/>
      </w:pPr>
      <w:proofErr w:type="gramStart"/>
      <w:r w:rsidRPr="00EA4EFC">
        <w:rPr>
          <w:b/>
          <w:bCs/>
        </w:rPr>
        <w:t>start</w:t>
      </w:r>
      <w:r w:rsidRPr="00EE6EE3">
        <w:t xml:space="preserve"> </w:t>
      </w:r>
      <w:r>
        <w:t>:</w:t>
      </w:r>
      <w:proofErr w:type="gramEnd"/>
      <w:r>
        <w:t xml:space="preserve"> start position. It includes position. </w:t>
      </w:r>
    </w:p>
    <w:p w14:paraId="3960C267" w14:textId="77777777" w:rsidR="00EA4EFC" w:rsidRDefault="00EA4EFC" w:rsidP="00EA4EFC">
      <w:pPr>
        <w:spacing w:after="0"/>
        <w:ind w:left="2160"/>
      </w:pPr>
      <w:proofErr w:type="gramStart"/>
      <w:r w:rsidRPr="00EA4EFC">
        <w:rPr>
          <w:b/>
          <w:bCs/>
        </w:rPr>
        <w:t>end</w:t>
      </w:r>
      <w:r w:rsidRPr="00EE6EE3">
        <w:t xml:space="preserve"> </w:t>
      </w:r>
      <w:r>
        <w:t>:</w:t>
      </w:r>
      <w:proofErr w:type="gramEnd"/>
      <w:r>
        <w:t xml:space="preserve"> </w:t>
      </w:r>
      <w:r w:rsidRPr="00EE6EE3">
        <w:t xml:space="preserve">end </w:t>
      </w:r>
      <w:r>
        <w:t xml:space="preserve">position. It </w:t>
      </w:r>
      <w:proofErr w:type="gramStart"/>
      <w:r w:rsidRPr="00A969CE">
        <w:t>excludes </w:t>
      </w:r>
      <w:r>
        <w:t xml:space="preserve"> position</w:t>
      </w:r>
      <w:proofErr w:type="gramEnd"/>
      <w:r w:rsidRPr="00EE6EE3">
        <w:t>.</w:t>
      </w:r>
    </w:p>
    <w:p w14:paraId="500ECCEC" w14:textId="500433FC" w:rsidR="00EA4EFC" w:rsidRPr="00EA4EFC" w:rsidRDefault="00EA4EFC" w:rsidP="00EA4EFC">
      <w:pPr>
        <w:spacing w:after="0"/>
        <w:ind w:left="1440"/>
        <w:rPr>
          <w:b/>
          <w:bCs/>
        </w:rPr>
      </w:pPr>
      <w:r w:rsidRPr="00EA4EFC">
        <w:rPr>
          <w:b/>
          <w:bCs/>
          <w:color w:val="C00000"/>
        </w:rPr>
        <w:t>Code:</w:t>
      </w:r>
    </w:p>
    <w:p w14:paraId="62D85BF7" w14:textId="77777777" w:rsidR="00EA4EFC" w:rsidRPr="006A430C" w:rsidRDefault="00EA4EFC" w:rsidP="00EA4EFC">
      <w:pPr>
        <w:spacing w:after="0"/>
        <w:ind w:left="2160"/>
      </w:pPr>
      <w:r w:rsidRPr="00EA4EFC">
        <w:rPr>
          <w:color w:val="0070C0"/>
        </w:rPr>
        <w:t>let text = "01213456789";</w:t>
      </w:r>
    </w:p>
    <w:p w14:paraId="214CF198" w14:textId="4A82953C" w:rsidR="00EA4EFC" w:rsidRPr="00C11610" w:rsidRDefault="00EA4EFC" w:rsidP="00EA4EFC">
      <w:pPr>
        <w:pStyle w:val="NoSpacing"/>
        <w:ind w:left="2160"/>
        <w:rPr>
          <w:color w:val="0070C0"/>
        </w:rPr>
      </w:pPr>
      <w:r w:rsidRPr="00C11610">
        <w:rPr>
          <w:color w:val="0070C0"/>
        </w:rPr>
        <w:t xml:space="preserve">let part = </w:t>
      </w:r>
      <w:proofErr w:type="spellStart"/>
      <w:proofErr w:type="gramStart"/>
      <w:r w:rsidRPr="00C11610">
        <w:rPr>
          <w:b/>
          <w:bCs/>
          <w:color w:val="C00000"/>
        </w:rPr>
        <w:t>text.</w:t>
      </w:r>
      <w:r>
        <w:rPr>
          <w:b/>
          <w:bCs/>
          <w:color w:val="C00000"/>
        </w:rPr>
        <w:t>substring</w:t>
      </w:r>
      <w:proofErr w:type="spellEnd"/>
      <w:proofErr w:type="gramEnd"/>
      <w:r w:rsidRPr="00C11610">
        <w:rPr>
          <w:b/>
          <w:bCs/>
          <w:color w:val="C00000"/>
        </w:rPr>
        <w:t>(</w:t>
      </w:r>
      <w:r w:rsidR="00991BFE">
        <w:rPr>
          <w:b/>
          <w:bCs/>
          <w:color w:val="C00000"/>
        </w:rPr>
        <w:t>-</w:t>
      </w:r>
      <w:r>
        <w:rPr>
          <w:b/>
          <w:bCs/>
          <w:color w:val="C00000"/>
        </w:rPr>
        <w:t>2</w:t>
      </w:r>
      <w:r w:rsidRPr="00C11610">
        <w:rPr>
          <w:b/>
          <w:bCs/>
          <w:color w:val="C00000"/>
        </w:rPr>
        <w:t xml:space="preserve">, </w:t>
      </w:r>
      <w:r>
        <w:rPr>
          <w:b/>
          <w:bCs/>
          <w:color w:val="C00000"/>
        </w:rPr>
        <w:t>5</w:t>
      </w:r>
      <w:r w:rsidRPr="00C11610">
        <w:rPr>
          <w:b/>
          <w:bCs/>
          <w:color w:val="C00000"/>
        </w:rPr>
        <w:t>);</w:t>
      </w:r>
    </w:p>
    <w:p w14:paraId="39340658" w14:textId="7B14B6D5" w:rsidR="00C11610" w:rsidRPr="003028F6" w:rsidRDefault="00EA4EFC" w:rsidP="003028F6">
      <w:pPr>
        <w:pStyle w:val="NoSpacing"/>
        <w:spacing w:after="240"/>
        <w:ind w:left="2160"/>
        <w:rPr>
          <w:color w:val="0070C0"/>
        </w:rPr>
      </w:pPr>
      <w:r w:rsidRPr="00C11610">
        <w:rPr>
          <w:color w:val="0070C0"/>
        </w:rPr>
        <w:t xml:space="preserve">Ans: </w:t>
      </w:r>
      <w:r>
        <w:rPr>
          <w:color w:val="0070C0"/>
        </w:rPr>
        <w:t>234</w:t>
      </w:r>
    </w:p>
    <w:p w14:paraId="3D4F865C" w14:textId="4FE863BD" w:rsidR="002E60DB" w:rsidRPr="00C11610" w:rsidRDefault="0067001A">
      <w:pPr>
        <w:pStyle w:val="ListParagraph"/>
        <w:numPr>
          <w:ilvl w:val="0"/>
          <w:numId w:val="49"/>
        </w:numPr>
        <w:rPr>
          <w:b/>
          <w:bCs/>
          <w:color w:val="00B050"/>
        </w:rPr>
      </w:pPr>
      <w:proofErr w:type="spellStart"/>
      <w:r w:rsidRPr="00C11610">
        <w:rPr>
          <w:b/>
          <w:bCs/>
          <w:color w:val="00B050"/>
        </w:rPr>
        <w:t>substr</w:t>
      </w:r>
      <w:proofErr w:type="spellEnd"/>
      <w:r w:rsidRPr="00C11610">
        <w:rPr>
          <w:b/>
          <w:bCs/>
          <w:color w:val="00B050"/>
        </w:rPr>
        <w:t xml:space="preserve"> (</w:t>
      </w:r>
      <w:r w:rsidR="002E60DB" w:rsidRPr="00C11610">
        <w:rPr>
          <w:b/>
          <w:bCs/>
          <w:color w:val="00B050"/>
        </w:rPr>
        <w:t>start, length)</w:t>
      </w:r>
      <w:r w:rsidR="00F23736" w:rsidRPr="00C11610">
        <w:rPr>
          <w:b/>
          <w:bCs/>
          <w:color w:val="00B050"/>
        </w:rPr>
        <w:t>:</w:t>
      </w:r>
    </w:p>
    <w:p w14:paraId="4BD5E3A0" w14:textId="5A33B56E" w:rsidR="0067001A" w:rsidRPr="0067001A" w:rsidRDefault="0067001A">
      <w:pPr>
        <w:pStyle w:val="ListParagraph"/>
        <w:numPr>
          <w:ilvl w:val="0"/>
          <w:numId w:val="105"/>
        </w:numPr>
      </w:pPr>
      <w:r w:rsidRPr="0067001A">
        <w:t>second parameter specifies the length of the extracted part.</w:t>
      </w:r>
    </w:p>
    <w:p w14:paraId="0CC417C7" w14:textId="6C600274" w:rsidR="0067001A" w:rsidRPr="0067001A" w:rsidRDefault="0067001A">
      <w:pPr>
        <w:pStyle w:val="ListParagraph"/>
        <w:numPr>
          <w:ilvl w:val="0"/>
          <w:numId w:val="105"/>
        </w:numPr>
      </w:pPr>
      <w:r w:rsidRPr="0067001A">
        <w:t xml:space="preserve">If you omit the second parameter, </w:t>
      </w:r>
      <w:proofErr w:type="spellStart"/>
      <w:r w:rsidRPr="0067001A">
        <w:t>substr</w:t>
      </w:r>
      <w:proofErr w:type="spellEnd"/>
      <w:r w:rsidRPr="0067001A">
        <w:t xml:space="preserve"> () will slice out the rest of the string.</w:t>
      </w:r>
    </w:p>
    <w:p w14:paraId="08F31742" w14:textId="533EA39D" w:rsidR="00D5013B" w:rsidRPr="00D5013B" w:rsidRDefault="0067001A">
      <w:pPr>
        <w:pStyle w:val="ListParagraph"/>
        <w:numPr>
          <w:ilvl w:val="0"/>
          <w:numId w:val="105"/>
        </w:numPr>
      </w:pPr>
      <w:r w:rsidRPr="0067001A">
        <w:lastRenderedPageBreak/>
        <w:t>If the first parameter is negative, the position counts from the end of the string.</w:t>
      </w:r>
    </w:p>
    <w:p w14:paraId="1700E111" w14:textId="36CF3551" w:rsidR="00D5013B" w:rsidRPr="00D5013B" w:rsidRDefault="00D5013B" w:rsidP="00D5013B">
      <w:pPr>
        <w:spacing w:after="0"/>
      </w:pPr>
      <w:r>
        <w:rPr>
          <w:b/>
          <w:bCs/>
          <w:color w:val="C00000"/>
        </w:rPr>
        <w:tab/>
      </w:r>
      <w:r>
        <w:rPr>
          <w:b/>
          <w:bCs/>
          <w:color w:val="C00000"/>
        </w:rPr>
        <w:tab/>
      </w:r>
      <w:r w:rsidRPr="00D5013B">
        <w:rPr>
          <w:b/>
          <w:bCs/>
          <w:color w:val="C00000"/>
        </w:rPr>
        <w:t>Syntax:</w:t>
      </w:r>
      <w:r w:rsidRPr="00D5013B">
        <w:rPr>
          <w:color w:val="C00000"/>
        </w:rPr>
        <w:t xml:space="preserve">   </w:t>
      </w:r>
      <w:proofErr w:type="spellStart"/>
      <w:proofErr w:type="gramStart"/>
      <w:r w:rsidRPr="00D5013B">
        <w:t>string.substr</w:t>
      </w:r>
      <w:proofErr w:type="spellEnd"/>
      <w:proofErr w:type="gramEnd"/>
      <w:r w:rsidRPr="00D5013B">
        <w:t>(start, length);</w:t>
      </w:r>
    </w:p>
    <w:p w14:paraId="3D53082D" w14:textId="67156CEF" w:rsidR="00D5013B" w:rsidRDefault="00D5013B" w:rsidP="00D5013B">
      <w:pPr>
        <w:spacing w:after="0"/>
        <w:ind w:left="2160"/>
      </w:pPr>
      <w:r w:rsidRPr="00D5013B">
        <w:t>Start</w:t>
      </w:r>
      <w:r>
        <w:t xml:space="preserve"> - </w:t>
      </w:r>
      <w:r w:rsidRPr="00D5013B">
        <w:t>Required.</w:t>
      </w:r>
      <w:r>
        <w:t xml:space="preserve"> </w:t>
      </w:r>
      <w:r w:rsidRPr="00D5013B">
        <w:t>The start position</w:t>
      </w:r>
      <w:r w:rsidR="003C4863">
        <w:t>(index)</w:t>
      </w:r>
      <w:r w:rsidRPr="00D5013B">
        <w:t>.</w:t>
      </w:r>
      <w:r>
        <w:t xml:space="preserve"> </w:t>
      </w:r>
      <w:r w:rsidRPr="00D5013B">
        <w:t>First character is at index 0.</w:t>
      </w:r>
    </w:p>
    <w:p w14:paraId="30AC497D" w14:textId="78964B75" w:rsidR="00D5013B" w:rsidRPr="00D5013B" w:rsidRDefault="00D5013B" w:rsidP="00D5013B">
      <w:pPr>
        <w:spacing w:after="0"/>
        <w:ind w:left="2160"/>
      </w:pPr>
      <w:r w:rsidRPr="00D5013B">
        <w:t>Length</w:t>
      </w:r>
      <w:r>
        <w:t xml:space="preserve"> - </w:t>
      </w:r>
      <w:r w:rsidRPr="00D5013B">
        <w:t>Optional.</w:t>
      </w:r>
      <w:r>
        <w:t xml:space="preserve"> </w:t>
      </w:r>
      <w:r w:rsidRPr="00D5013B">
        <w:t>The number of characters to extract</w:t>
      </w:r>
    </w:p>
    <w:p w14:paraId="4748CEA3" w14:textId="771620F8" w:rsidR="00A5016B" w:rsidRPr="006A430C" w:rsidRDefault="00D5013B" w:rsidP="00A5016B">
      <w:pPr>
        <w:spacing w:after="0"/>
        <w:rPr>
          <w:b/>
          <w:bCs/>
        </w:rPr>
      </w:pPr>
      <w:r>
        <w:rPr>
          <w:b/>
          <w:bCs/>
          <w:color w:val="C00000"/>
        </w:rPr>
        <w:tab/>
      </w:r>
      <w:r>
        <w:rPr>
          <w:b/>
          <w:bCs/>
          <w:color w:val="C00000"/>
        </w:rPr>
        <w:tab/>
      </w:r>
      <w:r w:rsidR="00A5016B" w:rsidRPr="006A430C">
        <w:rPr>
          <w:b/>
          <w:bCs/>
          <w:color w:val="C00000"/>
        </w:rPr>
        <w:t>Code:</w:t>
      </w:r>
    </w:p>
    <w:p w14:paraId="4F2C0BAB" w14:textId="0B42083C" w:rsidR="00A5016B" w:rsidRPr="006A430C" w:rsidRDefault="00A5016B" w:rsidP="00A5016B">
      <w:pPr>
        <w:pStyle w:val="ListParagraph"/>
        <w:spacing w:after="0"/>
        <w:ind w:left="2160"/>
      </w:pPr>
      <w:r w:rsidRPr="00C11610">
        <w:rPr>
          <w:color w:val="0070C0"/>
        </w:rPr>
        <w:t xml:space="preserve">let text = </w:t>
      </w:r>
      <w:r>
        <w:rPr>
          <w:color w:val="0070C0"/>
        </w:rPr>
        <w:t>“</w:t>
      </w:r>
      <w:proofErr w:type="spellStart"/>
      <w:r>
        <w:rPr>
          <w:color w:val="0070C0"/>
        </w:rPr>
        <w:t>Pythonworld</w:t>
      </w:r>
      <w:proofErr w:type="spellEnd"/>
      <w:r w:rsidRPr="00C11610">
        <w:rPr>
          <w:color w:val="0070C0"/>
        </w:rPr>
        <w:t>";</w:t>
      </w:r>
    </w:p>
    <w:p w14:paraId="67C891C2" w14:textId="185B875A" w:rsidR="00A5016B" w:rsidRDefault="00A5016B" w:rsidP="00A5016B">
      <w:pPr>
        <w:pStyle w:val="NoSpacing"/>
        <w:ind w:left="2160"/>
        <w:rPr>
          <w:b/>
          <w:bCs/>
          <w:color w:val="C00000"/>
        </w:rPr>
      </w:pPr>
      <w:r w:rsidRPr="00C11610">
        <w:rPr>
          <w:color w:val="0070C0"/>
        </w:rPr>
        <w:t xml:space="preserve">let </w:t>
      </w:r>
      <w:r>
        <w:rPr>
          <w:color w:val="0070C0"/>
        </w:rPr>
        <w:t>s</w:t>
      </w:r>
      <w:r w:rsidRPr="00C11610">
        <w:rPr>
          <w:color w:val="0070C0"/>
        </w:rPr>
        <w:t xml:space="preserve"> = </w:t>
      </w:r>
      <w:proofErr w:type="spellStart"/>
      <w:proofErr w:type="gramStart"/>
      <w:r w:rsidRPr="00C11610">
        <w:rPr>
          <w:b/>
          <w:bCs/>
          <w:color w:val="C00000"/>
        </w:rPr>
        <w:t>text.</w:t>
      </w:r>
      <w:r>
        <w:rPr>
          <w:b/>
          <w:bCs/>
          <w:color w:val="C00000"/>
        </w:rPr>
        <w:t>substr</w:t>
      </w:r>
      <w:proofErr w:type="spellEnd"/>
      <w:proofErr w:type="gramEnd"/>
      <w:r w:rsidRPr="00C11610">
        <w:rPr>
          <w:b/>
          <w:bCs/>
          <w:color w:val="C00000"/>
        </w:rPr>
        <w:t>(</w:t>
      </w:r>
      <w:r>
        <w:rPr>
          <w:b/>
          <w:bCs/>
          <w:color w:val="C00000"/>
        </w:rPr>
        <w:t>0</w:t>
      </w:r>
      <w:r w:rsidRPr="00C11610">
        <w:rPr>
          <w:b/>
          <w:bCs/>
          <w:color w:val="C00000"/>
        </w:rPr>
        <w:t xml:space="preserve">, </w:t>
      </w:r>
      <w:r>
        <w:rPr>
          <w:b/>
          <w:bCs/>
          <w:color w:val="C00000"/>
        </w:rPr>
        <w:t>2</w:t>
      </w:r>
      <w:r w:rsidRPr="00C11610">
        <w:rPr>
          <w:b/>
          <w:bCs/>
          <w:color w:val="C00000"/>
        </w:rPr>
        <w:t>);</w:t>
      </w:r>
    </w:p>
    <w:p w14:paraId="17C9543E" w14:textId="77777777" w:rsidR="00A5016B" w:rsidRDefault="00A5016B" w:rsidP="00A5016B">
      <w:pPr>
        <w:pStyle w:val="NoSpacing"/>
        <w:ind w:left="2160"/>
        <w:rPr>
          <w:color w:val="0070C0"/>
        </w:rPr>
      </w:pPr>
      <w:proofErr w:type="gramStart"/>
      <w:r>
        <w:rPr>
          <w:color w:val="0070C0"/>
        </w:rPr>
        <w:t>if( s</w:t>
      </w:r>
      <w:proofErr w:type="gramEnd"/>
      <w:r>
        <w:rPr>
          <w:color w:val="0070C0"/>
        </w:rPr>
        <w:t xml:space="preserve"> = “</w:t>
      </w:r>
      <w:proofErr w:type="spellStart"/>
      <w:r>
        <w:rPr>
          <w:color w:val="0070C0"/>
        </w:rPr>
        <w:t>Py</w:t>
      </w:r>
      <w:proofErr w:type="spellEnd"/>
      <w:r>
        <w:rPr>
          <w:color w:val="0070C0"/>
        </w:rPr>
        <w:t>” ){</w:t>
      </w:r>
    </w:p>
    <w:p w14:paraId="33F1735C" w14:textId="2E8229C6" w:rsidR="00A5016B" w:rsidRDefault="00A5016B" w:rsidP="00A5016B">
      <w:pPr>
        <w:pStyle w:val="NoSpacing"/>
        <w:ind w:left="2160"/>
        <w:rPr>
          <w:color w:val="0070C0"/>
        </w:rPr>
      </w:pPr>
      <w:r>
        <w:rPr>
          <w:color w:val="0070C0"/>
        </w:rPr>
        <w:t xml:space="preserve">      console.log(s);</w:t>
      </w:r>
    </w:p>
    <w:p w14:paraId="136A0013" w14:textId="77777777" w:rsidR="00A5016B" w:rsidRDefault="00A5016B" w:rsidP="00A5016B">
      <w:pPr>
        <w:pStyle w:val="NoSpacing"/>
        <w:ind w:left="2160"/>
        <w:rPr>
          <w:color w:val="0070C0"/>
        </w:rPr>
      </w:pPr>
      <w:r>
        <w:rPr>
          <w:color w:val="0070C0"/>
        </w:rPr>
        <w:t>}</w:t>
      </w:r>
    </w:p>
    <w:p w14:paraId="7DDAA069" w14:textId="63BE37A7" w:rsidR="00A5016B" w:rsidRPr="00A5016B" w:rsidRDefault="00A5016B" w:rsidP="00A5016B">
      <w:pPr>
        <w:pStyle w:val="NoSpacing"/>
        <w:ind w:left="2160"/>
        <w:rPr>
          <w:color w:val="0070C0"/>
        </w:rPr>
      </w:pPr>
      <w:r w:rsidRPr="00C11610">
        <w:rPr>
          <w:color w:val="0070C0"/>
        </w:rPr>
        <w:t xml:space="preserve">Ans: </w:t>
      </w:r>
      <w:proofErr w:type="spellStart"/>
      <w:r>
        <w:rPr>
          <w:color w:val="0070C0"/>
        </w:rPr>
        <w:t>Py</w:t>
      </w:r>
      <w:proofErr w:type="spellEnd"/>
    </w:p>
    <w:p w14:paraId="5D636C5D" w14:textId="77777777" w:rsidR="0067001A" w:rsidRPr="00C11610" w:rsidRDefault="0067001A">
      <w:pPr>
        <w:pStyle w:val="ListParagraph"/>
        <w:numPr>
          <w:ilvl w:val="0"/>
          <w:numId w:val="49"/>
        </w:numPr>
        <w:rPr>
          <w:color w:val="00B050"/>
        </w:rPr>
      </w:pPr>
      <w:r w:rsidRPr="00C11610">
        <w:rPr>
          <w:b/>
          <w:bCs/>
          <w:color w:val="00B050"/>
        </w:rPr>
        <w:t>replace (</w:t>
      </w:r>
      <w:r w:rsidR="002E60DB" w:rsidRPr="00C11610">
        <w:rPr>
          <w:b/>
          <w:bCs/>
          <w:color w:val="00B050"/>
        </w:rPr>
        <w:t>)</w:t>
      </w:r>
      <w:r w:rsidR="00F23736" w:rsidRPr="00C11610">
        <w:rPr>
          <w:b/>
          <w:bCs/>
          <w:color w:val="00B050"/>
        </w:rPr>
        <w:t>:</w:t>
      </w:r>
      <w:r w:rsidR="00F23736" w:rsidRPr="00C11610">
        <w:rPr>
          <w:color w:val="00B050"/>
        </w:rPr>
        <w:t xml:space="preserve"> </w:t>
      </w:r>
    </w:p>
    <w:p w14:paraId="2EE23BFC" w14:textId="447BC20D" w:rsidR="002E60DB" w:rsidRPr="005151AD" w:rsidRDefault="002E60DB">
      <w:pPr>
        <w:pStyle w:val="ListParagraph"/>
        <w:numPr>
          <w:ilvl w:val="0"/>
          <w:numId w:val="106"/>
        </w:numPr>
        <w:rPr>
          <w:color w:val="000000" w:themeColor="text1"/>
        </w:rPr>
      </w:pPr>
      <w:r w:rsidRPr="005151AD">
        <w:rPr>
          <w:color w:val="000000" w:themeColor="text1"/>
        </w:rPr>
        <w:t>The </w:t>
      </w:r>
      <w:r w:rsidR="0067001A" w:rsidRPr="005151AD">
        <w:rPr>
          <w:color w:val="000000" w:themeColor="text1"/>
        </w:rPr>
        <w:t>replace (</w:t>
      </w:r>
      <w:r w:rsidRPr="005151AD">
        <w:rPr>
          <w:color w:val="000000" w:themeColor="text1"/>
        </w:rPr>
        <w:t>) method replaces a specified value with another value in a string.</w:t>
      </w:r>
    </w:p>
    <w:p w14:paraId="2533C74E" w14:textId="09056C30" w:rsidR="0067001A" w:rsidRPr="005151AD" w:rsidRDefault="0067001A">
      <w:pPr>
        <w:pStyle w:val="ListParagraph"/>
        <w:numPr>
          <w:ilvl w:val="0"/>
          <w:numId w:val="106"/>
        </w:numPr>
        <w:rPr>
          <w:color w:val="000000" w:themeColor="text1"/>
        </w:rPr>
      </w:pPr>
      <w:r w:rsidRPr="005151AD">
        <w:rPr>
          <w:color w:val="000000" w:themeColor="text1"/>
        </w:rPr>
        <w:t>The replace () method does not change the string it is called on.</w:t>
      </w:r>
    </w:p>
    <w:p w14:paraId="4E71D10E" w14:textId="1BD9BB23" w:rsidR="0067001A" w:rsidRPr="005151AD" w:rsidRDefault="0067001A">
      <w:pPr>
        <w:pStyle w:val="ListParagraph"/>
        <w:numPr>
          <w:ilvl w:val="0"/>
          <w:numId w:val="106"/>
        </w:numPr>
        <w:rPr>
          <w:color w:val="000000" w:themeColor="text1"/>
        </w:rPr>
      </w:pPr>
      <w:r w:rsidRPr="005151AD">
        <w:rPr>
          <w:color w:val="000000" w:themeColor="text1"/>
        </w:rPr>
        <w:t>The replace () method returns a new string.</w:t>
      </w:r>
    </w:p>
    <w:p w14:paraId="7F6DD821" w14:textId="58B0586A" w:rsidR="0067001A" w:rsidRPr="005151AD" w:rsidRDefault="0067001A">
      <w:pPr>
        <w:pStyle w:val="ListParagraph"/>
        <w:numPr>
          <w:ilvl w:val="0"/>
          <w:numId w:val="106"/>
        </w:numPr>
        <w:rPr>
          <w:color w:val="000000" w:themeColor="text1"/>
        </w:rPr>
      </w:pPr>
      <w:r w:rsidRPr="005151AD">
        <w:rPr>
          <w:color w:val="000000" w:themeColor="text1"/>
        </w:rPr>
        <w:t>The replace () method replaces only the first match.</w:t>
      </w:r>
    </w:p>
    <w:p w14:paraId="6D2C7D7E" w14:textId="75C562FB" w:rsidR="0067001A" w:rsidRPr="00B71926" w:rsidRDefault="0067001A">
      <w:pPr>
        <w:pStyle w:val="ListParagraph"/>
        <w:numPr>
          <w:ilvl w:val="0"/>
          <w:numId w:val="106"/>
        </w:numPr>
        <w:rPr>
          <w:color w:val="000000" w:themeColor="text1"/>
        </w:rPr>
      </w:pPr>
      <w:r>
        <w:t xml:space="preserve">the </w:t>
      </w:r>
      <w:r w:rsidRPr="0067001A">
        <w:t>replace ()</w:t>
      </w:r>
      <w:r>
        <w:t xml:space="preserve"> method is case sensitive</w:t>
      </w:r>
    </w:p>
    <w:p w14:paraId="3BCCE1A5" w14:textId="07725D80" w:rsidR="00B71926" w:rsidRPr="00607298" w:rsidRDefault="00B71926" w:rsidP="00B71926">
      <w:pPr>
        <w:spacing w:after="0"/>
        <w:ind w:left="1440"/>
      </w:pPr>
      <w:r w:rsidRPr="00607298">
        <w:rPr>
          <w:b/>
          <w:bCs/>
        </w:rPr>
        <w:t>Syntax</w:t>
      </w:r>
      <w:r w:rsidR="00B42FC1" w:rsidRPr="00607298">
        <w:t>:</w:t>
      </w:r>
      <w:r w:rsidRPr="00607298">
        <w:t xml:space="preserve">  </w:t>
      </w:r>
      <w:proofErr w:type="spellStart"/>
      <w:proofErr w:type="gramStart"/>
      <w:r w:rsidRPr="00607298">
        <w:rPr>
          <w:b/>
          <w:bCs/>
        </w:rPr>
        <w:t>string.replace</w:t>
      </w:r>
      <w:proofErr w:type="spellEnd"/>
      <w:proofErr w:type="gramEnd"/>
      <w:r w:rsidRPr="00607298">
        <w:rPr>
          <w:b/>
          <w:bCs/>
        </w:rPr>
        <w:t xml:space="preserve">( </w:t>
      </w:r>
      <w:proofErr w:type="spellStart"/>
      <w:r w:rsidRPr="00607298">
        <w:rPr>
          <w:b/>
          <w:bCs/>
        </w:rPr>
        <w:t>searchValue</w:t>
      </w:r>
      <w:proofErr w:type="spellEnd"/>
      <w:r w:rsidRPr="00607298">
        <w:rPr>
          <w:b/>
          <w:bCs/>
        </w:rPr>
        <w:t xml:space="preserve">, </w:t>
      </w:r>
      <w:proofErr w:type="spellStart"/>
      <w:r w:rsidRPr="00607298">
        <w:rPr>
          <w:b/>
          <w:bCs/>
        </w:rPr>
        <w:t>newValue</w:t>
      </w:r>
      <w:proofErr w:type="spellEnd"/>
      <w:r w:rsidRPr="00607298">
        <w:rPr>
          <w:b/>
          <w:bCs/>
        </w:rPr>
        <w:t>)</w:t>
      </w:r>
    </w:p>
    <w:p w14:paraId="08DD33DC" w14:textId="16984A6A" w:rsidR="00B71926" w:rsidRPr="00607298" w:rsidRDefault="00B71926" w:rsidP="00B71926">
      <w:pPr>
        <w:spacing w:after="0"/>
        <w:ind w:left="2160"/>
      </w:pPr>
      <w:proofErr w:type="spellStart"/>
      <w:proofErr w:type="gramStart"/>
      <w:r w:rsidRPr="00607298">
        <w:rPr>
          <w:b/>
          <w:bCs/>
        </w:rPr>
        <w:t>searchValue</w:t>
      </w:r>
      <w:proofErr w:type="spellEnd"/>
      <w:r w:rsidRPr="00607298">
        <w:t xml:space="preserve"> </w:t>
      </w:r>
      <w:r w:rsidR="00607298" w:rsidRPr="00607298">
        <w:t>:</w:t>
      </w:r>
      <w:proofErr w:type="gramEnd"/>
      <w:r w:rsidRPr="00607298">
        <w:t xml:space="preserve"> Required. The value, or regular expression, to search for.</w:t>
      </w:r>
    </w:p>
    <w:p w14:paraId="30732FD2" w14:textId="27C0877A" w:rsidR="00B71926" w:rsidRPr="00B71926" w:rsidRDefault="00B71926" w:rsidP="00B71926">
      <w:pPr>
        <w:ind w:left="2160"/>
      </w:pPr>
      <w:proofErr w:type="spellStart"/>
      <w:proofErr w:type="gramStart"/>
      <w:r w:rsidRPr="00607298">
        <w:rPr>
          <w:b/>
          <w:bCs/>
        </w:rPr>
        <w:t>newValue</w:t>
      </w:r>
      <w:proofErr w:type="spellEnd"/>
      <w:r w:rsidR="00607298">
        <w:rPr>
          <w:b/>
          <w:bCs/>
        </w:rPr>
        <w:t xml:space="preserve"> :</w:t>
      </w:r>
      <w:proofErr w:type="gramEnd"/>
      <w:r w:rsidRPr="00607298">
        <w:t>- Required</w:t>
      </w:r>
      <w:r w:rsidRPr="00B71926">
        <w:t>.</w:t>
      </w:r>
      <w:r>
        <w:t xml:space="preserve"> </w:t>
      </w:r>
      <w:r w:rsidRPr="00B71926">
        <w:t>The new value (to replace with).</w:t>
      </w:r>
    </w:p>
    <w:p w14:paraId="5C45FDD0" w14:textId="77777777" w:rsidR="005151AD" w:rsidRPr="00607298" w:rsidRDefault="005151AD" w:rsidP="005151AD">
      <w:pPr>
        <w:spacing w:after="0"/>
        <w:ind w:left="1440"/>
        <w:rPr>
          <w:b/>
          <w:bCs/>
        </w:rPr>
      </w:pPr>
      <w:r w:rsidRPr="00607298">
        <w:rPr>
          <w:b/>
          <w:bCs/>
        </w:rPr>
        <w:t>Code:</w:t>
      </w:r>
    </w:p>
    <w:p w14:paraId="042703FC" w14:textId="77777777" w:rsidR="005151AD" w:rsidRPr="00607298" w:rsidRDefault="005151AD" w:rsidP="005151AD">
      <w:pPr>
        <w:spacing w:after="0"/>
        <w:ind w:left="2160"/>
      </w:pPr>
      <w:r w:rsidRPr="00607298">
        <w:t>let text = “</w:t>
      </w:r>
      <w:proofErr w:type="spellStart"/>
      <w:r w:rsidRPr="00607298">
        <w:t>Pythonworld</w:t>
      </w:r>
      <w:proofErr w:type="spellEnd"/>
      <w:r w:rsidRPr="00607298">
        <w:t>";</w:t>
      </w:r>
    </w:p>
    <w:p w14:paraId="67D091D8" w14:textId="36920671" w:rsidR="005151AD" w:rsidRPr="00607298" w:rsidRDefault="005151AD" w:rsidP="005151AD">
      <w:pPr>
        <w:pStyle w:val="NoSpacing"/>
        <w:ind w:left="2160"/>
        <w:rPr>
          <w:b/>
          <w:bCs/>
        </w:rPr>
      </w:pPr>
      <w:r w:rsidRPr="00607298">
        <w:t xml:space="preserve">let s = </w:t>
      </w:r>
      <w:proofErr w:type="spellStart"/>
      <w:proofErr w:type="gramStart"/>
      <w:r w:rsidRPr="00607298">
        <w:rPr>
          <w:b/>
          <w:bCs/>
        </w:rPr>
        <w:t>text.</w:t>
      </w:r>
      <w:r w:rsidR="00B71926" w:rsidRPr="00607298">
        <w:rPr>
          <w:b/>
          <w:bCs/>
        </w:rPr>
        <w:t>replace</w:t>
      </w:r>
      <w:proofErr w:type="spellEnd"/>
      <w:proofErr w:type="gramEnd"/>
      <w:r w:rsidRPr="00607298">
        <w:rPr>
          <w:b/>
          <w:bCs/>
        </w:rPr>
        <w:t>(</w:t>
      </w:r>
      <w:r w:rsidR="00B71926" w:rsidRPr="00607298">
        <w:rPr>
          <w:b/>
          <w:bCs/>
        </w:rPr>
        <w:t>/wo/</w:t>
      </w:r>
      <w:proofErr w:type="spellStart"/>
      <w:r w:rsidR="00B71926" w:rsidRPr="00607298">
        <w:rPr>
          <w:b/>
          <w:bCs/>
        </w:rPr>
        <w:t>gi</w:t>
      </w:r>
      <w:proofErr w:type="spellEnd"/>
      <w:r w:rsidR="00B71926" w:rsidRPr="00607298">
        <w:rPr>
          <w:b/>
          <w:bCs/>
        </w:rPr>
        <w:t xml:space="preserve"> , "red"</w:t>
      </w:r>
      <w:r w:rsidRPr="00607298">
        <w:rPr>
          <w:b/>
          <w:bCs/>
        </w:rPr>
        <w:t>);</w:t>
      </w:r>
    </w:p>
    <w:p w14:paraId="4777E741" w14:textId="77777777" w:rsidR="005151AD" w:rsidRPr="00607298" w:rsidRDefault="005151AD" w:rsidP="005151AD">
      <w:pPr>
        <w:pStyle w:val="NoSpacing"/>
        <w:ind w:left="2160"/>
      </w:pPr>
      <w:proofErr w:type="gramStart"/>
      <w:r w:rsidRPr="00607298">
        <w:t>if( s</w:t>
      </w:r>
      <w:proofErr w:type="gramEnd"/>
      <w:r w:rsidRPr="00607298">
        <w:t xml:space="preserve"> = “</w:t>
      </w:r>
      <w:proofErr w:type="spellStart"/>
      <w:r w:rsidRPr="00607298">
        <w:t>Py</w:t>
      </w:r>
      <w:proofErr w:type="spellEnd"/>
      <w:r w:rsidRPr="00607298">
        <w:t>” ){</w:t>
      </w:r>
    </w:p>
    <w:p w14:paraId="5DEF9602" w14:textId="77777777" w:rsidR="005151AD" w:rsidRPr="00607298" w:rsidRDefault="005151AD" w:rsidP="005151AD">
      <w:pPr>
        <w:pStyle w:val="NoSpacing"/>
        <w:ind w:left="2160"/>
      </w:pPr>
      <w:r w:rsidRPr="00607298">
        <w:t xml:space="preserve">      console.log(s);</w:t>
      </w:r>
    </w:p>
    <w:p w14:paraId="4B5AAC0F" w14:textId="77777777" w:rsidR="005151AD" w:rsidRPr="00607298" w:rsidRDefault="005151AD" w:rsidP="005151AD">
      <w:pPr>
        <w:pStyle w:val="NoSpacing"/>
        <w:ind w:left="2160"/>
      </w:pPr>
      <w:r w:rsidRPr="00607298">
        <w:t>}</w:t>
      </w:r>
    </w:p>
    <w:p w14:paraId="6492E38A" w14:textId="5C84700C" w:rsidR="00B42FC1" w:rsidRPr="00607298" w:rsidRDefault="005151AD" w:rsidP="003028F6">
      <w:pPr>
        <w:pStyle w:val="NoSpacing"/>
        <w:ind w:left="2160"/>
      </w:pPr>
      <w:r w:rsidRPr="00607298">
        <w:t xml:space="preserve">Ans: </w:t>
      </w:r>
      <w:proofErr w:type="spellStart"/>
      <w:r w:rsidRPr="00607298">
        <w:t>Py</w:t>
      </w:r>
      <w:proofErr w:type="spellEnd"/>
    </w:p>
    <w:p w14:paraId="5FCB681B" w14:textId="77777777" w:rsidR="003028F6" w:rsidRPr="003028F6" w:rsidRDefault="003028F6" w:rsidP="003028F6">
      <w:pPr>
        <w:pStyle w:val="NoSpacing"/>
        <w:ind w:left="2160"/>
        <w:rPr>
          <w:color w:val="0070C0"/>
        </w:rPr>
      </w:pPr>
    </w:p>
    <w:p w14:paraId="0CFC0638" w14:textId="6FC37CDD" w:rsidR="00554C7C" w:rsidRPr="00554C7C" w:rsidRDefault="0099692F">
      <w:pPr>
        <w:pStyle w:val="ListParagraph"/>
        <w:numPr>
          <w:ilvl w:val="0"/>
          <w:numId w:val="49"/>
        </w:numPr>
      </w:pPr>
      <w:proofErr w:type="spellStart"/>
      <w:r w:rsidRPr="00210F80">
        <w:rPr>
          <w:b/>
          <w:bCs/>
          <w:color w:val="00B050"/>
        </w:rPr>
        <w:t>toUpperCase</w:t>
      </w:r>
      <w:proofErr w:type="spellEnd"/>
      <w:r w:rsidRPr="00210F80">
        <w:rPr>
          <w:color w:val="00B050"/>
        </w:rPr>
        <w:t xml:space="preserve"> </w:t>
      </w:r>
      <w:r w:rsidRPr="00554C7C">
        <w:t>(</w:t>
      </w:r>
      <w:r w:rsidR="002E60DB" w:rsidRPr="00554C7C">
        <w:t>):</w:t>
      </w:r>
      <w:r w:rsidR="0067001A" w:rsidRPr="00554C7C">
        <w:t xml:space="preserve"> A string is converted to upper case with </w:t>
      </w:r>
      <w:proofErr w:type="spellStart"/>
      <w:r w:rsidRPr="00554C7C">
        <w:t>toUpperCase</w:t>
      </w:r>
      <w:proofErr w:type="spellEnd"/>
      <w:r w:rsidRPr="00554C7C">
        <w:t xml:space="preserve"> (</w:t>
      </w:r>
      <w:r w:rsidR="0067001A" w:rsidRPr="00554C7C">
        <w:t>)</w:t>
      </w:r>
      <w:r w:rsidR="00554C7C" w:rsidRPr="00554C7C">
        <w:t>.</w:t>
      </w:r>
    </w:p>
    <w:p w14:paraId="198DEC23" w14:textId="72294C8F" w:rsidR="00554C7C" w:rsidRPr="00554C7C" w:rsidRDefault="0099692F">
      <w:pPr>
        <w:pStyle w:val="ListParagraph"/>
        <w:numPr>
          <w:ilvl w:val="0"/>
          <w:numId w:val="49"/>
        </w:numPr>
      </w:pPr>
      <w:proofErr w:type="spellStart"/>
      <w:r w:rsidRPr="00210F80">
        <w:rPr>
          <w:b/>
          <w:bCs/>
          <w:color w:val="00B050"/>
        </w:rPr>
        <w:t>toLowerCase</w:t>
      </w:r>
      <w:proofErr w:type="spellEnd"/>
      <w:r w:rsidRPr="00210F80">
        <w:rPr>
          <w:color w:val="00B050"/>
        </w:rPr>
        <w:t xml:space="preserve"> </w:t>
      </w:r>
      <w:r w:rsidRPr="00554C7C">
        <w:t>(</w:t>
      </w:r>
      <w:r w:rsidR="002E60DB" w:rsidRPr="00554C7C">
        <w:t>):</w:t>
      </w:r>
      <w:r w:rsidR="0067001A" w:rsidRPr="00554C7C">
        <w:t xml:space="preserve"> A string is converted to lower case with </w:t>
      </w:r>
      <w:proofErr w:type="spellStart"/>
      <w:r w:rsidRPr="00554C7C">
        <w:t>toLowerCase</w:t>
      </w:r>
      <w:proofErr w:type="spellEnd"/>
      <w:r w:rsidRPr="00554C7C">
        <w:t xml:space="preserve"> (</w:t>
      </w:r>
      <w:r w:rsidR="0067001A" w:rsidRPr="00554C7C">
        <w:t>)</w:t>
      </w:r>
    </w:p>
    <w:p w14:paraId="2D3BAE9B" w14:textId="169F50C9" w:rsidR="002E60DB" w:rsidRPr="00554C7C" w:rsidRDefault="002E60DB">
      <w:pPr>
        <w:pStyle w:val="ListParagraph"/>
        <w:numPr>
          <w:ilvl w:val="0"/>
          <w:numId w:val="49"/>
        </w:numPr>
      </w:pPr>
      <w:proofErr w:type="spellStart"/>
      <w:proofErr w:type="gramStart"/>
      <w:r w:rsidRPr="00210F80">
        <w:rPr>
          <w:b/>
          <w:bCs/>
          <w:color w:val="00B050"/>
        </w:rPr>
        <w:t>concat</w:t>
      </w:r>
      <w:proofErr w:type="spellEnd"/>
      <w:r w:rsidRPr="00554C7C">
        <w:t>(</w:t>
      </w:r>
      <w:proofErr w:type="gramEnd"/>
      <w:r w:rsidRPr="00554C7C">
        <w:t>)</w:t>
      </w:r>
      <w:r w:rsidR="0067001A" w:rsidRPr="00554C7C">
        <w:t>:</w:t>
      </w:r>
    </w:p>
    <w:p w14:paraId="78EAF12E" w14:textId="5C8D24AC" w:rsidR="0067001A" w:rsidRPr="00554C7C" w:rsidRDefault="0067001A">
      <w:pPr>
        <w:pStyle w:val="ListParagraph"/>
        <w:numPr>
          <w:ilvl w:val="0"/>
          <w:numId w:val="107"/>
        </w:numPr>
      </w:pPr>
      <w:r w:rsidRPr="00554C7C">
        <w:t>joins two or more strings</w:t>
      </w:r>
      <w:r w:rsidR="00554C7C">
        <w:t>.</w:t>
      </w:r>
    </w:p>
    <w:p w14:paraId="22CE5A21" w14:textId="77777777" w:rsidR="005151AD" w:rsidRDefault="0067001A">
      <w:pPr>
        <w:pStyle w:val="ListParagraph"/>
        <w:numPr>
          <w:ilvl w:val="0"/>
          <w:numId w:val="107"/>
        </w:numPr>
        <w:spacing w:after="0"/>
      </w:pPr>
      <w:r w:rsidRPr="00554C7C">
        <w:t>can be used instead of the plus operator. These two lines do the same</w:t>
      </w:r>
      <w:r w:rsidR="00554C7C" w:rsidRPr="00554C7C">
        <w:t>.</w:t>
      </w:r>
    </w:p>
    <w:p w14:paraId="04310548" w14:textId="765DD306" w:rsidR="005151AD" w:rsidRPr="005151AD" w:rsidRDefault="005151AD" w:rsidP="003028F6">
      <w:pPr>
        <w:spacing w:after="0"/>
        <w:ind w:left="360"/>
      </w:pPr>
      <w:r>
        <w:rPr>
          <w:b/>
          <w:bCs/>
          <w:color w:val="C00000"/>
        </w:rPr>
        <w:tab/>
      </w:r>
      <w:r w:rsidR="003028F6">
        <w:rPr>
          <w:b/>
          <w:bCs/>
          <w:color w:val="C00000"/>
        </w:rPr>
        <w:tab/>
      </w:r>
      <w:r w:rsidRPr="005151AD">
        <w:rPr>
          <w:b/>
          <w:bCs/>
          <w:color w:val="C00000"/>
        </w:rPr>
        <w:t>Code:</w:t>
      </w:r>
    </w:p>
    <w:p w14:paraId="67A46050" w14:textId="3B6598D8" w:rsidR="005151AD" w:rsidRDefault="005151AD" w:rsidP="003028F6">
      <w:pPr>
        <w:spacing w:after="0"/>
        <w:ind w:left="1800"/>
        <w:rPr>
          <w:color w:val="0070C0"/>
        </w:rPr>
      </w:pPr>
      <w:r w:rsidRPr="005151AD">
        <w:rPr>
          <w:color w:val="0070C0"/>
        </w:rPr>
        <w:t xml:space="preserve">let </w:t>
      </w:r>
      <w:r>
        <w:rPr>
          <w:color w:val="0070C0"/>
        </w:rPr>
        <w:t>n</w:t>
      </w:r>
      <w:r w:rsidRPr="005151AD">
        <w:rPr>
          <w:color w:val="0070C0"/>
        </w:rPr>
        <w:t xml:space="preserve"> = “</w:t>
      </w:r>
      <w:r>
        <w:rPr>
          <w:color w:val="0070C0"/>
        </w:rPr>
        <w:t xml:space="preserve">hello </w:t>
      </w:r>
      <w:r w:rsidRPr="005151AD">
        <w:rPr>
          <w:color w:val="0070C0"/>
        </w:rPr>
        <w:t>";</w:t>
      </w:r>
    </w:p>
    <w:p w14:paraId="67F78FEB" w14:textId="548D418E" w:rsidR="005151AD" w:rsidRPr="006A430C" w:rsidRDefault="005151AD" w:rsidP="003028F6">
      <w:pPr>
        <w:spacing w:after="0"/>
        <w:ind w:left="1800"/>
      </w:pPr>
      <w:r>
        <w:rPr>
          <w:color w:val="0070C0"/>
        </w:rPr>
        <w:t>let m = “world “;</w:t>
      </w:r>
    </w:p>
    <w:p w14:paraId="280FD001" w14:textId="54DFC5D0" w:rsidR="005151AD" w:rsidRDefault="005151AD" w:rsidP="003028F6">
      <w:pPr>
        <w:pStyle w:val="NoSpacing"/>
        <w:ind w:left="1800"/>
        <w:rPr>
          <w:b/>
          <w:bCs/>
          <w:color w:val="C00000"/>
        </w:rPr>
      </w:pPr>
      <w:r w:rsidRPr="00C11610">
        <w:rPr>
          <w:color w:val="0070C0"/>
        </w:rPr>
        <w:t xml:space="preserve">let </w:t>
      </w:r>
      <w:r>
        <w:rPr>
          <w:color w:val="0070C0"/>
        </w:rPr>
        <w:t>s</w:t>
      </w:r>
      <w:r w:rsidRPr="00C11610">
        <w:rPr>
          <w:color w:val="0070C0"/>
        </w:rPr>
        <w:t xml:space="preserve"> = </w:t>
      </w:r>
      <w:proofErr w:type="spellStart"/>
      <w:r>
        <w:rPr>
          <w:b/>
          <w:bCs/>
          <w:color w:val="C00000"/>
        </w:rPr>
        <w:t>concat</w:t>
      </w:r>
      <w:proofErr w:type="spellEnd"/>
      <w:r w:rsidRPr="00C11610">
        <w:rPr>
          <w:b/>
          <w:bCs/>
          <w:color w:val="C00000"/>
        </w:rPr>
        <w:t xml:space="preserve"> (</w:t>
      </w:r>
      <w:r>
        <w:rPr>
          <w:b/>
          <w:bCs/>
          <w:color w:val="C00000"/>
        </w:rPr>
        <w:t>n</w:t>
      </w:r>
      <w:r w:rsidRPr="00C11610">
        <w:rPr>
          <w:b/>
          <w:bCs/>
          <w:color w:val="C00000"/>
        </w:rPr>
        <w:t xml:space="preserve">, </w:t>
      </w:r>
      <w:r>
        <w:rPr>
          <w:b/>
          <w:bCs/>
          <w:color w:val="C00000"/>
        </w:rPr>
        <w:t>m)</w:t>
      </w:r>
      <w:r w:rsidRPr="00C11610">
        <w:rPr>
          <w:b/>
          <w:bCs/>
          <w:color w:val="C00000"/>
        </w:rPr>
        <w:t>;</w:t>
      </w:r>
    </w:p>
    <w:p w14:paraId="27B4955B" w14:textId="34E945C9" w:rsidR="005151AD" w:rsidRDefault="005151AD" w:rsidP="003028F6">
      <w:pPr>
        <w:pStyle w:val="NoSpacing"/>
        <w:ind w:left="1800"/>
        <w:rPr>
          <w:b/>
          <w:bCs/>
          <w:color w:val="C00000"/>
        </w:rPr>
      </w:pPr>
      <w:r>
        <w:rPr>
          <w:color w:val="0070C0"/>
        </w:rPr>
        <w:t>console.log(s);</w:t>
      </w:r>
    </w:p>
    <w:p w14:paraId="73BF1261" w14:textId="77777777" w:rsidR="005151AD" w:rsidRPr="00554C7C" w:rsidRDefault="005151AD" w:rsidP="005151AD">
      <w:pPr>
        <w:pStyle w:val="ListParagraph"/>
        <w:ind w:left="1440"/>
      </w:pPr>
    </w:p>
    <w:p w14:paraId="10A22ACF" w14:textId="250CC36B" w:rsidR="00554C7C" w:rsidRPr="00554C7C" w:rsidRDefault="00DE37DD">
      <w:pPr>
        <w:pStyle w:val="ListParagraph"/>
        <w:numPr>
          <w:ilvl w:val="0"/>
          <w:numId w:val="49"/>
        </w:numPr>
      </w:pPr>
      <w:r w:rsidRPr="00210F80">
        <w:rPr>
          <w:b/>
          <w:bCs/>
          <w:color w:val="00B050"/>
        </w:rPr>
        <w:t>trim</w:t>
      </w:r>
      <w:r w:rsidRPr="00210F80">
        <w:rPr>
          <w:color w:val="00B050"/>
        </w:rPr>
        <w:t xml:space="preserve"> </w:t>
      </w:r>
      <w:r w:rsidRPr="00554C7C">
        <w:t>(</w:t>
      </w:r>
      <w:r w:rsidR="00554C7C" w:rsidRPr="00554C7C">
        <w:t>):</w:t>
      </w:r>
      <w:r w:rsidRPr="00554C7C">
        <w:t xml:space="preserve"> The </w:t>
      </w:r>
      <w:proofErr w:type="gramStart"/>
      <w:r w:rsidRPr="00554C7C">
        <w:t>trim(</w:t>
      </w:r>
      <w:proofErr w:type="gramEnd"/>
      <w:r w:rsidRPr="00554C7C">
        <w:t>) method removes whitespace from both sides of a string:</w:t>
      </w:r>
    </w:p>
    <w:p w14:paraId="1914EA52" w14:textId="294E8E9C" w:rsidR="00554C7C" w:rsidRPr="00554C7C" w:rsidRDefault="00DE37DD">
      <w:pPr>
        <w:pStyle w:val="ListParagraph"/>
        <w:numPr>
          <w:ilvl w:val="0"/>
          <w:numId w:val="49"/>
        </w:numPr>
      </w:pPr>
      <w:proofErr w:type="spellStart"/>
      <w:proofErr w:type="gramStart"/>
      <w:r w:rsidRPr="00210F80">
        <w:rPr>
          <w:b/>
          <w:bCs/>
          <w:color w:val="00B050"/>
        </w:rPr>
        <w:t>trimStart</w:t>
      </w:r>
      <w:proofErr w:type="spellEnd"/>
      <w:r w:rsidRPr="00554C7C">
        <w:t>(</w:t>
      </w:r>
      <w:proofErr w:type="gramEnd"/>
      <w:r w:rsidRPr="00554C7C">
        <w:t>): removes whitespace only from the start of a string.</w:t>
      </w:r>
    </w:p>
    <w:p w14:paraId="38DF3709" w14:textId="44F46959" w:rsidR="00554C7C" w:rsidRPr="00554C7C" w:rsidRDefault="00554C7C">
      <w:pPr>
        <w:pStyle w:val="ListParagraph"/>
        <w:numPr>
          <w:ilvl w:val="0"/>
          <w:numId w:val="49"/>
        </w:numPr>
      </w:pPr>
      <w:proofErr w:type="spellStart"/>
      <w:proofErr w:type="gramStart"/>
      <w:r w:rsidRPr="00210F80">
        <w:rPr>
          <w:b/>
          <w:bCs/>
          <w:color w:val="00B050"/>
        </w:rPr>
        <w:t>trimEnd</w:t>
      </w:r>
      <w:proofErr w:type="spellEnd"/>
      <w:r w:rsidRPr="00554C7C">
        <w:t>(</w:t>
      </w:r>
      <w:proofErr w:type="gramEnd"/>
      <w:r w:rsidRPr="00554C7C">
        <w:t>) : removes whitespace only from the end of a string.</w:t>
      </w:r>
    </w:p>
    <w:p w14:paraId="20B0AEBE" w14:textId="74816074" w:rsidR="002E60DB" w:rsidRPr="00554C7C" w:rsidRDefault="002E60DB">
      <w:pPr>
        <w:pStyle w:val="ListParagraph"/>
        <w:numPr>
          <w:ilvl w:val="0"/>
          <w:numId w:val="49"/>
        </w:numPr>
      </w:pPr>
      <w:proofErr w:type="spellStart"/>
      <w:proofErr w:type="gramStart"/>
      <w:r w:rsidRPr="00210F80">
        <w:rPr>
          <w:b/>
          <w:bCs/>
          <w:color w:val="00B050"/>
        </w:rPr>
        <w:t>padEnd</w:t>
      </w:r>
      <w:proofErr w:type="spellEnd"/>
      <w:r w:rsidRPr="00554C7C">
        <w:t>(</w:t>
      </w:r>
      <w:proofErr w:type="gramEnd"/>
      <w:r w:rsidRPr="00554C7C">
        <w:t>)</w:t>
      </w:r>
      <w:r w:rsidR="00D03BDC">
        <w:t>: pads a string with another string:</w:t>
      </w:r>
    </w:p>
    <w:p w14:paraId="352C78FB" w14:textId="501FA14F" w:rsidR="002E60DB" w:rsidRDefault="002E60DB">
      <w:pPr>
        <w:pStyle w:val="ListParagraph"/>
        <w:numPr>
          <w:ilvl w:val="0"/>
          <w:numId w:val="49"/>
        </w:numPr>
      </w:pPr>
      <w:proofErr w:type="spellStart"/>
      <w:proofErr w:type="gramStart"/>
      <w:r w:rsidRPr="00210F80">
        <w:rPr>
          <w:b/>
          <w:bCs/>
          <w:color w:val="00B050"/>
        </w:rPr>
        <w:t>charAt</w:t>
      </w:r>
      <w:proofErr w:type="spellEnd"/>
      <w:r w:rsidRPr="00554C7C">
        <w:t>(</w:t>
      </w:r>
      <w:proofErr w:type="gramEnd"/>
      <w:r w:rsidRPr="00554C7C">
        <w:t>)</w:t>
      </w:r>
      <w:r w:rsidR="00B00DF8">
        <w:t xml:space="preserve">: </w:t>
      </w:r>
      <w:r w:rsidR="00B00DF8" w:rsidRPr="00B00DF8">
        <w:t>The </w:t>
      </w:r>
      <w:proofErr w:type="spellStart"/>
      <w:r w:rsidR="00B00DF8" w:rsidRPr="00B00DF8">
        <w:t>charAt</w:t>
      </w:r>
      <w:proofErr w:type="spellEnd"/>
      <w:r w:rsidR="00B00DF8" w:rsidRPr="00B00DF8">
        <w:t>() method returns the character at a specified index (position) in a string.</w:t>
      </w:r>
    </w:p>
    <w:p w14:paraId="687C2C56" w14:textId="13A4A158" w:rsidR="00B00DF8" w:rsidRPr="00607298" w:rsidRDefault="00B00DF8" w:rsidP="003028F6">
      <w:pPr>
        <w:pStyle w:val="ListParagraph"/>
        <w:spacing w:after="0"/>
        <w:ind w:left="360"/>
        <w:rPr>
          <w:b/>
          <w:bCs/>
        </w:rPr>
      </w:pPr>
      <w:r>
        <w:t xml:space="preserve"> </w:t>
      </w:r>
      <w:r>
        <w:tab/>
      </w:r>
      <w:r>
        <w:tab/>
      </w:r>
      <w:proofErr w:type="gramStart"/>
      <w:r w:rsidRPr="00607298">
        <w:rPr>
          <w:b/>
          <w:bCs/>
        </w:rPr>
        <w:t>Code :</w:t>
      </w:r>
      <w:proofErr w:type="gramEnd"/>
      <w:r w:rsidRPr="00607298">
        <w:rPr>
          <w:b/>
          <w:bCs/>
        </w:rPr>
        <w:t xml:space="preserve"> </w:t>
      </w:r>
    </w:p>
    <w:p w14:paraId="2DCE77D3" w14:textId="41BC04C4" w:rsidR="00B00DF8" w:rsidRPr="00607298" w:rsidRDefault="00B00DF8" w:rsidP="00B00DF8">
      <w:pPr>
        <w:ind w:left="2160"/>
        <w:rPr>
          <w:b/>
          <w:bCs/>
        </w:rPr>
      </w:pPr>
      <w:r w:rsidRPr="00607298">
        <w:rPr>
          <w:b/>
          <w:bCs/>
        </w:rPr>
        <w:t>let text = "HELLO WORLD";</w:t>
      </w:r>
      <w:r w:rsidRPr="00607298">
        <w:rPr>
          <w:b/>
          <w:bCs/>
        </w:rPr>
        <w:br/>
        <w:t xml:space="preserve">let letter = </w:t>
      </w:r>
      <w:proofErr w:type="spellStart"/>
      <w:proofErr w:type="gramStart"/>
      <w:r w:rsidRPr="00607298">
        <w:rPr>
          <w:b/>
          <w:bCs/>
        </w:rPr>
        <w:t>text.charAt</w:t>
      </w:r>
      <w:proofErr w:type="spellEnd"/>
      <w:proofErr w:type="gramEnd"/>
      <w:r w:rsidRPr="00607298">
        <w:rPr>
          <w:b/>
          <w:bCs/>
        </w:rPr>
        <w:t>(1);</w:t>
      </w:r>
    </w:p>
    <w:p w14:paraId="0629F361" w14:textId="131E9C1F" w:rsidR="002E60DB" w:rsidRPr="00210F80" w:rsidRDefault="002E60DB">
      <w:pPr>
        <w:pStyle w:val="ListParagraph"/>
        <w:numPr>
          <w:ilvl w:val="0"/>
          <w:numId w:val="49"/>
        </w:numPr>
        <w:rPr>
          <w:b/>
          <w:bCs/>
          <w:color w:val="00B0F0"/>
        </w:rPr>
      </w:pPr>
      <w:proofErr w:type="gramStart"/>
      <w:r w:rsidRPr="00210F80">
        <w:rPr>
          <w:b/>
          <w:bCs/>
          <w:color w:val="00B050"/>
        </w:rPr>
        <w:lastRenderedPageBreak/>
        <w:t>split(</w:t>
      </w:r>
      <w:proofErr w:type="gramEnd"/>
      <w:r w:rsidRPr="00210F80">
        <w:rPr>
          <w:b/>
          <w:bCs/>
          <w:color w:val="00B050"/>
        </w:rPr>
        <w:t>)</w:t>
      </w:r>
      <w:r w:rsidR="00210F80" w:rsidRPr="00210F80">
        <w:rPr>
          <w:b/>
          <w:bCs/>
          <w:color w:val="00B050"/>
        </w:rPr>
        <w:t xml:space="preserve"> </w:t>
      </w:r>
      <w:r w:rsidR="00210F80">
        <w:rPr>
          <w:b/>
          <w:bCs/>
          <w:color w:val="00B0F0"/>
        </w:rPr>
        <w:t xml:space="preserve">: </w:t>
      </w:r>
      <w:r w:rsidR="00210F80" w:rsidRPr="00210F80">
        <w:t>A string can be converted to an array with the split() method:</w:t>
      </w:r>
    </w:p>
    <w:p w14:paraId="11146D34" w14:textId="7738FB73" w:rsidR="00210F80" w:rsidRPr="00607298" w:rsidRDefault="00210F80" w:rsidP="003028F6">
      <w:pPr>
        <w:pStyle w:val="ListParagraph"/>
        <w:spacing w:after="0"/>
        <w:ind w:left="0"/>
        <w:rPr>
          <w:b/>
          <w:bCs/>
        </w:rPr>
      </w:pPr>
      <w:r>
        <w:rPr>
          <w:b/>
          <w:bCs/>
          <w:color w:val="00B0F0"/>
        </w:rPr>
        <w:tab/>
      </w:r>
      <w:r>
        <w:rPr>
          <w:b/>
          <w:bCs/>
          <w:color w:val="00B0F0"/>
        </w:rPr>
        <w:tab/>
      </w:r>
      <w:r w:rsidRPr="00607298">
        <w:rPr>
          <w:b/>
          <w:bCs/>
        </w:rPr>
        <w:t xml:space="preserve">code: </w:t>
      </w:r>
    </w:p>
    <w:p w14:paraId="0A2E4974" w14:textId="62BDF3C6"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let text = "hello </w:t>
      </w:r>
      <w:proofErr w:type="gramStart"/>
      <w:r w:rsidRPr="00607298">
        <w:rPr>
          <w:b/>
          <w:bCs/>
        </w:rPr>
        <w:t>world  "</w:t>
      </w:r>
      <w:proofErr w:type="gramEnd"/>
      <w:r w:rsidRPr="00607298">
        <w:rPr>
          <w:b/>
          <w:bCs/>
        </w:rPr>
        <w:t>;</w:t>
      </w:r>
    </w:p>
    <w:p w14:paraId="6BCB0F41" w14:textId="201A0F1E"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const </w:t>
      </w:r>
      <w:proofErr w:type="spellStart"/>
      <w:r w:rsidRPr="00607298">
        <w:rPr>
          <w:b/>
          <w:bCs/>
        </w:rPr>
        <w:t>myArray</w:t>
      </w:r>
      <w:proofErr w:type="spellEnd"/>
      <w:r w:rsidRPr="00607298">
        <w:rPr>
          <w:b/>
          <w:bCs/>
        </w:rPr>
        <w:t xml:space="preserve"> = </w:t>
      </w:r>
      <w:proofErr w:type="spellStart"/>
      <w:proofErr w:type="gramStart"/>
      <w:r w:rsidRPr="00607298">
        <w:rPr>
          <w:b/>
          <w:bCs/>
        </w:rPr>
        <w:t>text.split</w:t>
      </w:r>
      <w:proofErr w:type="spellEnd"/>
      <w:proofErr w:type="gramEnd"/>
      <w:r w:rsidRPr="00607298">
        <w:rPr>
          <w:b/>
          <w:bCs/>
        </w:rPr>
        <w:t>(</w:t>
      </w:r>
      <w:r w:rsidR="00F2468D" w:rsidRPr="00607298">
        <w:rPr>
          <w:b/>
          <w:bCs/>
        </w:rPr>
        <w:t>“</w:t>
      </w:r>
      <w:r w:rsidR="00607298" w:rsidRPr="00607298">
        <w:rPr>
          <w:b/>
          <w:bCs/>
        </w:rPr>
        <w:t xml:space="preserve"> </w:t>
      </w:r>
      <w:r w:rsidR="00F2468D" w:rsidRPr="00607298">
        <w:rPr>
          <w:b/>
          <w:bCs/>
        </w:rPr>
        <w:t>”</w:t>
      </w:r>
      <w:r w:rsidRPr="00607298">
        <w:rPr>
          <w:b/>
          <w:bCs/>
        </w:rPr>
        <w:t>);</w:t>
      </w:r>
    </w:p>
    <w:p w14:paraId="085A25FD" w14:textId="7BB883CB" w:rsidR="00210F80" w:rsidRPr="00607298" w:rsidRDefault="00607298" w:rsidP="003028F6">
      <w:pPr>
        <w:pStyle w:val="ListParagraph"/>
        <w:shd w:val="clear" w:color="auto" w:fill="FFFFFF" w:themeFill="background1"/>
        <w:spacing w:after="0"/>
        <w:ind w:left="0"/>
        <w:rPr>
          <w:b/>
          <w:bCs/>
        </w:rPr>
      </w:pPr>
      <w:r>
        <w:rPr>
          <w:b/>
          <w:bCs/>
        </w:rPr>
        <w:tab/>
      </w:r>
      <w:r>
        <w:rPr>
          <w:b/>
          <w:bCs/>
        </w:rPr>
        <w:tab/>
      </w:r>
      <w:r>
        <w:rPr>
          <w:b/>
          <w:bCs/>
        </w:rPr>
        <w:tab/>
      </w:r>
      <w:proofErr w:type="spellStart"/>
      <w:proofErr w:type="gramStart"/>
      <w:r>
        <w:rPr>
          <w:b/>
          <w:bCs/>
        </w:rPr>
        <w:t>console.og</w:t>
      </w:r>
      <w:proofErr w:type="spellEnd"/>
      <w:proofErr w:type="gramEnd"/>
      <w:r>
        <w:rPr>
          <w:b/>
          <w:bCs/>
        </w:rPr>
        <w:t>(</w:t>
      </w:r>
      <w:proofErr w:type="spellStart"/>
      <w:r w:rsidR="00210F80" w:rsidRPr="00607298">
        <w:rPr>
          <w:b/>
          <w:bCs/>
        </w:rPr>
        <w:t>myArray</w:t>
      </w:r>
      <w:proofErr w:type="spellEnd"/>
      <w:r w:rsidR="00210F80" w:rsidRPr="00607298">
        <w:rPr>
          <w:b/>
          <w:bCs/>
        </w:rPr>
        <w:t>[0]</w:t>
      </w:r>
      <w:r>
        <w:rPr>
          <w:b/>
          <w:bCs/>
        </w:rPr>
        <w:t>)</w:t>
      </w:r>
      <w:r w:rsidR="00210F80" w:rsidRPr="00607298">
        <w:rPr>
          <w:b/>
          <w:bCs/>
        </w:rPr>
        <w:t>;</w:t>
      </w:r>
    </w:p>
    <w:p w14:paraId="7CDEA0E8" w14:textId="00B75D76" w:rsidR="00210F80" w:rsidRPr="00607298" w:rsidRDefault="00210F80" w:rsidP="004574AB">
      <w:pPr>
        <w:pStyle w:val="ListParagraph"/>
        <w:tabs>
          <w:tab w:val="left" w:pos="1596"/>
        </w:tabs>
        <w:ind w:left="0"/>
        <w:rPr>
          <w:b/>
          <w:bCs/>
        </w:rPr>
      </w:pPr>
    </w:p>
    <w:p w14:paraId="1C27CE30" w14:textId="701B8BE4"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let text = "hello, </w:t>
      </w:r>
      <w:proofErr w:type="gramStart"/>
      <w:r w:rsidRPr="00607298">
        <w:rPr>
          <w:b/>
          <w:bCs/>
        </w:rPr>
        <w:t>world ,</w:t>
      </w:r>
      <w:proofErr w:type="gramEnd"/>
      <w:r w:rsidRPr="00607298">
        <w:rPr>
          <w:b/>
          <w:bCs/>
        </w:rPr>
        <w:t xml:space="preserve"> number ";</w:t>
      </w:r>
    </w:p>
    <w:p w14:paraId="3E1DB6F1" w14:textId="60EAB276" w:rsidR="00210F80" w:rsidRPr="00607298" w:rsidRDefault="00210F80" w:rsidP="00210F80">
      <w:pPr>
        <w:pStyle w:val="ListParagraph"/>
        <w:ind w:left="0"/>
        <w:rPr>
          <w:b/>
          <w:bCs/>
        </w:rPr>
      </w:pPr>
      <w:r w:rsidRPr="00607298">
        <w:rPr>
          <w:b/>
          <w:bCs/>
        </w:rPr>
        <w:tab/>
      </w:r>
      <w:r w:rsidRPr="00607298">
        <w:rPr>
          <w:b/>
          <w:bCs/>
        </w:rPr>
        <w:tab/>
      </w:r>
      <w:r w:rsidRPr="00607298">
        <w:rPr>
          <w:b/>
          <w:bCs/>
        </w:rPr>
        <w:tab/>
        <w:t xml:space="preserve">const </w:t>
      </w:r>
      <w:proofErr w:type="spellStart"/>
      <w:r w:rsidRPr="00607298">
        <w:rPr>
          <w:b/>
          <w:bCs/>
        </w:rPr>
        <w:t>myArray</w:t>
      </w:r>
      <w:proofErr w:type="spellEnd"/>
      <w:r w:rsidRPr="00607298">
        <w:rPr>
          <w:b/>
          <w:bCs/>
        </w:rPr>
        <w:t xml:space="preserve"> = </w:t>
      </w:r>
      <w:proofErr w:type="spellStart"/>
      <w:proofErr w:type="gramStart"/>
      <w:r w:rsidRPr="00607298">
        <w:rPr>
          <w:b/>
          <w:bCs/>
        </w:rPr>
        <w:t>text.split</w:t>
      </w:r>
      <w:proofErr w:type="spellEnd"/>
      <w:proofErr w:type="gramEnd"/>
      <w:r w:rsidRPr="00607298">
        <w:rPr>
          <w:b/>
          <w:bCs/>
        </w:rPr>
        <w:t>(“,”);</w:t>
      </w:r>
    </w:p>
    <w:p w14:paraId="0FBB2BE9" w14:textId="52484991" w:rsidR="004F54B1" w:rsidRPr="00607298" w:rsidRDefault="00210F80" w:rsidP="00210F80">
      <w:pPr>
        <w:pStyle w:val="ListParagraph"/>
        <w:ind w:left="0"/>
        <w:rPr>
          <w:b/>
          <w:bCs/>
        </w:rPr>
      </w:pPr>
      <w:r w:rsidRPr="00607298">
        <w:rPr>
          <w:b/>
          <w:bCs/>
        </w:rPr>
        <w:tab/>
      </w:r>
      <w:r w:rsidRPr="00607298">
        <w:rPr>
          <w:b/>
          <w:bCs/>
        </w:rPr>
        <w:tab/>
      </w:r>
      <w:r w:rsidRPr="00607298">
        <w:rPr>
          <w:b/>
          <w:bCs/>
        </w:rPr>
        <w:tab/>
      </w:r>
      <w:proofErr w:type="spellStart"/>
      <w:proofErr w:type="gramStart"/>
      <w:r w:rsidRPr="00607298">
        <w:rPr>
          <w:b/>
          <w:bCs/>
        </w:rPr>
        <w:t>document.getElementById</w:t>
      </w:r>
      <w:proofErr w:type="spellEnd"/>
      <w:proofErr w:type="gramEnd"/>
      <w:r w:rsidRPr="00607298">
        <w:rPr>
          <w:b/>
          <w:bCs/>
        </w:rPr>
        <w:t>("demo").</w:t>
      </w:r>
      <w:proofErr w:type="spellStart"/>
      <w:r w:rsidRPr="00607298">
        <w:rPr>
          <w:b/>
          <w:bCs/>
        </w:rPr>
        <w:t>innerHTML</w:t>
      </w:r>
      <w:proofErr w:type="spellEnd"/>
      <w:r w:rsidRPr="00607298">
        <w:rPr>
          <w:b/>
          <w:bCs/>
        </w:rPr>
        <w:t xml:space="preserve"> = </w:t>
      </w:r>
      <w:proofErr w:type="spellStart"/>
      <w:r w:rsidRPr="00607298">
        <w:rPr>
          <w:b/>
          <w:bCs/>
        </w:rPr>
        <w:t>myArray</w:t>
      </w:r>
      <w:proofErr w:type="spellEnd"/>
      <w:r w:rsidRPr="00607298">
        <w:rPr>
          <w:b/>
          <w:bCs/>
        </w:rPr>
        <w:t>[0];</w:t>
      </w:r>
    </w:p>
    <w:p w14:paraId="6A91DAE6" w14:textId="77777777" w:rsidR="004F54B1" w:rsidRPr="00210F80" w:rsidRDefault="004F54B1" w:rsidP="00210F80">
      <w:pPr>
        <w:pStyle w:val="ListParagraph"/>
        <w:ind w:left="0"/>
        <w:rPr>
          <w:b/>
          <w:bCs/>
          <w:color w:val="0070C0"/>
        </w:rPr>
      </w:pPr>
    </w:p>
    <w:p w14:paraId="7037853D" w14:textId="2094ACC9" w:rsidR="004F54B1" w:rsidRDefault="004F54B1">
      <w:pPr>
        <w:pStyle w:val="ListParagraph"/>
        <w:numPr>
          <w:ilvl w:val="0"/>
          <w:numId w:val="49"/>
        </w:numPr>
      </w:pPr>
      <w:proofErr w:type="gramStart"/>
      <w:r>
        <w:t>repeat(</w:t>
      </w:r>
      <w:proofErr w:type="gramEnd"/>
      <w:r>
        <w:t xml:space="preserve">): </w:t>
      </w:r>
      <w:r w:rsidRPr="004F54B1">
        <w:t xml:space="preserve">The repeat() method returns a string with </w:t>
      </w:r>
      <w:r w:rsidR="0047242A" w:rsidRPr="004F54B1">
        <w:t>several</w:t>
      </w:r>
      <w:r w:rsidRPr="004F54B1">
        <w:t xml:space="preserve"> copies of a string.</w:t>
      </w:r>
    </w:p>
    <w:p w14:paraId="02875E12" w14:textId="47C26724" w:rsidR="004F54B1" w:rsidRDefault="004F54B1" w:rsidP="004F54B1">
      <w:pPr>
        <w:spacing w:after="0"/>
        <w:ind w:left="720"/>
      </w:pPr>
      <w:r w:rsidRPr="004F54B1">
        <w:tab/>
      </w:r>
      <w:proofErr w:type="gramStart"/>
      <w:r w:rsidRPr="004F54B1">
        <w:rPr>
          <w:b/>
          <w:bCs/>
          <w:color w:val="C00000"/>
        </w:rPr>
        <w:t>Syntax :</w:t>
      </w:r>
      <w:proofErr w:type="gramEnd"/>
      <w:r>
        <w:t xml:space="preserve"> </w:t>
      </w:r>
      <w:proofErr w:type="spellStart"/>
      <w:r w:rsidRPr="004F54B1">
        <w:t>string.repeat</w:t>
      </w:r>
      <w:proofErr w:type="spellEnd"/>
      <w:r w:rsidRPr="004F54B1">
        <w:t>(count)</w:t>
      </w:r>
    </w:p>
    <w:p w14:paraId="07FB9B3C" w14:textId="1CF4473E" w:rsidR="004F54B1" w:rsidRPr="004F54B1" w:rsidRDefault="004F54B1" w:rsidP="004F54B1">
      <w:pPr>
        <w:spacing w:after="0"/>
        <w:ind w:left="1440"/>
        <w:rPr>
          <w:b/>
          <w:bCs/>
          <w:color w:val="C00000"/>
        </w:rPr>
      </w:pPr>
      <w:proofErr w:type="gramStart"/>
      <w:r w:rsidRPr="004F54B1">
        <w:rPr>
          <w:b/>
          <w:bCs/>
          <w:color w:val="C00000"/>
        </w:rPr>
        <w:t>Code :</w:t>
      </w:r>
      <w:proofErr w:type="gramEnd"/>
    </w:p>
    <w:p w14:paraId="19BD7852" w14:textId="175D59E4" w:rsidR="004F54B1" w:rsidRDefault="004F54B1" w:rsidP="004F54B1">
      <w:pPr>
        <w:ind w:left="2160"/>
      </w:pPr>
      <w:r w:rsidRPr="004F54B1">
        <w:t>let text = "Hello world!";</w:t>
      </w:r>
      <w:r w:rsidRPr="004F54B1">
        <w:br/>
        <w:t xml:space="preserve">let result = </w:t>
      </w:r>
      <w:proofErr w:type="spellStart"/>
      <w:proofErr w:type="gramStart"/>
      <w:r w:rsidRPr="004F54B1">
        <w:t>text.repeat</w:t>
      </w:r>
      <w:proofErr w:type="spellEnd"/>
      <w:proofErr w:type="gramEnd"/>
      <w:r w:rsidRPr="004F54B1">
        <w:t>(4)</w:t>
      </w:r>
      <w:r>
        <w:tab/>
      </w:r>
    </w:p>
    <w:p w14:paraId="0443CEC9" w14:textId="59701D24" w:rsidR="004F54B1" w:rsidRPr="00015CB2" w:rsidRDefault="004F54B1">
      <w:pPr>
        <w:pStyle w:val="ListParagraph"/>
        <w:numPr>
          <w:ilvl w:val="0"/>
          <w:numId w:val="49"/>
        </w:numPr>
      </w:pPr>
      <w:proofErr w:type="spellStart"/>
      <w:proofErr w:type="gramStart"/>
      <w:r w:rsidRPr="00015CB2">
        <w:t>indexOf</w:t>
      </w:r>
      <w:proofErr w:type="spellEnd"/>
      <w:r w:rsidRPr="00015CB2">
        <w:t>(</w:t>
      </w:r>
      <w:proofErr w:type="gramEnd"/>
      <w:r w:rsidRPr="00015CB2">
        <w:t>)</w:t>
      </w:r>
    </w:p>
    <w:p w14:paraId="74A234F2" w14:textId="1FCABE09" w:rsidR="00057006" w:rsidRPr="00015CB2" w:rsidRDefault="00057006">
      <w:pPr>
        <w:pStyle w:val="ListParagraph"/>
        <w:numPr>
          <w:ilvl w:val="0"/>
          <w:numId w:val="49"/>
        </w:numPr>
      </w:pPr>
      <w:proofErr w:type="spellStart"/>
      <w:proofErr w:type="gramStart"/>
      <w:r w:rsidRPr="00015CB2">
        <w:t>lastIndexOf</w:t>
      </w:r>
      <w:proofErr w:type="spellEnd"/>
      <w:r w:rsidRPr="00015CB2">
        <w:t>(</w:t>
      </w:r>
      <w:proofErr w:type="gramEnd"/>
      <w:r w:rsidRPr="00015CB2">
        <w:t>)</w:t>
      </w:r>
    </w:p>
    <w:p w14:paraId="0DD61011" w14:textId="3555A1AE" w:rsidR="00057006" w:rsidRPr="00015CB2" w:rsidRDefault="00057006">
      <w:pPr>
        <w:pStyle w:val="ListParagraph"/>
        <w:numPr>
          <w:ilvl w:val="0"/>
          <w:numId w:val="49"/>
        </w:numPr>
      </w:pPr>
      <w:r w:rsidRPr="00015CB2">
        <w:t>search ()</w:t>
      </w:r>
    </w:p>
    <w:p w14:paraId="6833223B" w14:textId="6E57427B" w:rsidR="00057006" w:rsidRPr="00015CB2" w:rsidRDefault="00057006">
      <w:pPr>
        <w:pStyle w:val="ListParagraph"/>
        <w:numPr>
          <w:ilvl w:val="0"/>
          <w:numId w:val="49"/>
        </w:numPr>
      </w:pPr>
      <w:r w:rsidRPr="00015CB2">
        <w:t>match ()</w:t>
      </w:r>
    </w:p>
    <w:p w14:paraId="0CB52B45" w14:textId="1DAA4D26" w:rsidR="00057006" w:rsidRPr="00015CB2" w:rsidRDefault="00057006">
      <w:pPr>
        <w:pStyle w:val="ListParagraph"/>
        <w:numPr>
          <w:ilvl w:val="0"/>
          <w:numId w:val="49"/>
        </w:numPr>
      </w:pPr>
      <w:proofErr w:type="spellStart"/>
      <w:proofErr w:type="gramStart"/>
      <w:r w:rsidRPr="00015CB2">
        <w:t>matchAll</w:t>
      </w:r>
      <w:proofErr w:type="spellEnd"/>
      <w:r w:rsidRPr="00015CB2">
        <w:t>(</w:t>
      </w:r>
      <w:proofErr w:type="gramEnd"/>
      <w:r w:rsidRPr="00015CB2">
        <w:t>)</w:t>
      </w:r>
    </w:p>
    <w:p w14:paraId="1D49B6E2" w14:textId="7981CBA2" w:rsidR="00057006" w:rsidRPr="00015CB2" w:rsidRDefault="00057006">
      <w:pPr>
        <w:pStyle w:val="ListParagraph"/>
        <w:numPr>
          <w:ilvl w:val="0"/>
          <w:numId w:val="49"/>
        </w:numPr>
      </w:pPr>
      <w:r w:rsidRPr="00015CB2">
        <w:t>includes ()</w:t>
      </w:r>
    </w:p>
    <w:p w14:paraId="2FF9B426" w14:textId="497AC545" w:rsidR="00057006" w:rsidRPr="00015CB2" w:rsidRDefault="00057006">
      <w:pPr>
        <w:pStyle w:val="ListParagraph"/>
        <w:numPr>
          <w:ilvl w:val="0"/>
          <w:numId w:val="49"/>
        </w:numPr>
      </w:pPr>
      <w:proofErr w:type="spellStart"/>
      <w:proofErr w:type="gramStart"/>
      <w:r w:rsidRPr="00015CB2">
        <w:t>startsWith</w:t>
      </w:r>
      <w:proofErr w:type="spellEnd"/>
      <w:r w:rsidRPr="00015CB2">
        <w:t>(</w:t>
      </w:r>
      <w:proofErr w:type="gramEnd"/>
      <w:r w:rsidRPr="00015CB2">
        <w:t>)</w:t>
      </w:r>
    </w:p>
    <w:p w14:paraId="2C863A50" w14:textId="31572BD8" w:rsidR="00057006" w:rsidRDefault="00057006">
      <w:pPr>
        <w:pStyle w:val="ListParagraph"/>
        <w:numPr>
          <w:ilvl w:val="0"/>
          <w:numId w:val="49"/>
        </w:numPr>
      </w:pPr>
      <w:proofErr w:type="spellStart"/>
      <w:proofErr w:type="gramStart"/>
      <w:r w:rsidRPr="00015CB2">
        <w:t>endsWith</w:t>
      </w:r>
      <w:proofErr w:type="spellEnd"/>
      <w:r w:rsidRPr="00015CB2">
        <w:t>(</w:t>
      </w:r>
      <w:proofErr w:type="gramEnd"/>
      <w:r w:rsidRPr="00015CB2">
        <w:t>)</w:t>
      </w:r>
    </w:p>
    <w:p w14:paraId="7839CF23" w14:textId="76A94B91" w:rsidR="00B42FC1" w:rsidRDefault="00B42FC1" w:rsidP="002C1F14">
      <w:pPr>
        <w:pStyle w:val="Heading2"/>
      </w:pPr>
      <w:proofErr w:type="spellStart"/>
      <w:r>
        <w:t>RegX</w:t>
      </w:r>
      <w:proofErr w:type="spellEnd"/>
    </w:p>
    <w:p w14:paraId="57C4E7D2" w14:textId="0523BB9A" w:rsidR="00B42FC1" w:rsidRPr="00B42FC1" w:rsidRDefault="00B42FC1">
      <w:pPr>
        <w:pStyle w:val="ListParagraph"/>
        <w:numPr>
          <w:ilvl w:val="0"/>
          <w:numId w:val="134"/>
        </w:numPr>
      </w:pPr>
      <w:r w:rsidRPr="00B42FC1">
        <w:t>A regular expression is a sequence of characters that forms a search pattern.</w:t>
      </w:r>
    </w:p>
    <w:p w14:paraId="46E0B4C6" w14:textId="0E76B94C" w:rsidR="00B42FC1" w:rsidRDefault="00B42FC1">
      <w:pPr>
        <w:pStyle w:val="ListParagraph"/>
        <w:numPr>
          <w:ilvl w:val="0"/>
          <w:numId w:val="134"/>
        </w:numPr>
      </w:pPr>
      <w:r w:rsidRPr="00B42FC1">
        <w:t>regular expressions are often used with the two string methods: </w:t>
      </w:r>
      <w:proofErr w:type="gramStart"/>
      <w:r w:rsidRPr="00B42FC1">
        <w:t>search(</w:t>
      </w:r>
      <w:proofErr w:type="gramEnd"/>
      <w:r w:rsidRPr="00B42FC1">
        <w:t>) and replace().</w:t>
      </w:r>
    </w:p>
    <w:p w14:paraId="226DED0D" w14:textId="609A71A4" w:rsidR="003071AF" w:rsidRPr="003071AF" w:rsidRDefault="003071AF" w:rsidP="003071AF">
      <w:pPr>
        <w:spacing w:after="0"/>
      </w:pPr>
      <w:r w:rsidRPr="0047242A">
        <w:rPr>
          <w:b/>
          <w:bCs/>
          <w:sz w:val="26"/>
          <w:szCs w:val="26"/>
        </w:rPr>
        <w:t xml:space="preserve">Create a </w:t>
      </w:r>
      <w:proofErr w:type="spellStart"/>
      <w:r w:rsidRPr="0047242A">
        <w:rPr>
          <w:b/>
          <w:bCs/>
          <w:sz w:val="26"/>
          <w:szCs w:val="26"/>
        </w:rPr>
        <w:t>RegEx</w:t>
      </w:r>
      <w:proofErr w:type="spellEnd"/>
      <w:r w:rsidR="0047242A">
        <w:rPr>
          <w:b/>
          <w:bCs/>
          <w:sz w:val="26"/>
          <w:szCs w:val="26"/>
        </w:rPr>
        <w:t>:</w:t>
      </w:r>
      <w:r w:rsidR="00B7594B">
        <w:rPr>
          <w:b/>
          <w:bCs/>
          <w:sz w:val="26"/>
          <w:szCs w:val="26"/>
        </w:rPr>
        <w:t xml:space="preserve"> </w:t>
      </w:r>
      <w:r w:rsidRPr="003071AF">
        <w:t>There are two ways you can create a regular expression in JavaScript.</w:t>
      </w:r>
    </w:p>
    <w:p w14:paraId="6E2BD719" w14:textId="3581964D" w:rsidR="003071AF" w:rsidRPr="00B7594B" w:rsidRDefault="003071AF">
      <w:pPr>
        <w:pStyle w:val="ListParagraph"/>
        <w:numPr>
          <w:ilvl w:val="0"/>
          <w:numId w:val="136"/>
        </w:numPr>
        <w:spacing w:after="0"/>
        <w:rPr>
          <w:b/>
          <w:bCs/>
          <w:color w:val="C00000"/>
        </w:rPr>
      </w:pPr>
      <w:r w:rsidRPr="00B7594B">
        <w:rPr>
          <w:b/>
          <w:bCs/>
        </w:rPr>
        <w:t>Using a regular expression literal:</w:t>
      </w:r>
      <w:r w:rsidR="00B7594B">
        <w:rPr>
          <w:b/>
          <w:bCs/>
        </w:rPr>
        <w:t xml:space="preserve"> </w:t>
      </w:r>
      <w:r w:rsidRPr="003071AF">
        <w:t>The regular expression consists of a pattern enclosed between slashes </w:t>
      </w:r>
      <w:r w:rsidRPr="00B7594B">
        <w:rPr>
          <w:b/>
          <w:bCs/>
          <w:color w:val="0070C0"/>
        </w:rPr>
        <w:t>/…/</w:t>
      </w:r>
      <w:r w:rsidRPr="00B7594B">
        <w:rPr>
          <w:b/>
          <w:bCs/>
          <w:color w:val="C00000"/>
        </w:rPr>
        <w:t xml:space="preserve"> </w:t>
      </w:r>
    </w:p>
    <w:p w14:paraId="22E7CFF2" w14:textId="77777777" w:rsidR="003071AF" w:rsidRPr="003071AF" w:rsidRDefault="003071AF" w:rsidP="00B7594B">
      <w:pPr>
        <w:spacing w:after="0"/>
        <w:ind w:left="2160"/>
      </w:pPr>
      <w:r w:rsidRPr="003071AF">
        <w:t xml:space="preserve">cost </w:t>
      </w:r>
      <w:proofErr w:type="spellStart"/>
      <w:r w:rsidRPr="003071AF">
        <w:t>regularExp</w:t>
      </w:r>
      <w:proofErr w:type="spellEnd"/>
      <w:r w:rsidRPr="003071AF">
        <w:t xml:space="preserve"> = </w:t>
      </w:r>
      <w:r w:rsidRPr="003071AF">
        <w:rPr>
          <w:b/>
          <w:bCs/>
          <w:color w:val="0070C0"/>
        </w:rPr>
        <w:t>/</w:t>
      </w:r>
      <w:proofErr w:type="spellStart"/>
      <w:r w:rsidRPr="003071AF">
        <w:rPr>
          <w:b/>
          <w:bCs/>
          <w:color w:val="0070C0"/>
        </w:rPr>
        <w:t>abc</w:t>
      </w:r>
      <w:proofErr w:type="spellEnd"/>
      <w:r w:rsidRPr="003071AF">
        <w:rPr>
          <w:b/>
          <w:bCs/>
          <w:color w:val="0070C0"/>
        </w:rPr>
        <w:t>/</w:t>
      </w:r>
      <w:r w:rsidRPr="003071AF">
        <w:t>;</w:t>
      </w:r>
    </w:p>
    <w:p w14:paraId="418BA026" w14:textId="27681A91" w:rsidR="003071AF" w:rsidRPr="003071AF" w:rsidRDefault="003071AF">
      <w:pPr>
        <w:pStyle w:val="ListParagraph"/>
        <w:numPr>
          <w:ilvl w:val="0"/>
          <w:numId w:val="136"/>
        </w:numPr>
        <w:spacing w:after="0"/>
      </w:pPr>
      <w:r w:rsidRPr="00B7594B">
        <w:rPr>
          <w:b/>
          <w:bCs/>
        </w:rPr>
        <w:t>Using the </w:t>
      </w:r>
      <w:proofErr w:type="spellStart"/>
      <w:proofErr w:type="gramStart"/>
      <w:r w:rsidRPr="00B7594B">
        <w:rPr>
          <w:b/>
          <w:bCs/>
        </w:rPr>
        <w:t>RegExp</w:t>
      </w:r>
      <w:proofErr w:type="spellEnd"/>
      <w:r w:rsidRPr="00B7594B">
        <w:rPr>
          <w:b/>
          <w:bCs/>
        </w:rPr>
        <w:t>(</w:t>
      </w:r>
      <w:proofErr w:type="gramEnd"/>
      <w:r w:rsidRPr="00B7594B">
        <w:rPr>
          <w:b/>
          <w:bCs/>
        </w:rPr>
        <w:t>) constructor function:</w:t>
      </w:r>
      <w:r w:rsidR="00B7594B">
        <w:rPr>
          <w:b/>
          <w:bCs/>
        </w:rPr>
        <w:t xml:space="preserve"> </w:t>
      </w:r>
      <w:r w:rsidRPr="003071AF">
        <w:t>You can also create a regular expression by calling the </w:t>
      </w:r>
      <w:proofErr w:type="spellStart"/>
      <w:r w:rsidRPr="003071AF">
        <w:t>RegExp</w:t>
      </w:r>
      <w:proofErr w:type="spellEnd"/>
      <w:r w:rsidRPr="003071AF">
        <w:t xml:space="preserve">() constructor function. For </w:t>
      </w:r>
    </w:p>
    <w:p w14:paraId="7BAF43B1" w14:textId="1D760814" w:rsidR="003071AF" w:rsidRPr="00B42FC1" w:rsidRDefault="003071AF" w:rsidP="0047242A">
      <w:pPr>
        <w:spacing w:after="0"/>
        <w:ind w:left="2160"/>
      </w:pPr>
      <w:r w:rsidRPr="003071AF">
        <w:t xml:space="preserve">const </w:t>
      </w:r>
      <w:proofErr w:type="spellStart"/>
      <w:r w:rsidRPr="003071AF">
        <w:t>reguarExp</w:t>
      </w:r>
      <w:proofErr w:type="spellEnd"/>
      <w:r w:rsidRPr="003071AF">
        <w:t xml:space="preserve"> = new </w:t>
      </w:r>
      <w:proofErr w:type="spellStart"/>
      <w:proofErr w:type="gramStart"/>
      <w:r w:rsidRPr="003071AF">
        <w:rPr>
          <w:b/>
          <w:bCs/>
          <w:color w:val="0070C0"/>
        </w:rPr>
        <w:t>RegExp</w:t>
      </w:r>
      <w:proofErr w:type="spellEnd"/>
      <w:r w:rsidRPr="003071AF">
        <w:rPr>
          <w:color w:val="0070C0"/>
        </w:rPr>
        <w:t>(</w:t>
      </w:r>
      <w:proofErr w:type="gramEnd"/>
      <w:r w:rsidRPr="003071AF">
        <w:rPr>
          <w:color w:val="0070C0"/>
        </w:rPr>
        <w:t>'</w:t>
      </w:r>
      <w:proofErr w:type="spellStart"/>
      <w:r w:rsidRPr="003071AF">
        <w:rPr>
          <w:color w:val="0070C0"/>
        </w:rPr>
        <w:t>abc</w:t>
      </w:r>
      <w:proofErr w:type="spellEnd"/>
      <w:r w:rsidRPr="003071AF">
        <w:rPr>
          <w:color w:val="0070C0"/>
        </w:rPr>
        <w:t>'</w:t>
      </w:r>
      <w:r w:rsidR="006D55D7">
        <w:rPr>
          <w:color w:val="0070C0"/>
        </w:rPr>
        <w:t>, “m”</w:t>
      </w:r>
      <w:r w:rsidRPr="003071AF">
        <w:rPr>
          <w:color w:val="0070C0"/>
        </w:rPr>
        <w:t>);</w:t>
      </w:r>
    </w:p>
    <w:p w14:paraId="32FC319D" w14:textId="03168E9A" w:rsidR="00B42FC1" w:rsidRPr="00F9651A" w:rsidRDefault="00B42FC1" w:rsidP="00E430B1">
      <w:pPr>
        <w:spacing w:after="0"/>
        <w:rPr>
          <w:b/>
          <w:bCs/>
          <w:sz w:val="26"/>
          <w:szCs w:val="26"/>
        </w:rPr>
      </w:pPr>
      <w:r w:rsidRPr="00F9651A">
        <w:rPr>
          <w:b/>
          <w:bCs/>
          <w:sz w:val="26"/>
          <w:szCs w:val="26"/>
        </w:rPr>
        <w:t>Modifiers</w:t>
      </w:r>
      <w:r w:rsidR="0047242A" w:rsidRPr="00F9651A">
        <w:rPr>
          <w:b/>
          <w:bCs/>
          <w:sz w:val="26"/>
          <w:szCs w:val="26"/>
        </w:rPr>
        <w:t>:</w:t>
      </w:r>
    </w:p>
    <w:p w14:paraId="560FE8DA" w14:textId="4D41F19A" w:rsidR="00B42FC1" w:rsidRPr="00B42FC1" w:rsidRDefault="00E430B1">
      <w:pPr>
        <w:pStyle w:val="ListParagraph"/>
        <w:numPr>
          <w:ilvl w:val="0"/>
          <w:numId w:val="112"/>
        </w:numPr>
      </w:pPr>
      <w:proofErr w:type="spellStart"/>
      <w:r w:rsidRPr="00E430B1">
        <w:rPr>
          <w:b/>
          <w:bCs/>
          <w:color w:val="C00000"/>
        </w:rPr>
        <w:t>i</w:t>
      </w:r>
      <w:proofErr w:type="spellEnd"/>
      <w:r w:rsidR="00B42FC1" w:rsidRPr="00E430B1">
        <w:rPr>
          <w:b/>
          <w:bCs/>
          <w:color w:val="C00000"/>
        </w:rPr>
        <w:t xml:space="preserve"> -</w:t>
      </w:r>
      <w:r w:rsidR="00B42FC1">
        <w:t xml:space="preserve"> </w:t>
      </w:r>
      <w:r w:rsidR="00B42FC1" w:rsidRPr="00B42FC1">
        <w:t>Perform case-insensitive matching</w:t>
      </w:r>
    </w:p>
    <w:p w14:paraId="3B64C5EB" w14:textId="72E864E3" w:rsidR="00B42FC1" w:rsidRPr="00B42FC1" w:rsidRDefault="00E430B1">
      <w:pPr>
        <w:pStyle w:val="ListParagraph"/>
        <w:numPr>
          <w:ilvl w:val="0"/>
          <w:numId w:val="112"/>
        </w:numPr>
      </w:pPr>
      <w:r w:rsidRPr="00E430B1">
        <w:rPr>
          <w:b/>
          <w:bCs/>
          <w:color w:val="C00000"/>
        </w:rPr>
        <w:t>g</w:t>
      </w:r>
      <w:r w:rsidR="00B42FC1" w:rsidRPr="00E430B1">
        <w:rPr>
          <w:b/>
          <w:bCs/>
          <w:color w:val="C00000"/>
        </w:rPr>
        <w:t xml:space="preserve"> -</w:t>
      </w:r>
      <w:r w:rsidR="00B42FC1">
        <w:t xml:space="preserve"> </w:t>
      </w:r>
      <w:r w:rsidR="00B42FC1" w:rsidRPr="00B42FC1">
        <w:t xml:space="preserve">Perform a global match (find all matches rather than stopping after the first match) </w:t>
      </w:r>
    </w:p>
    <w:p w14:paraId="2409903B" w14:textId="5B0F3606" w:rsidR="00B42FC1" w:rsidRPr="00B42FC1" w:rsidRDefault="00E430B1">
      <w:pPr>
        <w:pStyle w:val="ListParagraph"/>
        <w:numPr>
          <w:ilvl w:val="0"/>
          <w:numId w:val="112"/>
        </w:numPr>
      </w:pPr>
      <w:r w:rsidRPr="00E430B1">
        <w:rPr>
          <w:b/>
          <w:bCs/>
          <w:color w:val="C00000"/>
        </w:rPr>
        <w:t>m</w:t>
      </w:r>
      <w:r w:rsidR="00B42FC1">
        <w:t xml:space="preserve"> - </w:t>
      </w:r>
      <w:r w:rsidR="00B42FC1" w:rsidRPr="00B42FC1">
        <w:t>Perform multiline matching</w:t>
      </w:r>
      <w:r w:rsidR="00B42FC1" w:rsidRPr="00B42FC1">
        <w:tab/>
      </w:r>
    </w:p>
    <w:p w14:paraId="5918175D" w14:textId="4B527571" w:rsidR="00E430B1" w:rsidRPr="00F9651A" w:rsidRDefault="00E430B1" w:rsidP="00E430B1">
      <w:pPr>
        <w:spacing w:after="0"/>
        <w:rPr>
          <w:b/>
          <w:bCs/>
          <w:sz w:val="26"/>
          <w:szCs w:val="26"/>
        </w:rPr>
      </w:pPr>
      <w:r w:rsidRPr="00F9651A">
        <w:rPr>
          <w:b/>
          <w:bCs/>
          <w:sz w:val="26"/>
          <w:szCs w:val="26"/>
        </w:rPr>
        <w:t>Regular Expression Patterns</w:t>
      </w:r>
      <w:r w:rsidR="00774356" w:rsidRPr="00F9651A">
        <w:rPr>
          <w:b/>
          <w:bCs/>
          <w:sz w:val="26"/>
          <w:szCs w:val="26"/>
        </w:rPr>
        <w:t>:</w:t>
      </w:r>
    </w:p>
    <w:p w14:paraId="18814BBF" w14:textId="37DA236C" w:rsidR="00E430B1" w:rsidRDefault="003071AF" w:rsidP="0047242A">
      <w:r w:rsidRPr="00774356">
        <w:rPr>
          <w:b/>
          <w:bCs/>
          <w:color w:val="C00000"/>
        </w:rPr>
        <w:t xml:space="preserve">Square brackets </w:t>
      </w:r>
      <w:r w:rsidR="00E430B1" w:rsidRPr="00774356">
        <w:rPr>
          <w:b/>
          <w:bCs/>
          <w:color w:val="C00000"/>
        </w:rPr>
        <w:t>[]</w:t>
      </w:r>
      <w:r w:rsidR="00E430B1" w:rsidRPr="00774356">
        <w:rPr>
          <w:color w:val="C00000"/>
        </w:rPr>
        <w:t xml:space="preserve"> </w:t>
      </w:r>
      <w:r>
        <w:t>–</w:t>
      </w:r>
      <w:r w:rsidR="00E430B1" w:rsidRPr="00E430B1">
        <w:t xml:space="preserve"> </w:t>
      </w:r>
      <w:r>
        <w:t xml:space="preserve">check every </w:t>
      </w:r>
      <w:r w:rsidR="007512AB">
        <w:t>character</w:t>
      </w:r>
      <w:r>
        <w:t xml:space="preserve"> of string with every character of pattern. </w:t>
      </w:r>
    </w:p>
    <w:p w14:paraId="1BAC271B" w14:textId="1EEE6839" w:rsidR="003071AF" w:rsidRDefault="003071AF" w:rsidP="0047242A">
      <w:pPr>
        <w:pStyle w:val="ListParagraph"/>
      </w:pPr>
      <w:r>
        <w:rPr>
          <w:b/>
          <w:bCs/>
          <w:color w:val="C00000"/>
        </w:rPr>
        <w:tab/>
      </w:r>
      <w:r w:rsidR="006D55D7">
        <w:rPr>
          <w:b/>
          <w:bCs/>
          <w:color w:val="C00000"/>
        </w:rPr>
        <w:t>Code</w:t>
      </w:r>
      <w:r w:rsidR="006D55D7" w:rsidRPr="006D55D7">
        <w:t>:</w:t>
      </w:r>
      <w:r w:rsidR="006D55D7">
        <w:t xml:space="preserve"> </w:t>
      </w:r>
    </w:p>
    <w:p w14:paraId="3B2113AC" w14:textId="00BED699" w:rsidR="006D55D7" w:rsidRDefault="006D55D7" w:rsidP="0047242A">
      <w:pPr>
        <w:pStyle w:val="ListParagraph"/>
      </w:pPr>
      <w:r>
        <w:rPr>
          <w:b/>
          <w:bCs/>
          <w:color w:val="C00000"/>
        </w:rPr>
        <w:tab/>
      </w:r>
      <w:r>
        <w:rPr>
          <w:b/>
          <w:bCs/>
          <w:color w:val="C00000"/>
        </w:rPr>
        <w:tab/>
      </w:r>
      <w:r>
        <w:t>Var x = “</w:t>
      </w:r>
      <w:proofErr w:type="spellStart"/>
      <w:r>
        <w:t>abc</w:t>
      </w:r>
      <w:proofErr w:type="spellEnd"/>
      <w:r>
        <w:t xml:space="preserve"> </w:t>
      </w:r>
      <w:proofErr w:type="spellStart"/>
      <w:r>
        <w:t>hellowqorl</w:t>
      </w:r>
      <w:proofErr w:type="spellEnd"/>
      <w:r>
        <w:t>”;</w:t>
      </w:r>
    </w:p>
    <w:p w14:paraId="343B5026" w14:textId="3DC90FAE" w:rsidR="006D55D7" w:rsidRDefault="006D55D7" w:rsidP="0047242A">
      <w:pPr>
        <w:pStyle w:val="ListParagraph"/>
      </w:pPr>
      <w:r>
        <w:tab/>
      </w:r>
      <w:r>
        <w:tab/>
        <w:t>Var reg = /[</w:t>
      </w:r>
      <w:proofErr w:type="spellStart"/>
      <w:r>
        <w:t>abc</w:t>
      </w:r>
      <w:proofErr w:type="spellEnd"/>
      <w:r>
        <w:t>]/;</w:t>
      </w:r>
    </w:p>
    <w:p w14:paraId="6EB28950" w14:textId="3E7B8A91" w:rsidR="00774356" w:rsidRDefault="006D55D7" w:rsidP="0047242A">
      <w:pPr>
        <w:pStyle w:val="ListParagraph"/>
      </w:pPr>
      <w:r>
        <w:tab/>
      </w:r>
      <w:r>
        <w:tab/>
        <w:t xml:space="preserve">Var y = </w:t>
      </w:r>
      <w:proofErr w:type="spellStart"/>
      <w:r>
        <w:t>reg.test</w:t>
      </w:r>
      <w:proofErr w:type="spellEnd"/>
      <w:r>
        <w:t>(x);</w:t>
      </w:r>
    </w:p>
    <w:p w14:paraId="19B7F4B1" w14:textId="32FFD063" w:rsidR="00774356" w:rsidRDefault="00774356">
      <w:pPr>
        <w:pStyle w:val="ListParagraph"/>
        <w:numPr>
          <w:ilvl w:val="1"/>
          <w:numId w:val="113"/>
        </w:numPr>
      </w:pPr>
      <w:r w:rsidRPr="00774356">
        <w:rPr>
          <w:b/>
          <w:bCs/>
          <w:sz w:val="24"/>
          <w:szCs w:val="24"/>
        </w:rPr>
        <w:lastRenderedPageBreak/>
        <w:t>[a</w:t>
      </w:r>
      <w:r w:rsidRPr="00774356">
        <w:rPr>
          <w:b/>
          <w:bCs/>
          <w:color w:val="C00000"/>
          <w:sz w:val="24"/>
          <w:szCs w:val="24"/>
        </w:rPr>
        <w:t>-</w:t>
      </w:r>
      <w:r w:rsidRPr="00774356">
        <w:rPr>
          <w:b/>
          <w:bCs/>
          <w:sz w:val="24"/>
          <w:szCs w:val="24"/>
        </w:rPr>
        <w:t>e]</w:t>
      </w:r>
      <w:r w:rsidRPr="00774356">
        <w:rPr>
          <w:sz w:val="24"/>
          <w:szCs w:val="24"/>
        </w:rPr>
        <w:t xml:space="preserve"> </w:t>
      </w:r>
      <w:r>
        <w:t xml:space="preserve">= specify a range of character using </w:t>
      </w:r>
      <w:r w:rsidRPr="00774356">
        <w:rPr>
          <w:b/>
          <w:bCs/>
          <w:color w:val="C00000"/>
        </w:rPr>
        <w:t>–</w:t>
      </w:r>
      <w:r w:rsidRPr="00774356">
        <w:rPr>
          <w:color w:val="C00000"/>
        </w:rPr>
        <w:t xml:space="preserve"> </w:t>
      </w:r>
      <w:r>
        <w:t>inside square bracket.</w:t>
      </w:r>
    </w:p>
    <w:p w14:paraId="2481A707" w14:textId="0A801C66" w:rsidR="003071AF" w:rsidRDefault="00774356">
      <w:pPr>
        <w:pStyle w:val="ListParagraph"/>
        <w:numPr>
          <w:ilvl w:val="1"/>
          <w:numId w:val="113"/>
        </w:numPr>
      </w:pPr>
      <w:r w:rsidRPr="00774356">
        <w:rPr>
          <w:b/>
          <w:bCs/>
        </w:rPr>
        <w:t>[^a-g]</w:t>
      </w:r>
      <w:r>
        <w:t xml:space="preserve"> =</w:t>
      </w:r>
      <w:r w:rsidR="00C56A96">
        <w:t xml:space="preserve"> with all string expect </w:t>
      </w:r>
      <w:r w:rsidR="007512AB">
        <w:t xml:space="preserve">the character in square bracket. </w:t>
      </w:r>
    </w:p>
    <w:p w14:paraId="6FCE3771" w14:textId="61F8804D" w:rsidR="007512AB" w:rsidRDefault="007512AB" w:rsidP="0047242A">
      <w:pPr>
        <w:spacing w:after="0"/>
      </w:pPr>
      <w:proofErr w:type="gramStart"/>
      <w:r w:rsidRPr="007512AB">
        <w:rPr>
          <w:b/>
          <w:bCs/>
          <w:color w:val="C00000"/>
        </w:rPr>
        <w:t>Period</w:t>
      </w:r>
      <w:r>
        <w:rPr>
          <w:b/>
          <w:bCs/>
          <w:color w:val="C00000"/>
        </w:rPr>
        <w:t>(</w:t>
      </w:r>
      <w:r w:rsidRPr="007512AB">
        <w:rPr>
          <w:b/>
          <w:bCs/>
          <w:color w:val="C00000"/>
        </w:rPr>
        <w:t xml:space="preserve"> .</w:t>
      </w:r>
      <w:proofErr w:type="gramEnd"/>
      <w:r>
        <w:rPr>
          <w:b/>
          <w:bCs/>
          <w:color w:val="C00000"/>
        </w:rPr>
        <w:t xml:space="preserve"> )</w:t>
      </w:r>
      <w:r>
        <w:t xml:space="preserve"> -   </w:t>
      </w:r>
      <w:r w:rsidRPr="007512AB">
        <w:t>A period matches any single character (except newline '\n').</w:t>
      </w:r>
    </w:p>
    <w:p w14:paraId="757BA70A" w14:textId="77777777" w:rsidR="007512AB" w:rsidRPr="007512AB" w:rsidRDefault="007512AB" w:rsidP="0047242A">
      <w:pPr>
        <w:spacing w:after="0"/>
      </w:pPr>
      <w:r w:rsidRPr="007512AB">
        <w:rPr>
          <w:b/>
          <w:bCs/>
          <w:color w:val="C00000"/>
        </w:rPr>
        <w:t xml:space="preserve">Caret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used to check if a string starts with a certain character.</w:t>
      </w:r>
    </w:p>
    <w:p w14:paraId="155EEB75" w14:textId="1FE0F2C1" w:rsidR="007512AB" w:rsidRDefault="007512AB" w:rsidP="0047242A">
      <w:pPr>
        <w:spacing w:after="0"/>
      </w:pPr>
      <w:r w:rsidRPr="007512AB">
        <w:rPr>
          <w:b/>
          <w:bCs/>
          <w:color w:val="C00000"/>
        </w:rPr>
        <w:t xml:space="preserve">Dollar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used to check if a string ends with a certain character.</w:t>
      </w:r>
    </w:p>
    <w:p w14:paraId="1166BEA0" w14:textId="13CDA996" w:rsidR="007512AB" w:rsidRDefault="007512AB" w:rsidP="0047242A">
      <w:pPr>
        <w:spacing w:after="0"/>
      </w:pPr>
      <w:r w:rsidRPr="007512AB">
        <w:rPr>
          <w:b/>
          <w:bCs/>
          <w:color w:val="C00000"/>
        </w:rPr>
        <w:t xml:space="preserve">Star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t xml:space="preserve">– matches zero or more occurrences of the pattern left to it. </w:t>
      </w:r>
    </w:p>
    <w:p w14:paraId="53EFA04E" w14:textId="0E3BEA24" w:rsidR="007512AB" w:rsidRPr="007512AB" w:rsidRDefault="007512AB" w:rsidP="0047242A">
      <w:pPr>
        <w:spacing w:after="0"/>
      </w:pPr>
      <w:r w:rsidRPr="007512AB">
        <w:rPr>
          <w:b/>
          <w:bCs/>
          <w:color w:val="C00000"/>
        </w:rPr>
        <w:t xml:space="preserve">Plus </w:t>
      </w:r>
      <w:r w:rsidR="0036622E" w:rsidRPr="007512AB">
        <w:rPr>
          <w:b/>
          <w:bCs/>
          <w:color w:val="C00000"/>
        </w:rPr>
        <w:t>(+)</w:t>
      </w:r>
      <w:r w:rsidR="0036622E" w:rsidRPr="007512AB">
        <w:rPr>
          <w:color w:val="C00000"/>
        </w:rPr>
        <w:t xml:space="preserve"> -</w:t>
      </w:r>
      <w:r w:rsidRPr="007512AB">
        <w:t xml:space="preserve"> matches one or more occurrences of the pattern left to it.</w:t>
      </w:r>
    </w:p>
    <w:p w14:paraId="0836408B" w14:textId="73A29C17" w:rsidR="007512AB" w:rsidRPr="007512AB" w:rsidRDefault="007512AB" w:rsidP="0047242A">
      <w:pPr>
        <w:spacing w:after="0"/>
      </w:pPr>
      <w:r w:rsidRPr="007512AB">
        <w:rPr>
          <w:b/>
          <w:bCs/>
          <w:color w:val="C00000"/>
        </w:rPr>
        <w:t xml:space="preserve">Question Mark </w:t>
      </w:r>
      <w:r w:rsidR="0036622E" w:rsidRPr="007512AB">
        <w:rPr>
          <w:b/>
          <w:bCs/>
          <w:color w:val="C00000"/>
        </w:rPr>
        <w:t>(?)</w:t>
      </w:r>
      <w:r w:rsidRPr="007512AB">
        <w:rPr>
          <w:color w:val="C00000"/>
        </w:rPr>
        <w:t xml:space="preserve"> </w:t>
      </w:r>
      <w:r w:rsidRPr="007512AB">
        <w:t>- matches zero or one occurrence of the pattern left to it.</w:t>
      </w:r>
    </w:p>
    <w:p w14:paraId="32C65029" w14:textId="40C15B31" w:rsidR="007512AB" w:rsidRPr="007512AB" w:rsidRDefault="007512AB" w:rsidP="0047242A">
      <w:pPr>
        <w:spacing w:after="0"/>
      </w:pPr>
      <w:r w:rsidRPr="007512AB">
        <w:rPr>
          <w:b/>
          <w:bCs/>
          <w:color w:val="C00000"/>
        </w:rPr>
        <w:t xml:space="preserve">Braces </w:t>
      </w:r>
      <w:proofErr w:type="gramStart"/>
      <w:r w:rsidRPr="007512AB">
        <w:rPr>
          <w:b/>
          <w:bCs/>
          <w:color w:val="C00000"/>
        </w:rPr>
        <w:t>( {</w:t>
      </w:r>
      <w:proofErr w:type="gramEnd"/>
      <w:r w:rsidRPr="007512AB">
        <w:rPr>
          <w:b/>
          <w:bCs/>
          <w:color w:val="C00000"/>
        </w:rPr>
        <w:t>} )</w:t>
      </w:r>
      <w:r w:rsidRPr="007512AB">
        <w:rPr>
          <w:color w:val="C00000"/>
        </w:rPr>
        <w:t xml:space="preserve"> </w:t>
      </w:r>
      <w:r w:rsidRPr="007512AB">
        <w:t>- {</w:t>
      </w:r>
      <w:proofErr w:type="spellStart"/>
      <w:r w:rsidRPr="007512AB">
        <w:t>n,m</w:t>
      </w:r>
      <w:proofErr w:type="spellEnd"/>
      <w:r w:rsidRPr="007512AB">
        <w:t>}. This means at least n, and at most m repetitions of the pattern left to it.</w:t>
      </w:r>
    </w:p>
    <w:p w14:paraId="12140A12" w14:textId="3D26ED4C" w:rsidR="007512AB" w:rsidRPr="007512AB" w:rsidRDefault="007512AB" w:rsidP="0047242A">
      <w:pPr>
        <w:spacing w:after="0"/>
      </w:pPr>
      <w:r w:rsidRPr="007512AB">
        <w:rPr>
          <w:b/>
          <w:bCs/>
          <w:color w:val="C00000"/>
        </w:rPr>
        <w:t xml:space="preserve">Alternation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Vertical bar | is used for alternation (or operator).</w:t>
      </w:r>
    </w:p>
    <w:p w14:paraId="7CBAD194" w14:textId="54D438EC" w:rsidR="007512AB" w:rsidRPr="007512AB" w:rsidRDefault="007512AB" w:rsidP="0047242A">
      <w:pPr>
        <w:spacing w:after="0"/>
      </w:pPr>
      <w:r w:rsidRPr="007512AB">
        <w:rPr>
          <w:b/>
          <w:bCs/>
          <w:color w:val="C00000"/>
        </w:rPr>
        <w:t xml:space="preserve">Group </w:t>
      </w:r>
      <w:proofErr w:type="gramStart"/>
      <w:r w:rsidRPr="007512AB">
        <w:rPr>
          <w:b/>
          <w:bCs/>
          <w:color w:val="C00000"/>
        </w:rPr>
        <w:t>( (</w:t>
      </w:r>
      <w:proofErr w:type="gramEnd"/>
      <w:r w:rsidRPr="007512AB">
        <w:rPr>
          <w:b/>
          <w:bCs/>
          <w:color w:val="C00000"/>
        </w:rPr>
        <w:t>) )</w:t>
      </w:r>
      <w:r w:rsidRPr="007512AB">
        <w:rPr>
          <w:color w:val="C00000"/>
        </w:rPr>
        <w:t xml:space="preserve"> </w:t>
      </w:r>
      <w:r w:rsidRPr="007512AB">
        <w:t>- Parentheses () is used to group sub-patterns. </w:t>
      </w:r>
    </w:p>
    <w:p w14:paraId="1A8022BD" w14:textId="6587E87B" w:rsidR="007512AB" w:rsidRDefault="007512AB" w:rsidP="0047242A">
      <w:pPr>
        <w:spacing w:after="0"/>
      </w:pPr>
      <w:r w:rsidRPr="007512AB">
        <w:rPr>
          <w:b/>
          <w:bCs/>
          <w:color w:val="C00000"/>
        </w:rPr>
        <w:t xml:space="preserve">Backslash </w:t>
      </w:r>
      <w:proofErr w:type="gramStart"/>
      <w:r w:rsidRPr="007512AB">
        <w:rPr>
          <w:b/>
          <w:bCs/>
          <w:color w:val="C00000"/>
        </w:rPr>
        <w:t>( \</w:t>
      </w:r>
      <w:proofErr w:type="gramEnd"/>
      <w:r w:rsidRPr="007512AB">
        <w:rPr>
          <w:b/>
          <w:bCs/>
          <w:color w:val="C00000"/>
        </w:rPr>
        <w:t xml:space="preserve"> )</w:t>
      </w:r>
      <w:r w:rsidRPr="007512AB">
        <w:rPr>
          <w:color w:val="C00000"/>
        </w:rPr>
        <w:t xml:space="preserve"> </w:t>
      </w:r>
      <w:r w:rsidRPr="007512AB">
        <w:t>- Backslash \ is used to escape various characters including all metacharacters.</w:t>
      </w:r>
    </w:p>
    <w:p w14:paraId="60B37597" w14:textId="1CF078A4" w:rsidR="00521CB3" w:rsidRPr="006A6BB6" w:rsidRDefault="00521CB3" w:rsidP="00521CB3">
      <w:pPr>
        <w:rPr>
          <w:sz w:val="24"/>
          <w:szCs w:val="24"/>
        </w:rPr>
      </w:pPr>
      <w:proofErr w:type="gramStart"/>
      <w:r w:rsidRPr="007512AB">
        <w:rPr>
          <w:b/>
          <w:bCs/>
          <w:sz w:val="24"/>
          <w:szCs w:val="24"/>
        </w:rPr>
        <w:t>test(</w:t>
      </w:r>
      <w:proofErr w:type="gramEnd"/>
      <w:r w:rsidRPr="007512AB">
        <w:rPr>
          <w:b/>
          <w:bCs/>
          <w:sz w:val="24"/>
          <w:szCs w:val="24"/>
        </w:rPr>
        <w:t>):</w:t>
      </w:r>
      <w:r w:rsidR="006A6BB6">
        <w:rPr>
          <w:b/>
          <w:bCs/>
          <w:sz w:val="24"/>
          <w:szCs w:val="24"/>
        </w:rPr>
        <w:t xml:space="preserve"> </w:t>
      </w:r>
      <w:r w:rsidR="006A6BB6">
        <w:rPr>
          <w:sz w:val="24"/>
          <w:szCs w:val="24"/>
        </w:rPr>
        <w:t xml:space="preserve">test() method we can check expression  are in word or not. If true then return true. </w:t>
      </w:r>
    </w:p>
    <w:p w14:paraId="00C9499B" w14:textId="77777777" w:rsidR="00521CB3" w:rsidRPr="00521CB3" w:rsidRDefault="00521CB3" w:rsidP="00521CB3">
      <w:pPr>
        <w:ind w:left="1440"/>
        <w:rPr>
          <w:b/>
          <w:bCs/>
          <w:color w:val="C00000"/>
        </w:rPr>
      </w:pPr>
      <w:proofErr w:type="gramStart"/>
      <w:r w:rsidRPr="00521CB3">
        <w:rPr>
          <w:b/>
          <w:bCs/>
          <w:color w:val="C00000"/>
        </w:rPr>
        <w:t>Code :</w:t>
      </w:r>
      <w:proofErr w:type="gramEnd"/>
      <w:r w:rsidRPr="00521CB3">
        <w:rPr>
          <w:b/>
          <w:bCs/>
          <w:color w:val="C00000"/>
        </w:rPr>
        <w:t xml:space="preserve"> </w:t>
      </w:r>
    </w:p>
    <w:p w14:paraId="73EE4581" w14:textId="122EA226" w:rsidR="00521CB3" w:rsidRPr="00B42FC1" w:rsidRDefault="00521CB3" w:rsidP="006A6BB6">
      <w:pPr>
        <w:ind w:left="2160"/>
      </w:pPr>
      <w:r w:rsidRPr="00521CB3">
        <w:t>let </w:t>
      </w:r>
      <w:r>
        <w:t>str</w:t>
      </w:r>
      <w:r w:rsidRPr="00521CB3">
        <w:t xml:space="preserve"> = "HELLO WORLD";</w:t>
      </w:r>
      <w:r w:rsidRPr="00521CB3">
        <w:br/>
      </w:r>
      <w:r w:rsidRPr="00521CB3">
        <w:rPr>
          <w:color w:val="C00000"/>
        </w:rPr>
        <w:t xml:space="preserve">let letter </w:t>
      </w:r>
      <w:r w:rsidRPr="00521CB3">
        <w:t>= (/a.</w:t>
      </w:r>
      <w:proofErr w:type="gramStart"/>
      <w:r w:rsidRPr="00521CB3">
        <w:t>..b</w:t>
      </w:r>
      <w:proofErr w:type="gramEnd"/>
      <w:r w:rsidRPr="00521CB3">
        <w:t>/).test(str)</w:t>
      </w:r>
    </w:p>
    <w:p w14:paraId="46BA4FBA" w14:textId="77777777" w:rsidR="00713A38" w:rsidRPr="00D07043" w:rsidRDefault="00713A38" w:rsidP="006A6BB6">
      <w:pPr>
        <w:pStyle w:val="Heading2"/>
      </w:pPr>
      <w:r w:rsidRPr="00D07043">
        <w:t>Template Literals</w:t>
      </w:r>
    </w:p>
    <w:p w14:paraId="0BE173D6" w14:textId="4FBB1601" w:rsidR="00713A38" w:rsidRPr="005A58F1" w:rsidRDefault="00713A38">
      <w:pPr>
        <w:pStyle w:val="ListParagraph"/>
        <w:numPr>
          <w:ilvl w:val="0"/>
          <w:numId w:val="12"/>
        </w:numPr>
        <w:spacing w:after="0"/>
      </w:pPr>
      <w:r w:rsidRPr="00B7594B">
        <w:rPr>
          <w:b/>
          <w:bCs/>
          <w:color w:val="00B0F0"/>
        </w:rPr>
        <w:t>Back-Tics Syntax</w:t>
      </w:r>
      <w:r w:rsidR="00B7594B" w:rsidRPr="00B7594B">
        <w:rPr>
          <w:b/>
          <w:bCs/>
          <w:color w:val="00B0F0"/>
        </w:rPr>
        <w:t xml:space="preserve">: </w:t>
      </w:r>
      <w:r w:rsidRPr="005A58F1">
        <w:t xml:space="preserve">Template Literals use back-ticks (``) rather than the quotes ("") to define a string: </w:t>
      </w:r>
    </w:p>
    <w:p w14:paraId="632581BA" w14:textId="77777777" w:rsidR="00713A38" w:rsidRPr="005A58F1" w:rsidRDefault="00713A38" w:rsidP="00713A38">
      <w:pPr>
        <w:spacing w:after="0"/>
        <w:ind w:left="1440"/>
      </w:pPr>
      <w:r w:rsidRPr="00D07043">
        <w:rPr>
          <w:color w:val="FF0000"/>
        </w:rPr>
        <w:t xml:space="preserve">let text </w:t>
      </w:r>
      <w:r w:rsidRPr="005A58F1">
        <w:t>= `He's often called "Johnny"`;</w:t>
      </w:r>
    </w:p>
    <w:p w14:paraId="30EEA41F" w14:textId="77777777" w:rsidR="00713A38" w:rsidRDefault="00713A38" w:rsidP="00713A38">
      <w:pPr>
        <w:spacing w:after="0"/>
        <w:ind w:left="1440"/>
      </w:pPr>
      <w:r w:rsidRPr="00D07043">
        <w:rPr>
          <w:color w:val="FF0000"/>
        </w:rPr>
        <w:t xml:space="preserve">let text </w:t>
      </w:r>
      <w:r w:rsidRPr="005A58F1">
        <w:t>=`The quick</w:t>
      </w:r>
    </w:p>
    <w:p w14:paraId="4E1B1426" w14:textId="77777777" w:rsidR="00713A38" w:rsidRDefault="00713A38" w:rsidP="00713A38">
      <w:pPr>
        <w:spacing w:after="0"/>
        <w:ind w:left="1440" w:firstLine="720"/>
      </w:pPr>
      <w:r w:rsidRPr="005A58F1">
        <w:t>brown fox</w:t>
      </w:r>
    </w:p>
    <w:p w14:paraId="7FE0DC4E" w14:textId="77777777" w:rsidR="00713A38" w:rsidRDefault="00713A38" w:rsidP="00713A38">
      <w:pPr>
        <w:spacing w:after="0"/>
        <w:ind w:left="2160"/>
      </w:pPr>
      <w:r w:rsidRPr="005A58F1">
        <w:t>jumps over</w:t>
      </w:r>
    </w:p>
    <w:p w14:paraId="283B4E06" w14:textId="21012104" w:rsidR="00713A38" w:rsidRPr="005A58F1" w:rsidRDefault="00713A38" w:rsidP="00217036">
      <w:pPr>
        <w:spacing w:after="0"/>
        <w:ind w:left="2160"/>
      </w:pPr>
      <w:r w:rsidRPr="005A58F1">
        <w:t>the lazy dog`;</w:t>
      </w:r>
    </w:p>
    <w:p w14:paraId="0800AE88" w14:textId="4200FA41" w:rsidR="00713A38" w:rsidRPr="005A58F1" w:rsidRDefault="00713A38">
      <w:pPr>
        <w:pStyle w:val="ListParagraph"/>
        <w:numPr>
          <w:ilvl w:val="0"/>
          <w:numId w:val="12"/>
        </w:numPr>
        <w:spacing w:after="0"/>
      </w:pPr>
      <w:r w:rsidRPr="00B7594B">
        <w:rPr>
          <w:b/>
          <w:bCs/>
          <w:color w:val="00B0F0"/>
        </w:rPr>
        <w:t>Interpolation</w:t>
      </w:r>
      <w:r w:rsidR="00B7594B" w:rsidRPr="00B7594B">
        <w:rPr>
          <w:b/>
          <w:bCs/>
          <w:color w:val="00B0F0"/>
        </w:rPr>
        <w:t xml:space="preserve">: </w:t>
      </w:r>
      <w:r w:rsidRPr="005A58F1">
        <w:t>Template literals provide an easy way to interpolate variables and expressions into strings.</w:t>
      </w:r>
    </w:p>
    <w:p w14:paraId="1D34420B" w14:textId="77777777" w:rsidR="00713A38" w:rsidRPr="005A58F1" w:rsidRDefault="00713A38" w:rsidP="006A6BB6">
      <w:pPr>
        <w:spacing w:after="0"/>
        <w:ind w:left="1440"/>
      </w:pPr>
      <w:r w:rsidRPr="005A58F1">
        <w:t>The syntax is:</w:t>
      </w:r>
      <w:r>
        <w:t xml:space="preserve">            </w:t>
      </w:r>
      <w:r w:rsidRPr="00D07043">
        <w:rPr>
          <w:b/>
          <w:bCs/>
          <w:color w:val="FF0000"/>
        </w:rPr>
        <w:t xml:space="preserve"> ${...}</w:t>
      </w:r>
    </w:p>
    <w:p w14:paraId="78D66108" w14:textId="77777777" w:rsidR="00713A38" w:rsidRDefault="00713A38" w:rsidP="006A6BB6">
      <w:pPr>
        <w:spacing w:after="0"/>
        <w:ind w:left="1440"/>
      </w:pPr>
      <w:r w:rsidRPr="005A58F1">
        <w:t>let </w:t>
      </w:r>
      <w:proofErr w:type="spellStart"/>
      <w:r w:rsidRPr="005A58F1">
        <w:t>firstName</w:t>
      </w:r>
      <w:proofErr w:type="spellEnd"/>
      <w:r w:rsidRPr="005A58F1">
        <w:t xml:space="preserve"> = "John";</w:t>
      </w:r>
    </w:p>
    <w:p w14:paraId="53556338" w14:textId="77777777" w:rsidR="00713A38" w:rsidRDefault="00713A38" w:rsidP="006A6BB6">
      <w:pPr>
        <w:spacing w:after="0"/>
        <w:ind w:left="1440"/>
      </w:pPr>
      <w:r w:rsidRPr="005A58F1">
        <w:t>let </w:t>
      </w:r>
      <w:proofErr w:type="spellStart"/>
      <w:r w:rsidRPr="005A58F1">
        <w:t>lastName</w:t>
      </w:r>
      <w:proofErr w:type="spellEnd"/>
      <w:r w:rsidRPr="005A58F1">
        <w:t xml:space="preserve"> = "Doe";</w:t>
      </w:r>
    </w:p>
    <w:p w14:paraId="0DCC4A2B" w14:textId="17F180D9" w:rsidR="00713A38" w:rsidRDefault="00713A38" w:rsidP="006A6BB6">
      <w:pPr>
        <w:spacing w:after="0"/>
        <w:ind w:left="1440"/>
      </w:pPr>
      <w:r>
        <w:t>l</w:t>
      </w:r>
      <w:r w:rsidRPr="005A58F1">
        <w:t>et text = `Welcome ${</w:t>
      </w:r>
      <w:proofErr w:type="spellStart"/>
      <w:r w:rsidRPr="005A58F1">
        <w:t>firstName</w:t>
      </w:r>
      <w:proofErr w:type="spellEnd"/>
      <w:r w:rsidRPr="005A58F1">
        <w:t>}, ${</w:t>
      </w:r>
      <w:proofErr w:type="spellStart"/>
      <w:r w:rsidRPr="005A58F1">
        <w:t>lastName</w:t>
      </w:r>
      <w:proofErr w:type="spellEnd"/>
      <w:proofErr w:type="gramStart"/>
      <w:r w:rsidR="00D46A69" w:rsidRPr="005A58F1">
        <w:t>}</w:t>
      </w:r>
      <w:r w:rsidR="00D46A69">
        <w:t>!</w:t>
      </w:r>
      <w:r w:rsidRPr="005A58F1">
        <w:t>`</w:t>
      </w:r>
      <w:proofErr w:type="gramEnd"/>
      <w:r>
        <w:t xml:space="preserve"> </w:t>
      </w:r>
      <w:r w:rsidRPr="005A58F1">
        <w:t>;</w:t>
      </w:r>
    </w:p>
    <w:p w14:paraId="7145F988" w14:textId="77777777" w:rsidR="00713A38" w:rsidRDefault="00713A38" w:rsidP="00713A38">
      <w:pPr>
        <w:spacing w:after="0"/>
        <w:ind w:left="720"/>
      </w:pPr>
    </w:p>
    <w:p w14:paraId="2482D32A" w14:textId="77777777" w:rsidR="00713A38" w:rsidRDefault="00713A38">
      <w:pPr>
        <w:pStyle w:val="ListParagraph"/>
        <w:numPr>
          <w:ilvl w:val="0"/>
          <w:numId w:val="12"/>
        </w:numPr>
      </w:pPr>
      <w:r w:rsidRPr="00D07043">
        <w:rPr>
          <w:b/>
          <w:bCs/>
          <w:color w:val="00B0F0"/>
        </w:rPr>
        <w:t xml:space="preserve">tagged template </w:t>
      </w:r>
      <w:proofErr w:type="gramStart"/>
      <w:r w:rsidRPr="00D07043">
        <w:rPr>
          <w:b/>
          <w:bCs/>
          <w:color w:val="00B0F0"/>
        </w:rPr>
        <w:t>literals</w:t>
      </w:r>
      <w:r>
        <w:rPr>
          <w:b/>
          <w:bCs/>
          <w:color w:val="00B0F0"/>
        </w:rPr>
        <w:t xml:space="preserve">  -----------------</w:t>
      </w:r>
      <w:proofErr w:type="gramEnd"/>
      <w:r>
        <w:rPr>
          <w:b/>
          <w:bCs/>
          <w:color w:val="00B0F0"/>
        </w:rPr>
        <w:t xml:space="preserve"> </w:t>
      </w:r>
      <w:r w:rsidRPr="00D07043">
        <w:rPr>
          <w:b/>
          <w:bCs/>
          <w:color w:val="00B0F0"/>
        </w:rPr>
        <w:t xml:space="preserve"> (ES6)</w:t>
      </w:r>
    </w:p>
    <w:p w14:paraId="49EBB65E" w14:textId="77777777" w:rsidR="00713A38" w:rsidRPr="006513AB" w:rsidRDefault="00713A38">
      <w:pPr>
        <w:pStyle w:val="ListParagraph"/>
        <w:numPr>
          <w:ilvl w:val="0"/>
          <w:numId w:val="13"/>
        </w:numPr>
      </w:pPr>
      <w:r w:rsidRPr="006513AB">
        <w:t xml:space="preserve">Tags allow you to parse template literals with a function. </w:t>
      </w:r>
    </w:p>
    <w:p w14:paraId="72C01241" w14:textId="77777777" w:rsidR="00713A38" w:rsidRPr="006513AB" w:rsidRDefault="00713A38">
      <w:pPr>
        <w:pStyle w:val="ListParagraph"/>
        <w:numPr>
          <w:ilvl w:val="0"/>
          <w:numId w:val="13"/>
        </w:numPr>
      </w:pPr>
      <w:r w:rsidRPr="006513AB">
        <w:t xml:space="preserve">The first argument of a tag function contains an array of string values. </w:t>
      </w:r>
    </w:p>
    <w:p w14:paraId="4D894D36" w14:textId="77777777" w:rsidR="00713A38" w:rsidRDefault="00713A38">
      <w:pPr>
        <w:pStyle w:val="ListParagraph"/>
        <w:numPr>
          <w:ilvl w:val="0"/>
          <w:numId w:val="13"/>
        </w:numPr>
      </w:pPr>
      <w:r w:rsidRPr="006513AB">
        <w:t>The remaining arguments are related to the expressions.</w:t>
      </w:r>
      <w:r>
        <w:t xml:space="preserve"> </w:t>
      </w:r>
    </w:p>
    <w:p w14:paraId="2763E55D" w14:textId="77777777" w:rsidR="00713A38" w:rsidRDefault="00713A38" w:rsidP="00713A38">
      <w:pPr>
        <w:spacing w:after="0"/>
        <w:ind w:left="360"/>
        <w:rPr>
          <w:b/>
          <w:bCs/>
          <w:color w:val="FF0000"/>
        </w:rPr>
      </w:pPr>
      <w:r w:rsidRPr="005D5DCB">
        <w:rPr>
          <w:b/>
          <w:bCs/>
          <w:color w:val="FF0000"/>
        </w:rPr>
        <w:t>Syntax:</w:t>
      </w:r>
    </w:p>
    <w:p w14:paraId="3E62E4F8" w14:textId="77777777" w:rsidR="00713A38" w:rsidRPr="00A42BF9" w:rsidRDefault="00713A38" w:rsidP="00713A38">
      <w:pPr>
        <w:spacing w:after="0"/>
        <w:ind w:left="720" w:firstLine="360"/>
        <w:rPr>
          <w:b/>
          <w:szCs w:val="20"/>
        </w:rPr>
      </w:pPr>
      <w:r w:rsidRPr="00A42BF9">
        <w:rPr>
          <w:b/>
          <w:szCs w:val="20"/>
        </w:rPr>
        <w:t>TYPICAL FUNCTION</w:t>
      </w:r>
    </w:p>
    <w:p w14:paraId="72F6E32B" w14:textId="77777777" w:rsidR="00713A38" w:rsidRPr="00A42BF9" w:rsidRDefault="00713A38" w:rsidP="00713A38">
      <w:pPr>
        <w:spacing w:after="0"/>
        <w:ind w:left="1080" w:firstLine="360"/>
        <w:rPr>
          <w:szCs w:val="20"/>
        </w:rPr>
      </w:pPr>
      <w:r w:rsidRPr="00A42BF9">
        <w:rPr>
          <w:szCs w:val="20"/>
        </w:rPr>
        <w:t>function greet (string, …values) {</w:t>
      </w:r>
    </w:p>
    <w:p w14:paraId="0475EA1A" w14:textId="77777777" w:rsidR="00713A38" w:rsidRPr="00A42BF9" w:rsidRDefault="00713A38" w:rsidP="00713A38">
      <w:pPr>
        <w:spacing w:after="0"/>
        <w:ind w:left="1800" w:firstLine="360"/>
        <w:rPr>
          <w:szCs w:val="20"/>
        </w:rPr>
      </w:pPr>
      <w:r w:rsidRPr="00A42BF9">
        <w:rPr>
          <w:szCs w:val="20"/>
        </w:rPr>
        <w:t>// do something</w:t>
      </w:r>
    </w:p>
    <w:p w14:paraId="3AA29620" w14:textId="77777777" w:rsidR="00713A38" w:rsidRPr="00A42BF9" w:rsidRDefault="00713A38" w:rsidP="00713A38">
      <w:pPr>
        <w:spacing w:after="0"/>
        <w:ind w:left="1080" w:firstLine="360"/>
        <w:rPr>
          <w:szCs w:val="20"/>
        </w:rPr>
      </w:pPr>
      <w:r w:rsidRPr="00A42BF9">
        <w:rPr>
          <w:szCs w:val="20"/>
        </w:rPr>
        <w:t xml:space="preserve">}; </w:t>
      </w:r>
    </w:p>
    <w:p w14:paraId="0A6629B0" w14:textId="77777777" w:rsidR="00713A38" w:rsidRPr="00A42BF9" w:rsidRDefault="00713A38" w:rsidP="00713A38">
      <w:pPr>
        <w:spacing w:after="0"/>
        <w:ind w:left="1080"/>
        <w:rPr>
          <w:b/>
          <w:szCs w:val="20"/>
        </w:rPr>
      </w:pPr>
      <w:r w:rsidRPr="00A42BF9">
        <w:rPr>
          <w:b/>
          <w:szCs w:val="20"/>
        </w:rPr>
        <w:t>TAG FUNCTION</w:t>
      </w:r>
    </w:p>
    <w:p w14:paraId="0C59F32C" w14:textId="3C25EA84" w:rsidR="00713A38" w:rsidRPr="00A42BF9" w:rsidRDefault="00713A38" w:rsidP="00713A38">
      <w:pPr>
        <w:spacing w:after="0"/>
        <w:ind w:left="1080" w:firstLine="360"/>
        <w:rPr>
          <w:szCs w:val="20"/>
        </w:rPr>
      </w:pPr>
      <w:proofErr w:type="gramStart"/>
      <w:r w:rsidRPr="00A42BF9">
        <w:rPr>
          <w:szCs w:val="20"/>
        </w:rPr>
        <w:t xml:space="preserve">greet </w:t>
      </w:r>
      <w:r w:rsidR="00A42BF9" w:rsidRPr="00A42BF9">
        <w:rPr>
          <w:sz w:val="24"/>
          <w:szCs w:val="20"/>
        </w:rPr>
        <w:t xml:space="preserve"> </w:t>
      </w:r>
      <w:r w:rsidRPr="00A42BF9">
        <w:rPr>
          <w:b/>
          <w:color w:val="FF0000"/>
          <w:sz w:val="24"/>
          <w:szCs w:val="20"/>
        </w:rPr>
        <w:t>`</w:t>
      </w:r>
      <w:proofErr w:type="gramEnd"/>
      <w:r w:rsidR="00217036" w:rsidRPr="00A42BF9">
        <w:rPr>
          <w:color w:val="FF0000"/>
          <w:sz w:val="24"/>
          <w:szCs w:val="20"/>
        </w:rPr>
        <w:t xml:space="preserve">  </w:t>
      </w:r>
      <w:r w:rsidRPr="00A42BF9">
        <w:rPr>
          <w:szCs w:val="20"/>
        </w:rPr>
        <w:t>I</w:t>
      </w:r>
      <w:r w:rsidR="00A42BF9" w:rsidRPr="00A42BF9">
        <w:rPr>
          <w:szCs w:val="20"/>
        </w:rPr>
        <w:t xml:space="preserve"> </w:t>
      </w:r>
      <w:r w:rsidRPr="00A42BF9">
        <w:rPr>
          <w:szCs w:val="20"/>
        </w:rPr>
        <w:t xml:space="preserve">'m </w:t>
      </w:r>
      <w:r w:rsidR="00217036" w:rsidRPr="00A42BF9">
        <w:rPr>
          <w:szCs w:val="20"/>
        </w:rPr>
        <w:t xml:space="preserve"> </w:t>
      </w:r>
      <w:r w:rsidRPr="00A42BF9">
        <w:rPr>
          <w:szCs w:val="20"/>
        </w:rPr>
        <w:t>${name}</w:t>
      </w:r>
      <w:r w:rsidR="00217036" w:rsidRPr="00A42BF9">
        <w:rPr>
          <w:szCs w:val="20"/>
        </w:rPr>
        <w:t xml:space="preserve"> </w:t>
      </w:r>
      <w:r w:rsidRPr="00A42BF9">
        <w:rPr>
          <w:szCs w:val="20"/>
        </w:rPr>
        <w:t>. I'm ${age} years old.</w:t>
      </w:r>
      <w:r w:rsidRPr="00A42BF9">
        <w:rPr>
          <w:b/>
          <w:color w:val="FF0000"/>
          <w:sz w:val="24"/>
          <w:szCs w:val="20"/>
        </w:rPr>
        <w:t xml:space="preserve"> `</w:t>
      </w:r>
    </w:p>
    <w:p w14:paraId="71D2953B" w14:textId="77777777" w:rsidR="00713A38" w:rsidRDefault="00713A38" w:rsidP="00713A38">
      <w:pPr>
        <w:spacing w:after="0"/>
        <w:rPr>
          <w:sz w:val="20"/>
          <w:szCs w:val="20"/>
        </w:rPr>
      </w:pPr>
    </w:p>
    <w:p w14:paraId="36B3E5C1" w14:textId="77777777" w:rsidR="00713A38" w:rsidRPr="005D5DCB" w:rsidRDefault="00713A38" w:rsidP="00713A38">
      <w:pPr>
        <w:spacing w:after="0"/>
        <w:rPr>
          <w:b/>
          <w:bCs/>
          <w:color w:val="FF0000"/>
        </w:rPr>
      </w:pPr>
      <w:r>
        <w:rPr>
          <w:b/>
          <w:bCs/>
          <w:color w:val="FF0000"/>
        </w:rPr>
        <w:t xml:space="preserve">       </w:t>
      </w:r>
      <w:r w:rsidRPr="005D5DCB">
        <w:rPr>
          <w:b/>
          <w:bCs/>
          <w:color w:val="FF0000"/>
        </w:rPr>
        <w:t xml:space="preserve">Example: </w:t>
      </w:r>
    </w:p>
    <w:p w14:paraId="2046D2AC" w14:textId="77777777" w:rsidR="00A42BF9" w:rsidRPr="00A42BF9" w:rsidRDefault="00A42BF9" w:rsidP="00A42BF9">
      <w:pPr>
        <w:spacing w:after="0"/>
        <w:ind w:left="720"/>
      </w:pPr>
      <w:r w:rsidRPr="00A42BF9">
        <w:lastRenderedPageBreak/>
        <w:t xml:space="preserve">function </w:t>
      </w:r>
      <w:proofErr w:type="spellStart"/>
      <w:proofErr w:type="gramStart"/>
      <w:r w:rsidRPr="00A42BF9">
        <w:t>myTag</w:t>
      </w:r>
      <w:proofErr w:type="spellEnd"/>
      <w:r w:rsidRPr="00A42BF9">
        <w:t>(</w:t>
      </w:r>
      <w:proofErr w:type="gramEnd"/>
      <w:r w:rsidRPr="00A42BF9">
        <w:t xml:space="preserve">strings, </w:t>
      </w:r>
      <w:proofErr w:type="spellStart"/>
      <w:r w:rsidRPr="00A42BF9">
        <w:t>personExp</w:t>
      </w:r>
      <w:proofErr w:type="spellEnd"/>
      <w:r w:rsidRPr="00A42BF9">
        <w:t xml:space="preserve">, </w:t>
      </w:r>
      <w:proofErr w:type="spellStart"/>
      <w:r w:rsidRPr="00A42BF9">
        <w:t>ageExp</w:t>
      </w:r>
      <w:proofErr w:type="spellEnd"/>
      <w:r w:rsidRPr="00A42BF9">
        <w:t>) {</w:t>
      </w:r>
    </w:p>
    <w:p w14:paraId="580CDC50" w14:textId="50C09203" w:rsidR="00A42BF9" w:rsidRPr="00A42BF9" w:rsidRDefault="00A42BF9" w:rsidP="00A42BF9">
      <w:pPr>
        <w:spacing w:after="0"/>
        <w:ind w:left="1440"/>
      </w:pPr>
      <w:r w:rsidRPr="00A42BF9">
        <w:t xml:space="preserve">  const str0 = </w:t>
      </w:r>
      <w:proofErr w:type="gramStart"/>
      <w:r w:rsidRPr="00A42BF9">
        <w:t>strings[</w:t>
      </w:r>
      <w:proofErr w:type="gramEnd"/>
      <w:r w:rsidRPr="00A42BF9">
        <w:t xml:space="preserve">0]; </w:t>
      </w:r>
      <w:r>
        <w:t xml:space="preserve">  </w:t>
      </w:r>
      <w:r w:rsidRPr="00A42BF9">
        <w:t>// "That "</w:t>
      </w:r>
    </w:p>
    <w:p w14:paraId="006CBC03" w14:textId="1E87FA5A" w:rsidR="00A42BF9" w:rsidRPr="00A42BF9" w:rsidRDefault="00A42BF9" w:rsidP="00A42BF9">
      <w:pPr>
        <w:spacing w:after="0"/>
        <w:ind w:left="1440"/>
      </w:pPr>
      <w:r w:rsidRPr="00A42BF9">
        <w:t xml:space="preserve">  const str1 = </w:t>
      </w:r>
      <w:proofErr w:type="gramStart"/>
      <w:r w:rsidRPr="00A42BF9">
        <w:t>strings[</w:t>
      </w:r>
      <w:proofErr w:type="gramEnd"/>
      <w:r w:rsidRPr="00A42BF9">
        <w:t>1];</w:t>
      </w:r>
      <w:r>
        <w:t xml:space="preserve">   </w:t>
      </w:r>
      <w:r w:rsidRPr="00A42BF9">
        <w:t xml:space="preserve"> // " is a "</w:t>
      </w:r>
    </w:p>
    <w:p w14:paraId="4329114E" w14:textId="3F41033C" w:rsidR="00A42BF9" w:rsidRPr="00A42BF9" w:rsidRDefault="00A42BF9" w:rsidP="00A42BF9">
      <w:pPr>
        <w:spacing w:after="0"/>
        <w:ind w:left="1440"/>
      </w:pPr>
      <w:r w:rsidRPr="00A42BF9">
        <w:t xml:space="preserve">  const str2 = </w:t>
      </w:r>
      <w:proofErr w:type="gramStart"/>
      <w:r w:rsidRPr="00A42BF9">
        <w:t>strings[</w:t>
      </w:r>
      <w:proofErr w:type="gramEnd"/>
      <w:r w:rsidRPr="00A42BF9">
        <w:t xml:space="preserve">2]; </w:t>
      </w:r>
      <w:r>
        <w:t xml:space="preserve">   </w:t>
      </w:r>
      <w:r w:rsidRPr="00A42BF9">
        <w:t>// "."</w:t>
      </w:r>
    </w:p>
    <w:p w14:paraId="1989BAED" w14:textId="65B2D958" w:rsidR="00A42BF9" w:rsidRPr="00A42BF9" w:rsidRDefault="00A42BF9" w:rsidP="00A42BF9">
      <w:pPr>
        <w:spacing w:after="0"/>
        <w:ind w:left="1440"/>
      </w:pPr>
      <w:r w:rsidRPr="00A42BF9">
        <w:t xml:space="preserve">  const </w:t>
      </w:r>
      <w:proofErr w:type="spellStart"/>
      <w:r w:rsidRPr="00A42BF9">
        <w:t>ageStr</w:t>
      </w:r>
      <w:proofErr w:type="spellEnd"/>
      <w:r w:rsidRPr="00A42BF9">
        <w:t xml:space="preserve"> = </w:t>
      </w:r>
      <w:proofErr w:type="spellStart"/>
      <w:r w:rsidRPr="00A42BF9">
        <w:t>ageExp</w:t>
      </w:r>
      <w:proofErr w:type="spellEnd"/>
      <w:r w:rsidRPr="00A42BF9">
        <w:t xml:space="preserve"> &gt; </w:t>
      </w:r>
      <w:proofErr w:type="gramStart"/>
      <w:r w:rsidRPr="00A42BF9">
        <w:t>99 ?</w:t>
      </w:r>
      <w:proofErr w:type="gramEnd"/>
      <w:r w:rsidRPr="00A42BF9">
        <w:t xml:space="preserve"> "</w:t>
      </w:r>
      <w:r w:rsidR="00540A9B" w:rsidRPr="00A42BF9">
        <w:t>Centenarian”:</w:t>
      </w:r>
      <w:r w:rsidRPr="00A42BF9">
        <w:t xml:space="preserve"> "youngster";</w:t>
      </w:r>
    </w:p>
    <w:p w14:paraId="35EEA6FD" w14:textId="104C94FF" w:rsidR="00A42BF9" w:rsidRPr="00A42BF9" w:rsidRDefault="00A42BF9" w:rsidP="00A42BF9">
      <w:pPr>
        <w:spacing w:after="0"/>
        <w:ind w:left="720"/>
      </w:pPr>
      <w:r w:rsidRPr="00A42BF9">
        <w:t>}</w:t>
      </w:r>
    </w:p>
    <w:p w14:paraId="1F89035E" w14:textId="02BBAF4D" w:rsidR="00A42BF9" w:rsidRPr="00A42BF9" w:rsidRDefault="00A42BF9" w:rsidP="00A42BF9">
      <w:pPr>
        <w:spacing w:after="0"/>
        <w:ind w:left="720"/>
      </w:pPr>
      <w:r w:rsidRPr="00A42BF9">
        <w:t xml:space="preserve">const output = </w:t>
      </w:r>
      <w:proofErr w:type="spellStart"/>
      <w:r w:rsidRPr="00A42BF9">
        <w:t>myTag</w:t>
      </w:r>
      <w:proofErr w:type="spellEnd"/>
      <w:r>
        <w:t xml:space="preserve"> </w:t>
      </w:r>
      <w:r w:rsidRPr="00A42BF9">
        <w:t>`That ${person} is a ${age}.</w:t>
      </w:r>
      <w:r>
        <w:t xml:space="preserve"> </w:t>
      </w:r>
      <w:r w:rsidRPr="00A42BF9">
        <w:t>`;</w:t>
      </w:r>
    </w:p>
    <w:p w14:paraId="4BA64185" w14:textId="442C690D" w:rsidR="0099692F" w:rsidRDefault="0099692F" w:rsidP="002E60DB">
      <w:pPr>
        <w:rPr>
          <w:color w:val="FF0000"/>
        </w:rPr>
      </w:pPr>
    </w:p>
    <w:p w14:paraId="337EEAD3" w14:textId="77777777" w:rsidR="00D46A69" w:rsidRDefault="00D46A69" w:rsidP="00A105D4">
      <w:pPr>
        <w:pStyle w:val="Heading1"/>
      </w:pPr>
      <w:r>
        <w:t xml:space="preserve">JavaScript </w:t>
      </w:r>
      <w:r>
        <w:rPr>
          <w:rStyle w:val="colorh1"/>
        </w:rPr>
        <w:t>Numbers</w:t>
      </w:r>
    </w:p>
    <w:p w14:paraId="76C6FA7A" w14:textId="5A2F2027" w:rsidR="0099692F" w:rsidRPr="00217036" w:rsidRDefault="0099692F" w:rsidP="002E60DB">
      <w:pPr>
        <w:rPr>
          <w:color w:val="FF0000"/>
          <w:sz w:val="2"/>
          <w:szCs w:val="2"/>
        </w:rPr>
      </w:pPr>
    </w:p>
    <w:p w14:paraId="2C1A1E5E" w14:textId="77777777" w:rsidR="00231CD1" w:rsidRDefault="00231CD1">
      <w:pPr>
        <w:pStyle w:val="ListParagraph"/>
        <w:numPr>
          <w:ilvl w:val="0"/>
          <w:numId w:val="85"/>
        </w:numPr>
      </w:pPr>
      <w:r>
        <w:t xml:space="preserve">JavaScript Numbers </w:t>
      </w:r>
      <w:r w:rsidRPr="005F0ED1">
        <w:t>are</w:t>
      </w:r>
      <w:r>
        <w:t xml:space="preserve"> Always 64-bit Floating Point</w:t>
      </w:r>
    </w:p>
    <w:p w14:paraId="14266598" w14:textId="4445A65D" w:rsidR="00BE5AA3" w:rsidRPr="00BE5AA3" w:rsidRDefault="00231CD1">
      <w:pPr>
        <w:pStyle w:val="ListParagraph"/>
        <w:numPr>
          <w:ilvl w:val="0"/>
          <w:numId w:val="85"/>
        </w:numPr>
      </w:pPr>
      <w:r>
        <w:t>Integers (numbers without a period or exponent notation) are accurate up to 15 digits.</w:t>
      </w:r>
    </w:p>
    <w:p w14:paraId="71D57632" w14:textId="25245E17" w:rsidR="00FC3919" w:rsidRPr="005F0ED1" w:rsidRDefault="00416CDB" w:rsidP="00FC3919">
      <w:pPr>
        <w:spacing w:after="0"/>
        <w:rPr>
          <w:b/>
          <w:bCs/>
          <w:sz w:val="24"/>
          <w:szCs w:val="24"/>
        </w:rPr>
      </w:pPr>
      <w:r w:rsidRPr="005F0ED1">
        <w:rPr>
          <w:b/>
          <w:bCs/>
          <w:sz w:val="24"/>
          <w:szCs w:val="24"/>
        </w:rPr>
        <w:t>Number Methods</w:t>
      </w:r>
    </w:p>
    <w:p w14:paraId="182CEB86" w14:textId="648FFFA8"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toString</w:t>
      </w:r>
      <w:proofErr w:type="spellEnd"/>
      <w:r w:rsidRPr="004043A6">
        <w:rPr>
          <w:b/>
          <w:bCs/>
          <w:color w:val="00B0F0"/>
        </w:rPr>
        <w:t>(</w:t>
      </w:r>
      <w:proofErr w:type="gramEnd"/>
      <w:r w:rsidRPr="004043A6">
        <w:rPr>
          <w:b/>
          <w:bCs/>
          <w:color w:val="00B0F0"/>
        </w:rPr>
        <w:t>) :</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string</w:t>
      </w:r>
      <w:r w:rsidR="00FC3919">
        <w:rPr>
          <w:rFonts w:ascii="Times New Roman" w:eastAsia="Times New Roman" w:hAnsi="Times New Roman" w:cs="Times New Roman"/>
          <w:sz w:val="24"/>
          <w:szCs w:val="24"/>
        </w:rPr>
        <w:t>.</w:t>
      </w:r>
    </w:p>
    <w:p w14:paraId="62FF1936" w14:textId="77777777" w:rsidR="00416CDB" w:rsidRPr="00416CDB" w:rsidRDefault="00416CDB" w:rsidP="005F0ED1">
      <w:pPr>
        <w:ind w:left="2160"/>
      </w:pPr>
      <w:r w:rsidRPr="00416CDB">
        <w:t>let x = 123;</w:t>
      </w:r>
      <w:r w:rsidRPr="00416CDB">
        <w:br/>
      </w:r>
      <w:proofErr w:type="spellStart"/>
      <w:proofErr w:type="gramStart"/>
      <w:r w:rsidRPr="00416CDB">
        <w:t>x.toString</w:t>
      </w:r>
      <w:proofErr w:type="spellEnd"/>
      <w:proofErr w:type="gramEnd"/>
      <w:r w:rsidRPr="00416CDB">
        <w:t>();</w:t>
      </w:r>
      <w:r w:rsidRPr="00416CDB">
        <w:br/>
        <w:t>(123).</w:t>
      </w:r>
      <w:proofErr w:type="spellStart"/>
      <w:r w:rsidRPr="00416CDB">
        <w:t>toString</w:t>
      </w:r>
      <w:proofErr w:type="spellEnd"/>
      <w:r w:rsidRPr="00416CDB">
        <w:t>();</w:t>
      </w:r>
      <w:r w:rsidRPr="00416CDB">
        <w:br/>
        <w:t>(100 + 23).</w:t>
      </w:r>
      <w:proofErr w:type="spellStart"/>
      <w:r w:rsidRPr="00416CDB">
        <w:t>toString</w:t>
      </w:r>
      <w:proofErr w:type="spellEnd"/>
      <w:r w:rsidRPr="00416CDB">
        <w:t>()</w:t>
      </w:r>
    </w:p>
    <w:p w14:paraId="46AAFC58" w14:textId="04BD1309" w:rsidR="00416CDB" w:rsidRP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toExponetial</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in exponential notation</w:t>
      </w:r>
      <w:r w:rsidR="00FC3919">
        <w:rPr>
          <w:rFonts w:ascii="Times New Roman" w:eastAsia="Times New Roman" w:hAnsi="Times New Roman" w:cs="Times New Roman"/>
          <w:sz w:val="24"/>
          <w:szCs w:val="24"/>
        </w:rPr>
        <w:t>.</w:t>
      </w:r>
    </w:p>
    <w:p w14:paraId="44BDD563" w14:textId="5514A279" w:rsidR="00416CDB" w:rsidRPr="00CD3819" w:rsidRDefault="00416CDB"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toExponential</w:t>
      </w:r>
      <w:proofErr w:type="spellEnd"/>
      <w:proofErr w:type="gram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toExponential</w:t>
      </w:r>
      <w:proofErr w:type="spellEnd"/>
      <w:r>
        <w:rPr>
          <w:rStyle w:val="jscolor"/>
          <w:color w:val="000000"/>
        </w:rPr>
        <w:t>(</w:t>
      </w:r>
      <w:r>
        <w:rPr>
          <w:rStyle w:val="jsnumbercolor"/>
          <w:color w:val="FF0000"/>
        </w:rPr>
        <w:t>6</w:t>
      </w:r>
      <w:r>
        <w:rPr>
          <w:rStyle w:val="jscolor"/>
          <w:color w:val="000000"/>
        </w:rPr>
        <w:t>);</w:t>
      </w:r>
    </w:p>
    <w:p w14:paraId="4D2CDE2D" w14:textId="3DFF4313"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toFixed</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number of decimals</w:t>
      </w:r>
      <w:r w:rsidR="00FC3919">
        <w:rPr>
          <w:rFonts w:ascii="Times New Roman" w:eastAsia="Times New Roman" w:hAnsi="Times New Roman" w:cs="Times New Roman"/>
          <w:sz w:val="24"/>
          <w:szCs w:val="24"/>
        </w:rPr>
        <w:t>.</w:t>
      </w:r>
    </w:p>
    <w:p w14:paraId="789843B6" w14:textId="36FAF84E" w:rsidR="00416CDB" w:rsidRPr="00416CDB" w:rsidRDefault="00416CDB" w:rsidP="00CD3819">
      <w:pPr>
        <w:pStyle w:val="ListParagraph"/>
        <w:tabs>
          <w:tab w:val="left" w:pos="1507"/>
        </w:tabs>
        <w:spacing w:after="0" w:line="240" w:lineRule="auto"/>
        <w:ind w:left="2160"/>
        <w:rPr>
          <w:rFonts w:ascii="Times New Roman" w:eastAsia="Times New Roman" w:hAnsi="Times New Roman" w:cs="Times New Roman"/>
          <w:sz w:val="24"/>
          <w:szCs w:val="24"/>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toFixed</w:t>
      </w:r>
      <w:proofErr w:type="spellEnd"/>
      <w:proofErr w:type="gramEnd"/>
      <w:r>
        <w:rPr>
          <w:rStyle w:val="jscolor"/>
          <w:color w:val="000000"/>
        </w:rPr>
        <w:t>(</w:t>
      </w:r>
      <w:r>
        <w:rPr>
          <w:rStyle w:val="jsnumbercolor"/>
          <w:color w:val="FF0000"/>
        </w:rPr>
        <w:t>0</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toFixed</w:t>
      </w:r>
      <w:proofErr w:type="spellEnd"/>
      <w:r>
        <w:rPr>
          <w:rStyle w:val="jscolor"/>
          <w:color w:val="000000"/>
        </w:rPr>
        <w:t>(</w:t>
      </w:r>
      <w:r>
        <w:rPr>
          <w:rStyle w:val="jsnumbercolor"/>
          <w:color w:val="FF0000"/>
        </w:rPr>
        <w:t>6</w:t>
      </w:r>
      <w:r>
        <w:rPr>
          <w:rStyle w:val="jscolor"/>
          <w:color w:val="000000"/>
        </w:rPr>
        <w:t>);</w:t>
      </w:r>
    </w:p>
    <w:p w14:paraId="24C10353" w14:textId="29EE8208" w:rsidR="00BE5AA3" w:rsidRPr="005F0ED1"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toPrecision</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written with a specified length</w:t>
      </w:r>
      <w:r w:rsidR="00FC3919">
        <w:rPr>
          <w:rFonts w:ascii="Times New Roman" w:eastAsia="Times New Roman" w:hAnsi="Times New Roman" w:cs="Times New Roman"/>
          <w:sz w:val="24"/>
          <w:szCs w:val="24"/>
        </w:rPr>
        <w:t>.</w:t>
      </w:r>
    </w:p>
    <w:p w14:paraId="000DBBE9" w14:textId="13A9E981" w:rsidR="00FC3919" w:rsidRPr="00CD3819" w:rsidRDefault="00BE5AA3" w:rsidP="005F0ED1">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9.656</w:t>
      </w:r>
      <w:r>
        <w:rPr>
          <w:rStyle w:val="jscolor"/>
          <w:color w:val="000000"/>
        </w:rPr>
        <w:t>;</w:t>
      </w:r>
      <w:r>
        <w:rPr>
          <w:color w:val="000000"/>
        </w:rPr>
        <w:br/>
      </w:r>
      <w:proofErr w:type="spellStart"/>
      <w:proofErr w:type="gramStart"/>
      <w:r>
        <w:rPr>
          <w:rStyle w:val="jscolor"/>
          <w:color w:val="000000"/>
        </w:rPr>
        <w:t>x.</w:t>
      </w:r>
      <w:r>
        <w:rPr>
          <w:rStyle w:val="jspropertycolor"/>
          <w:color w:val="000000"/>
        </w:rPr>
        <w:t>toPrecision</w:t>
      </w:r>
      <w:proofErr w:type="spellEnd"/>
      <w:proofErr w:type="gramEnd"/>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2</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4</w:t>
      </w:r>
      <w:r>
        <w:rPr>
          <w:rStyle w:val="jscolor"/>
          <w:color w:val="000000"/>
        </w:rPr>
        <w:t>);</w:t>
      </w:r>
      <w:r>
        <w:rPr>
          <w:color w:val="000000"/>
        </w:rPr>
        <w:br/>
      </w:r>
      <w:proofErr w:type="spellStart"/>
      <w:r>
        <w:rPr>
          <w:rStyle w:val="jscolor"/>
          <w:color w:val="000000"/>
        </w:rPr>
        <w:t>x.</w:t>
      </w:r>
      <w:r>
        <w:rPr>
          <w:rStyle w:val="jspropertycolor"/>
          <w:color w:val="000000"/>
        </w:rPr>
        <w:t>toPrecision</w:t>
      </w:r>
      <w:proofErr w:type="spellEnd"/>
      <w:r>
        <w:rPr>
          <w:rStyle w:val="jscolor"/>
          <w:color w:val="000000"/>
        </w:rPr>
        <w:t>(</w:t>
      </w:r>
      <w:r>
        <w:rPr>
          <w:rStyle w:val="jsnumbercolor"/>
          <w:color w:val="FF0000"/>
        </w:rPr>
        <w:t>6</w:t>
      </w:r>
      <w:r>
        <w:rPr>
          <w:rStyle w:val="jscolor"/>
          <w:color w:val="000000"/>
        </w:rPr>
        <w:t>);</w:t>
      </w:r>
    </w:p>
    <w:p w14:paraId="36860AB8" w14:textId="034FC380" w:rsidR="00416CDB" w:rsidRDefault="00416CDB">
      <w:pPr>
        <w:pStyle w:val="ListParagraph"/>
        <w:numPr>
          <w:ilvl w:val="0"/>
          <w:numId w:val="50"/>
        </w:numPr>
        <w:tabs>
          <w:tab w:val="left" w:pos="1507"/>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ValueOf</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416CDB">
        <w:rPr>
          <w:rFonts w:ascii="Times New Roman" w:eastAsia="Times New Roman" w:hAnsi="Times New Roman" w:cs="Times New Roman"/>
          <w:sz w:val="24"/>
          <w:szCs w:val="24"/>
        </w:rPr>
        <w:t>Returns a number as a number</w:t>
      </w:r>
      <w:r w:rsidR="00FC3919">
        <w:rPr>
          <w:rFonts w:ascii="Times New Roman" w:eastAsia="Times New Roman" w:hAnsi="Times New Roman" w:cs="Times New Roman"/>
          <w:sz w:val="24"/>
          <w:szCs w:val="24"/>
        </w:rPr>
        <w:t>.</w:t>
      </w:r>
    </w:p>
    <w:p w14:paraId="1EFC4F47" w14:textId="786FC2C4" w:rsidR="000C7312" w:rsidRPr="00CD3819" w:rsidRDefault="00BE5AA3" w:rsidP="00CD3819">
      <w:pPr>
        <w:pStyle w:val="ListParagraph"/>
        <w:tabs>
          <w:tab w:val="left" w:pos="1507"/>
        </w:tabs>
        <w:spacing w:after="0" w:line="240" w:lineRule="auto"/>
        <w:ind w:left="2160"/>
        <w:rPr>
          <w:color w:val="000000"/>
        </w:rPr>
      </w:pPr>
      <w:r>
        <w:rPr>
          <w:rStyle w:val="jskeywordcolor"/>
          <w:color w:val="0000CD"/>
        </w:rPr>
        <w:t>let</w:t>
      </w:r>
      <w:r>
        <w:rPr>
          <w:rStyle w:val="jscolor"/>
          <w:color w:val="000000"/>
        </w:rPr>
        <w:t xml:space="preserve"> x = </w:t>
      </w:r>
      <w:r>
        <w:rPr>
          <w:rStyle w:val="jsnumbercolor"/>
          <w:color w:val="FF0000"/>
        </w:rPr>
        <w:t>123</w:t>
      </w:r>
      <w:r>
        <w:rPr>
          <w:rStyle w:val="jscolor"/>
          <w:color w:val="000000"/>
        </w:rPr>
        <w:t>;</w:t>
      </w:r>
      <w:r>
        <w:rPr>
          <w:color w:val="000000"/>
        </w:rPr>
        <w:br/>
      </w:r>
      <w:proofErr w:type="spellStart"/>
      <w:proofErr w:type="gramStart"/>
      <w:r>
        <w:rPr>
          <w:rStyle w:val="jscolor"/>
          <w:color w:val="000000"/>
        </w:rPr>
        <w:t>x.</w:t>
      </w:r>
      <w:r>
        <w:rPr>
          <w:rStyle w:val="jspropertycolor"/>
          <w:color w:val="000000"/>
        </w:rPr>
        <w:t>valueOf</w:t>
      </w:r>
      <w:proofErr w:type="spellEnd"/>
      <w:proofErr w:type="gramEnd"/>
      <w:r>
        <w:rPr>
          <w:rStyle w:val="jscolor"/>
          <w:color w:val="000000"/>
        </w:rPr>
        <w:t>();</w:t>
      </w:r>
      <w:r>
        <w:rPr>
          <w:color w:val="000000"/>
        </w:rPr>
        <w:br/>
      </w:r>
      <w:r>
        <w:rPr>
          <w:rStyle w:val="jscolor"/>
          <w:color w:val="000000"/>
        </w:rPr>
        <w:t>(</w:t>
      </w:r>
      <w:r>
        <w:rPr>
          <w:rStyle w:val="jsnumbercolor"/>
          <w:color w:val="FF0000"/>
        </w:rPr>
        <w:t>123</w:t>
      </w:r>
      <w:r>
        <w:rPr>
          <w:rStyle w:val="jscolor"/>
          <w:color w:val="000000"/>
        </w:rPr>
        <w:t>).</w:t>
      </w:r>
      <w:proofErr w:type="spellStart"/>
      <w:r>
        <w:rPr>
          <w:rStyle w:val="jspropertycolor"/>
          <w:color w:val="000000"/>
        </w:rPr>
        <w:t>valueOf</w:t>
      </w:r>
      <w:proofErr w:type="spellEnd"/>
      <w:r>
        <w:rPr>
          <w:rStyle w:val="jscolor"/>
          <w:color w:val="000000"/>
        </w:rPr>
        <w:t>();</w:t>
      </w:r>
      <w:r>
        <w:rPr>
          <w:color w:val="000000"/>
        </w:rPr>
        <w:br/>
      </w:r>
      <w:r>
        <w:rPr>
          <w:rStyle w:val="jscolor"/>
          <w:color w:val="000000"/>
        </w:rPr>
        <w:t>(</w:t>
      </w:r>
      <w:r>
        <w:rPr>
          <w:rStyle w:val="jsnumbercolor"/>
          <w:color w:val="FF0000"/>
        </w:rPr>
        <w:t>100</w:t>
      </w:r>
      <w:r>
        <w:rPr>
          <w:rStyle w:val="jscolor"/>
          <w:color w:val="000000"/>
        </w:rPr>
        <w:t xml:space="preserve"> + </w:t>
      </w:r>
      <w:r>
        <w:rPr>
          <w:rStyle w:val="jsnumbercolor"/>
          <w:color w:val="FF0000"/>
        </w:rPr>
        <w:t>23</w:t>
      </w:r>
      <w:r>
        <w:rPr>
          <w:rStyle w:val="jscolor"/>
          <w:color w:val="000000"/>
        </w:rPr>
        <w:t>).</w:t>
      </w:r>
      <w:proofErr w:type="spellStart"/>
      <w:r>
        <w:rPr>
          <w:rStyle w:val="jspropertycolor"/>
          <w:color w:val="000000"/>
        </w:rPr>
        <w:t>valueOf</w:t>
      </w:r>
      <w:proofErr w:type="spellEnd"/>
      <w:r>
        <w:rPr>
          <w:rStyle w:val="jscolor"/>
          <w:color w:val="000000"/>
        </w:rPr>
        <w:t>();</w:t>
      </w:r>
    </w:p>
    <w:p w14:paraId="5A93101E" w14:textId="77777777" w:rsidR="00D425E9" w:rsidRPr="004043A6" w:rsidRDefault="000C7312">
      <w:pPr>
        <w:pStyle w:val="ListParagraph"/>
        <w:numPr>
          <w:ilvl w:val="0"/>
          <w:numId w:val="50"/>
        </w:numPr>
        <w:rPr>
          <w:b/>
          <w:bCs/>
          <w:color w:val="00B0F0"/>
        </w:rPr>
      </w:pPr>
      <w:r w:rsidRPr="004043A6">
        <w:rPr>
          <w:b/>
          <w:bCs/>
          <w:color w:val="00B0F0"/>
        </w:rPr>
        <w:t xml:space="preserve">Number (): </w:t>
      </w:r>
    </w:p>
    <w:p w14:paraId="5569ECE0" w14:textId="56DE2EA8" w:rsidR="000C7312" w:rsidRPr="004043A6" w:rsidRDefault="000C7312">
      <w:pPr>
        <w:pStyle w:val="ListParagraph"/>
        <w:numPr>
          <w:ilvl w:val="1"/>
          <w:numId w:val="50"/>
        </w:numPr>
      </w:pPr>
      <w:r w:rsidRPr="004043A6">
        <w:t>Returns a number converted from its argument.</w:t>
      </w:r>
    </w:p>
    <w:p w14:paraId="24B0C21E" w14:textId="71DAC5BB" w:rsidR="00D425E9" w:rsidRPr="004043A6" w:rsidRDefault="00D425E9">
      <w:pPr>
        <w:pStyle w:val="ListParagraph"/>
        <w:numPr>
          <w:ilvl w:val="1"/>
          <w:numId w:val="50"/>
        </w:numPr>
      </w:pPr>
      <w:r w:rsidRPr="004043A6">
        <w:t xml:space="preserve">If the number cannot be converted, </w:t>
      </w:r>
      <w:proofErr w:type="spellStart"/>
      <w:r w:rsidRPr="004043A6">
        <w:t>NaN</w:t>
      </w:r>
      <w:proofErr w:type="spellEnd"/>
      <w:r w:rsidRPr="004043A6">
        <w:t xml:space="preserve"> (Not a Number) is returned.</w:t>
      </w:r>
    </w:p>
    <w:p w14:paraId="70E078CA" w14:textId="342667F1" w:rsidR="00D425E9" w:rsidRPr="004043A6" w:rsidRDefault="004043A6">
      <w:pPr>
        <w:pStyle w:val="ListParagraph"/>
        <w:numPr>
          <w:ilvl w:val="1"/>
          <w:numId w:val="50"/>
        </w:numPr>
      </w:pPr>
      <w:r w:rsidRPr="004043A6">
        <w:t>Number (</w:t>
      </w:r>
      <w:r w:rsidR="00D425E9" w:rsidRPr="004043A6">
        <w:t>) can also convert a date to a number.</w:t>
      </w:r>
    </w:p>
    <w:p w14:paraId="4E0119A4" w14:textId="77777777" w:rsidR="004043A6" w:rsidRDefault="00D425E9" w:rsidP="004043A6">
      <w:pPr>
        <w:pStyle w:val="NoSpacing"/>
        <w:ind w:left="2160"/>
      </w:pPr>
      <w:r w:rsidRPr="004043A6">
        <w:t>Number(true);</w:t>
      </w:r>
    </w:p>
    <w:p w14:paraId="6C71718E" w14:textId="423A349C" w:rsidR="004043A6" w:rsidRDefault="00D425E9" w:rsidP="004043A6">
      <w:pPr>
        <w:pStyle w:val="NoSpacing"/>
        <w:ind w:left="2160"/>
      </w:pPr>
      <w:r w:rsidRPr="004043A6">
        <w:t>Number(false);</w:t>
      </w:r>
    </w:p>
    <w:p w14:paraId="5E747C8E" w14:textId="372DA075" w:rsidR="004043A6" w:rsidRDefault="00D425E9" w:rsidP="004043A6">
      <w:pPr>
        <w:pStyle w:val="NoSpacing"/>
        <w:ind w:left="2160"/>
      </w:pPr>
      <w:proofErr w:type="gramStart"/>
      <w:r w:rsidRPr="004043A6">
        <w:t>Number(</w:t>
      </w:r>
      <w:proofErr w:type="gramEnd"/>
      <w:r w:rsidRPr="004043A6">
        <w:t>"10");</w:t>
      </w:r>
    </w:p>
    <w:p w14:paraId="5A719335" w14:textId="14A6CF89" w:rsidR="004043A6" w:rsidRDefault="00D425E9" w:rsidP="004043A6">
      <w:pPr>
        <w:pStyle w:val="NoSpacing"/>
        <w:ind w:left="2160"/>
      </w:pPr>
      <w:proofErr w:type="gramStart"/>
      <w:r w:rsidRPr="004043A6">
        <w:lastRenderedPageBreak/>
        <w:t>Number(</w:t>
      </w:r>
      <w:proofErr w:type="gramEnd"/>
      <w:r w:rsidRPr="004043A6">
        <w:t>"  10");</w:t>
      </w:r>
    </w:p>
    <w:p w14:paraId="67CD2987" w14:textId="23965CC4" w:rsidR="004043A6" w:rsidRDefault="00D425E9" w:rsidP="004043A6">
      <w:pPr>
        <w:pStyle w:val="NoSpacing"/>
        <w:ind w:left="2160"/>
      </w:pPr>
      <w:proofErr w:type="gramStart"/>
      <w:r w:rsidRPr="004043A6">
        <w:t>Number(</w:t>
      </w:r>
      <w:proofErr w:type="gramEnd"/>
      <w:r w:rsidRPr="004043A6">
        <w:t>"10  ");</w:t>
      </w:r>
    </w:p>
    <w:p w14:paraId="0D26E2E4" w14:textId="12102DEA" w:rsidR="00D425E9" w:rsidRPr="00CD3819" w:rsidRDefault="00D425E9" w:rsidP="00CD3819">
      <w:pPr>
        <w:pStyle w:val="NoSpacing"/>
        <w:ind w:left="2160"/>
      </w:pPr>
      <w:proofErr w:type="gramStart"/>
      <w:r w:rsidRPr="004043A6">
        <w:t>Number(</w:t>
      </w:r>
      <w:proofErr w:type="gramEnd"/>
      <w:r w:rsidRPr="004043A6">
        <w:t>new Date("1970-01-01"))</w:t>
      </w:r>
    </w:p>
    <w:p w14:paraId="5BB12A6F" w14:textId="43C7F072" w:rsidR="000C7312"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parseFloat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 xml:space="preserve">Parses its argument and returns a </w:t>
      </w:r>
      <w:r w:rsidR="00CD3819" w:rsidRPr="000C7312">
        <w:rPr>
          <w:rFonts w:ascii="Times New Roman" w:eastAsia="Times New Roman" w:hAnsi="Times New Roman" w:cs="Times New Roman"/>
          <w:sz w:val="24"/>
          <w:szCs w:val="24"/>
        </w:rPr>
        <w:t>floating-point</w:t>
      </w:r>
      <w:r w:rsidRPr="000C7312">
        <w:rPr>
          <w:rFonts w:ascii="Times New Roman" w:eastAsia="Times New Roman" w:hAnsi="Times New Roman" w:cs="Times New Roman"/>
          <w:sz w:val="24"/>
          <w:szCs w:val="24"/>
        </w:rPr>
        <w:t xml:space="preserve"> number</w:t>
      </w:r>
      <w:r w:rsidR="00FC3919">
        <w:rPr>
          <w:rFonts w:ascii="Times New Roman" w:eastAsia="Times New Roman" w:hAnsi="Times New Roman" w:cs="Times New Roman"/>
          <w:sz w:val="24"/>
          <w:szCs w:val="24"/>
        </w:rPr>
        <w:t>.</w:t>
      </w:r>
    </w:p>
    <w:p w14:paraId="7234B256" w14:textId="728FCF4A" w:rsidR="000C7312" w:rsidRPr="000C7312" w:rsidRDefault="00C13FBE" w:rsidP="00CD3819">
      <w:pPr>
        <w:pStyle w:val="ListParagraph"/>
        <w:tabs>
          <w:tab w:val="left" w:pos="1280"/>
        </w:tabs>
        <w:spacing w:after="0" w:line="240" w:lineRule="auto"/>
        <w:ind w:left="2160"/>
        <w:rPr>
          <w:rFonts w:ascii="Times New Roman" w:eastAsia="Times New Roman" w:hAnsi="Times New Roman" w:cs="Times New Roman"/>
          <w:sz w:val="24"/>
          <w:szCs w:val="24"/>
        </w:rPr>
      </w:pPr>
      <w:proofErr w:type="spellStart"/>
      <w:r>
        <w:rPr>
          <w:rStyle w:val="jscolor"/>
          <w:color w:val="000000"/>
        </w:rPr>
        <w:t>parseFloat</w:t>
      </w:r>
      <w:proofErr w:type="spellEnd"/>
      <w:r>
        <w:rPr>
          <w:rStyle w:val="jscolor"/>
          <w:color w:val="000000"/>
        </w:rPr>
        <w:t>(</w:t>
      </w:r>
      <w:r>
        <w:rPr>
          <w:rStyle w:val="jsstringcolor"/>
          <w:color w:val="A52A2A"/>
        </w:rPr>
        <w:t>"10"</w:t>
      </w:r>
      <w:r>
        <w:rPr>
          <w:rStyle w:val="jscolor"/>
          <w:color w:val="000000"/>
        </w:rPr>
        <w:t>);</w:t>
      </w:r>
      <w:r>
        <w:rPr>
          <w:color w:val="000000"/>
        </w:rPr>
        <w:br/>
      </w:r>
      <w:proofErr w:type="spellStart"/>
      <w:proofErr w:type="gramStart"/>
      <w:r>
        <w:rPr>
          <w:rStyle w:val="jscolor"/>
          <w:color w:val="000000"/>
        </w:rPr>
        <w:t>parseFloat</w:t>
      </w:r>
      <w:proofErr w:type="spellEnd"/>
      <w:r>
        <w:rPr>
          <w:rStyle w:val="jscolor"/>
          <w:color w:val="000000"/>
        </w:rPr>
        <w:t>(</w:t>
      </w:r>
      <w:proofErr w:type="gramEnd"/>
      <w:r>
        <w:rPr>
          <w:rStyle w:val="jsstringcolor"/>
          <w:color w:val="A52A2A"/>
        </w:rPr>
        <w:t>"10.33"</w:t>
      </w:r>
      <w:r>
        <w:rPr>
          <w:rStyle w:val="jscolor"/>
          <w:color w:val="000000"/>
        </w:rPr>
        <w:t>);</w:t>
      </w:r>
      <w:r>
        <w:rPr>
          <w:color w:val="000000"/>
        </w:rPr>
        <w:br/>
      </w:r>
      <w:proofErr w:type="spellStart"/>
      <w:r>
        <w:rPr>
          <w:rStyle w:val="jscolor"/>
          <w:color w:val="000000"/>
        </w:rPr>
        <w:t>parseFloat</w:t>
      </w:r>
      <w:proofErr w:type="spellEnd"/>
      <w:r>
        <w:rPr>
          <w:rStyle w:val="jscolor"/>
          <w:color w:val="000000"/>
        </w:rPr>
        <w:t>(</w:t>
      </w:r>
      <w:r>
        <w:rPr>
          <w:rStyle w:val="jsstringcolor"/>
          <w:color w:val="A52A2A"/>
        </w:rPr>
        <w:t>"10 20 30"</w:t>
      </w:r>
      <w:r>
        <w:rPr>
          <w:rStyle w:val="jscolor"/>
          <w:color w:val="000000"/>
        </w:rPr>
        <w:t>);</w:t>
      </w:r>
    </w:p>
    <w:p w14:paraId="1C3F988B" w14:textId="2A3D0693" w:rsidR="000C7312" w:rsidRPr="005F0ED1" w:rsidRDefault="000C7312">
      <w:pPr>
        <w:pStyle w:val="ListParagraph"/>
        <w:numPr>
          <w:ilvl w:val="0"/>
          <w:numId w:val="50"/>
        </w:numPr>
        <w:tabs>
          <w:tab w:val="left" w:pos="1280"/>
        </w:tabs>
        <w:spacing w:after="0" w:line="240" w:lineRule="auto"/>
        <w:rPr>
          <w:rFonts w:ascii="Times New Roman" w:eastAsia="Times New Roman" w:hAnsi="Times New Roman" w:cs="Times New Roman"/>
          <w:sz w:val="24"/>
          <w:szCs w:val="24"/>
        </w:rPr>
      </w:pPr>
      <w:proofErr w:type="spellStart"/>
      <w:proofErr w:type="gramStart"/>
      <w:r w:rsidRPr="004043A6">
        <w:rPr>
          <w:b/>
          <w:bCs/>
          <w:color w:val="00B0F0"/>
        </w:rPr>
        <w:t>parseInt</w:t>
      </w:r>
      <w:proofErr w:type="spellEnd"/>
      <w:r w:rsidRPr="004043A6">
        <w:rPr>
          <w:b/>
          <w:bCs/>
          <w:color w:val="00B0F0"/>
        </w:rPr>
        <w:t>(</w:t>
      </w:r>
      <w:proofErr w:type="gramEnd"/>
      <w:r w:rsidRPr="004043A6">
        <w:rPr>
          <w:b/>
          <w:bCs/>
          <w:color w:val="00B0F0"/>
        </w:rPr>
        <w:t>):</w:t>
      </w:r>
      <w:r w:rsidRPr="004043A6">
        <w:rPr>
          <w:rFonts w:ascii="Times New Roman" w:eastAsia="Times New Roman" w:hAnsi="Times New Roman" w:cs="Times New Roman"/>
          <w:color w:val="00B0F0"/>
          <w:sz w:val="24"/>
          <w:szCs w:val="24"/>
        </w:rPr>
        <w:t xml:space="preserve"> </w:t>
      </w:r>
      <w:r w:rsidRPr="000C7312">
        <w:rPr>
          <w:rFonts w:ascii="Times New Roman" w:eastAsia="Times New Roman" w:hAnsi="Times New Roman" w:cs="Times New Roman"/>
          <w:sz w:val="24"/>
          <w:szCs w:val="24"/>
        </w:rPr>
        <w:t>Parses its argument and returns a whole number</w:t>
      </w:r>
      <w:r w:rsidR="00FC3919">
        <w:rPr>
          <w:rFonts w:ascii="Times New Roman" w:eastAsia="Times New Roman" w:hAnsi="Times New Roman" w:cs="Times New Roman"/>
          <w:sz w:val="24"/>
          <w:szCs w:val="24"/>
        </w:rPr>
        <w:t>.</w:t>
      </w:r>
    </w:p>
    <w:p w14:paraId="00BFE5F6" w14:textId="77777777"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23231B66" w14:textId="77777777"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"-10.33"</w:t>
      </w:r>
      <w:r>
        <w:rPr>
          <w:rStyle w:val="jscolor"/>
          <w:color w:val="000000"/>
        </w:rPr>
        <w:t>);</w:t>
      </w:r>
    </w:p>
    <w:p w14:paraId="445AD93F" w14:textId="11BE305E" w:rsidR="00FC3919" w:rsidRDefault="00C13FBE" w:rsidP="00FC3919">
      <w:pPr>
        <w:pStyle w:val="ListParagraph"/>
        <w:tabs>
          <w:tab w:val="left" w:pos="1280"/>
        </w:tabs>
        <w:spacing w:after="0" w:line="240" w:lineRule="auto"/>
        <w:ind w:left="2160"/>
        <w:rPr>
          <w:rStyle w:val="jscolor"/>
          <w:color w:val="000000"/>
        </w:rPr>
      </w:pPr>
      <w:proofErr w:type="spellStart"/>
      <w:proofErr w:type="gramStart"/>
      <w:r>
        <w:rPr>
          <w:rStyle w:val="jscolor"/>
          <w:color w:val="000000"/>
        </w:rPr>
        <w:t>parseInt</w:t>
      </w:r>
      <w:proofErr w:type="spellEnd"/>
      <w:r>
        <w:rPr>
          <w:rStyle w:val="jscolor"/>
          <w:color w:val="000000"/>
        </w:rPr>
        <w:t>(</w:t>
      </w:r>
      <w:proofErr w:type="gramEnd"/>
      <w:r>
        <w:rPr>
          <w:rStyle w:val="jsstringcolor"/>
          <w:color w:val="A52A2A"/>
        </w:rPr>
        <w:t>"10"</w:t>
      </w:r>
      <w:r>
        <w:rPr>
          <w:rStyle w:val="jscolor"/>
          <w:color w:val="000000"/>
        </w:rPr>
        <w:t>);</w:t>
      </w:r>
    </w:p>
    <w:p w14:paraId="0573BCF4" w14:textId="01D3DCBF" w:rsidR="00FC3919" w:rsidRPr="00FC3919" w:rsidRDefault="00FC3919">
      <w:pPr>
        <w:pStyle w:val="ListParagraph"/>
        <w:numPr>
          <w:ilvl w:val="0"/>
          <w:numId w:val="50"/>
        </w:numPr>
      </w:pPr>
      <w:r w:rsidRPr="00FC3919">
        <w:t>EPSILON</w:t>
      </w:r>
      <w:r>
        <w:t xml:space="preserve"> - </w:t>
      </w:r>
      <w:r w:rsidRPr="00FC3919">
        <w:t>The difference between 1 and the smallest JS number.</w:t>
      </w:r>
    </w:p>
    <w:p w14:paraId="44249882" w14:textId="6CFCACD9" w:rsidR="00FC3919" w:rsidRPr="00FC3919" w:rsidRDefault="00FC3919">
      <w:pPr>
        <w:pStyle w:val="ListParagraph"/>
        <w:numPr>
          <w:ilvl w:val="0"/>
          <w:numId w:val="50"/>
        </w:numPr>
      </w:pPr>
      <w:r w:rsidRPr="00FC3919">
        <w:t>MAX_VALUE</w:t>
      </w:r>
      <w:r>
        <w:t xml:space="preserve"> - </w:t>
      </w:r>
      <w:r w:rsidRPr="00FC3919">
        <w:t>The largest number possible in JavaScript</w:t>
      </w:r>
    </w:p>
    <w:p w14:paraId="4AFB9216" w14:textId="6AF4CC47" w:rsidR="00FC3919" w:rsidRPr="00FC3919" w:rsidRDefault="00FC3919">
      <w:pPr>
        <w:pStyle w:val="ListParagraph"/>
        <w:numPr>
          <w:ilvl w:val="0"/>
          <w:numId w:val="50"/>
        </w:numPr>
      </w:pPr>
      <w:r w:rsidRPr="00FC3919">
        <w:t>MIN_VALUE</w:t>
      </w:r>
      <w:r>
        <w:t xml:space="preserve"> - </w:t>
      </w:r>
      <w:r w:rsidRPr="00FC3919">
        <w:t>The smallest number possible in JavaScript</w:t>
      </w:r>
    </w:p>
    <w:p w14:paraId="30202E2F" w14:textId="139523ED" w:rsidR="00FC3919" w:rsidRPr="00FC3919" w:rsidRDefault="00FC3919">
      <w:pPr>
        <w:pStyle w:val="ListParagraph"/>
        <w:numPr>
          <w:ilvl w:val="0"/>
          <w:numId w:val="50"/>
        </w:numPr>
      </w:pPr>
      <w:r w:rsidRPr="00FC3919">
        <w:t>MAX_SAFE_INTEGER</w:t>
      </w:r>
      <w:r>
        <w:t xml:space="preserve"> - </w:t>
      </w:r>
      <w:r w:rsidRPr="00FC3919">
        <w:t>The maximum safe integer (253 - 1)</w:t>
      </w:r>
    </w:p>
    <w:p w14:paraId="5D9892E5" w14:textId="7A6E422A" w:rsidR="00FC3919" w:rsidRPr="00FC3919" w:rsidRDefault="00FC3919">
      <w:pPr>
        <w:pStyle w:val="ListParagraph"/>
        <w:numPr>
          <w:ilvl w:val="0"/>
          <w:numId w:val="50"/>
        </w:numPr>
      </w:pPr>
      <w:r w:rsidRPr="00FC3919">
        <w:t>MIN_SAFE_INTEGER</w:t>
      </w:r>
      <w:r>
        <w:t xml:space="preserve"> - </w:t>
      </w:r>
      <w:r w:rsidRPr="00FC3919">
        <w:t>The minimum safe integer -(253 - 1)</w:t>
      </w:r>
    </w:p>
    <w:p w14:paraId="41484285" w14:textId="2CB6DE6C" w:rsidR="00FC3919" w:rsidRPr="00FC3919" w:rsidRDefault="00FC3919">
      <w:pPr>
        <w:pStyle w:val="ListParagraph"/>
        <w:numPr>
          <w:ilvl w:val="0"/>
          <w:numId w:val="50"/>
        </w:numPr>
      </w:pPr>
      <w:r w:rsidRPr="00FC3919">
        <w:t>POSITIVE_INFINITY</w:t>
      </w:r>
      <w:r>
        <w:t xml:space="preserve"> - </w:t>
      </w:r>
      <w:r w:rsidRPr="00FC3919">
        <w:t>Infinity (returned on overflow)</w:t>
      </w:r>
    </w:p>
    <w:p w14:paraId="0C2CAE4E" w14:textId="1EC71680" w:rsidR="00FC3919" w:rsidRPr="00FC3919" w:rsidRDefault="00FC3919">
      <w:pPr>
        <w:pStyle w:val="ListParagraph"/>
        <w:numPr>
          <w:ilvl w:val="0"/>
          <w:numId w:val="50"/>
        </w:numPr>
      </w:pPr>
      <w:r w:rsidRPr="00FC3919">
        <w:t>NEGATIVE_</w:t>
      </w:r>
      <w:proofErr w:type="gramStart"/>
      <w:r w:rsidRPr="00FC3919">
        <w:t>INFINITY</w:t>
      </w:r>
      <w:r>
        <w:t xml:space="preserve">  -</w:t>
      </w:r>
      <w:proofErr w:type="gramEnd"/>
      <w:r>
        <w:t xml:space="preserve"> </w:t>
      </w:r>
      <w:r w:rsidRPr="00FC3919">
        <w:t>Negative infinity (returned on overflow)</w:t>
      </w:r>
    </w:p>
    <w:p w14:paraId="264E20E9" w14:textId="67330B6D" w:rsidR="002B28C7" w:rsidRPr="00CD3819" w:rsidRDefault="00FC3919">
      <w:pPr>
        <w:pStyle w:val="ListParagraph"/>
        <w:numPr>
          <w:ilvl w:val="0"/>
          <w:numId w:val="50"/>
        </w:numPr>
      </w:pPr>
      <w:proofErr w:type="spellStart"/>
      <w:r w:rsidRPr="00FC3919">
        <w:t>NaN</w:t>
      </w:r>
      <w:proofErr w:type="spellEnd"/>
      <w:r>
        <w:t xml:space="preserve"> - </w:t>
      </w:r>
      <w:r w:rsidRPr="00FC3919">
        <w:t>A "Not-a-Number" value</w:t>
      </w:r>
    </w:p>
    <w:p w14:paraId="49864409" w14:textId="77777777" w:rsidR="00B133A0" w:rsidRPr="00376D5D" w:rsidRDefault="00B133A0" w:rsidP="00A105D4">
      <w:pPr>
        <w:pStyle w:val="Heading1"/>
      </w:pPr>
      <w:r w:rsidRPr="00376D5D">
        <w:t>Date Objects</w:t>
      </w:r>
    </w:p>
    <w:p w14:paraId="4E425F55" w14:textId="77777777" w:rsidR="002B28C7" w:rsidRDefault="002B28C7" w:rsidP="002B28C7">
      <w:pPr>
        <w:spacing w:after="0"/>
        <w:ind w:left="360"/>
      </w:pPr>
    </w:p>
    <w:p w14:paraId="3EECE71C" w14:textId="340566B8" w:rsidR="00B133A0" w:rsidRDefault="00B133A0">
      <w:pPr>
        <w:pStyle w:val="ListParagraph"/>
        <w:numPr>
          <w:ilvl w:val="0"/>
          <w:numId w:val="93"/>
        </w:numPr>
        <w:spacing w:after="0"/>
      </w:pPr>
      <w:r w:rsidRPr="00376D5D">
        <w:t xml:space="preserve">new </w:t>
      </w:r>
      <w:proofErr w:type="gramStart"/>
      <w:r w:rsidRPr="00376D5D">
        <w:t>Date(</w:t>
      </w:r>
      <w:proofErr w:type="gramEnd"/>
      <w:r w:rsidRPr="00376D5D">
        <w:t>) creates a new date object with the current date and time:</w:t>
      </w:r>
    </w:p>
    <w:p w14:paraId="00641CD8" w14:textId="449BD2C3" w:rsidR="002B28C7" w:rsidRDefault="002B28C7" w:rsidP="002B28C7">
      <w:pPr>
        <w:ind w:left="2160"/>
      </w:pPr>
      <w:r w:rsidRPr="002B28C7">
        <w:t>new </w:t>
      </w:r>
      <w:proofErr w:type="gramStart"/>
      <w:r w:rsidRPr="002B28C7">
        <w:t>Date(</w:t>
      </w:r>
      <w:proofErr w:type="gramEnd"/>
      <w:r w:rsidRPr="002B28C7">
        <w:t>)</w:t>
      </w:r>
      <w:r w:rsidRPr="002B28C7">
        <w:br/>
        <w:t>new Date(date string)</w:t>
      </w:r>
      <w:r w:rsidRPr="002B28C7">
        <w:br/>
        <w:t>new Date(year,</w:t>
      </w:r>
      <w:r>
        <w:t xml:space="preserve"> </w:t>
      </w:r>
      <w:r w:rsidRPr="002B28C7">
        <w:t>month)</w:t>
      </w:r>
      <w:r w:rsidRPr="002B28C7">
        <w:br/>
        <w:t>new Date(year,</w:t>
      </w:r>
      <w:r>
        <w:t xml:space="preserve"> </w:t>
      </w:r>
      <w:r w:rsidRPr="002B28C7">
        <w:t>month,</w:t>
      </w:r>
      <w:r>
        <w:t xml:space="preserve"> </w:t>
      </w:r>
      <w:r w:rsidRPr="002B28C7">
        <w:t>day)</w:t>
      </w:r>
      <w:r w:rsidRPr="002B28C7">
        <w:br/>
        <w:t>new Date(year,</w:t>
      </w:r>
      <w:r>
        <w:t xml:space="preserve"> </w:t>
      </w:r>
      <w:r w:rsidRPr="002B28C7">
        <w:t>month,</w:t>
      </w:r>
      <w:r>
        <w:t xml:space="preserve"> </w:t>
      </w:r>
      <w:r w:rsidRPr="002B28C7">
        <w:t>day,</w:t>
      </w:r>
      <w:r>
        <w:t xml:space="preserve"> </w:t>
      </w:r>
      <w:r w:rsidRPr="002B28C7">
        <w:t>hours)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rsidRPr="002B28C7">
        <w:br/>
        <w:t>new Date(year,</w:t>
      </w:r>
      <w:r>
        <w:t xml:space="preserve"> </w:t>
      </w:r>
      <w:r w:rsidRPr="002B28C7">
        <w:t>month,</w:t>
      </w:r>
      <w:r>
        <w:t xml:space="preserve"> </w:t>
      </w:r>
      <w:r w:rsidRPr="002B28C7">
        <w:t>day,</w:t>
      </w:r>
      <w:r>
        <w:t xml:space="preserve"> </w:t>
      </w:r>
      <w:r w:rsidRPr="002B28C7">
        <w:t>hours,</w:t>
      </w:r>
      <w:r>
        <w:t xml:space="preserve"> </w:t>
      </w:r>
      <w:r w:rsidRPr="002B28C7">
        <w:t>minutes,</w:t>
      </w:r>
      <w:r>
        <w:t xml:space="preserve"> </w:t>
      </w:r>
      <w:r w:rsidRPr="002B28C7">
        <w:t>seconds,</w:t>
      </w:r>
      <w:r>
        <w:t xml:space="preserve"> </w:t>
      </w:r>
      <w:proofErr w:type="spellStart"/>
      <w:r w:rsidRPr="002B28C7">
        <w:t>ms</w:t>
      </w:r>
      <w:proofErr w:type="spellEnd"/>
      <w:r w:rsidRPr="002B28C7">
        <w:t>)</w:t>
      </w:r>
      <w:r w:rsidRPr="002B28C7">
        <w:br/>
        <w:t>new Date(milliseconds)</w:t>
      </w:r>
    </w:p>
    <w:p w14:paraId="28F16153" w14:textId="18A7FA67" w:rsidR="002B28C7" w:rsidRDefault="002B28C7">
      <w:pPr>
        <w:pStyle w:val="ListParagraph"/>
        <w:numPr>
          <w:ilvl w:val="0"/>
          <w:numId w:val="93"/>
        </w:numPr>
        <w:spacing w:after="0"/>
      </w:pPr>
      <w:r w:rsidRPr="002B28C7">
        <w:t>creates a date object with a specified date and time.</w:t>
      </w:r>
    </w:p>
    <w:p w14:paraId="7F3E0380" w14:textId="6B08FFAE" w:rsidR="002B28C7" w:rsidRDefault="002B28C7" w:rsidP="002B28C7">
      <w:pPr>
        <w:ind w:left="2160"/>
      </w:pPr>
      <w:r w:rsidRPr="002B28C7">
        <w:t>const d = new </w:t>
      </w:r>
      <w:proofErr w:type="gramStart"/>
      <w:r w:rsidRPr="002B28C7">
        <w:t>Date(</w:t>
      </w:r>
      <w:proofErr w:type="gramEnd"/>
      <w:r w:rsidRPr="002B28C7">
        <w:t>2018, 11, 24, 10, 33, 30, 0);</w:t>
      </w:r>
    </w:p>
    <w:p w14:paraId="5345B656" w14:textId="4813414F" w:rsidR="002B28C7" w:rsidRPr="002B28C7" w:rsidRDefault="002B28C7">
      <w:pPr>
        <w:pStyle w:val="ListParagraph"/>
        <w:numPr>
          <w:ilvl w:val="0"/>
          <w:numId w:val="93"/>
        </w:numPr>
      </w:pPr>
      <w:r w:rsidRPr="002B28C7">
        <w:t>JavaScript counts months from 0 to 11. January = 0. December = 11.</w:t>
      </w:r>
    </w:p>
    <w:p w14:paraId="216AEED9" w14:textId="7B289575" w:rsidR="00B133A0" w:rsidRPr="00AC6216" w:rsidRDefault="00B133A0">
      <w:pPr>
        <w:pStyle w:val="ListParagraph"/>
        <w:numPr>
          <w:ilvl w:val="0"/>
          <w:numId w:val="93"/>
        </w:numPr>
        <w:spacing w:after="0"/>
      </w:pPr>
      <w:r w:rsidRPr="00AC6216">
        <w:t>6 numbers specify year, month, day, hour, minute, second:</w:t>
      </w:r>
    </w:p>
    <w:p w14:paraId="5EFAA7E8" w14:textId="49B90A48" w:rsidR="002B28C7" w:rsidRPr="00AC6216" w:rsidRDefault="002B28C7" w:rsidP="00AC6216">
      <w:pPr>
        <w:ind w:left="2160"/>
      </w:pPr>
      <w:r w:rsidRPr="00AC6216">
        <w:t>const d = new </w:t>
      </w:r>
      <w:proofErr w:type="gramStart"/>
      <w:r w:rsidRPr="00AC6216">
        <w:t>Date(</w:t>
      </w:r>
      <w:proofErr w:type="gramEnd"/>
      <w:r w:rsidRPr="00AC6216">
        <w:t>2018, 11, 24, 10, 33, 30);</w:t>
      </w:r>
    </w:p>
    <w:p w14:paraId="1E59ADDC" w14:textId="5C375E53" w:rsidR="00B133A0" w:rsidRPr="00AC6216" w:rsidRDefault="00B133A0">
      <w:pPr>
        <w:pStyle w:val="ListParagraph"/>
        <w:numPr>
          <w:ilvl w:val="0"/>
          <w:numId w:val="93"/>
        </w:numPr>
        <w:spacing w:after="0"/>
      </w:pPr>
      <w:r w:rsidRPr="00AC6216">
        <w:t xml:space="preserve">5 numbers specify year, month, day, hour, and minute: </w:t>
      </w:r>
    </w:p>
    <w:p w14:paraId="532A771C" w14:textId="4CCBEAF0" w:rsidR="002B28C7" w:rsidRPr="00AC6216" w:rsidRDefault="002B28C7" w:rsidP="00AC6216">
      <w:pPr>
        <w:spacing w:after="0"/>
        <w:ind w:left="2160"/>
      </w:pPr>
      <w:r w:rsidRPr="00AC6216">
        <w:t>const d = new </w:t>
      </w:r>
      <w:proofErr w:type="gramStart"/>
      <w:r w:rsidRPr="00AC6216">
        <w:t>Date(</w:t>
      </w:r>
      <w:proofErr w:type="gramEnd"/>
      <w:r w:rsidRPr="00AC6216">
        <w:t>2018, 11, 24, 10, 33);</w:t>
      </w:r>
    </w:p>
    <w:p w14:paraId="7E746FB2" w14:textId="534943AB" w:rsidR="002B28C7" w:rsidRPr="00AC6216" w:rsidRDefault="002B28C7" w:rsidP="00AC6216">
      <w:pPr>
        <w:ind w:left="2160"/>
      </w:pPr>
      <w:r w:rsidRPr="00AC6216">
        <w:t>const d = new </w:t>
      </w:r>
      <w:proofErr w:type="gramStart"/>
      <w:r w:rsidRPr="00AC6216">
        <w:t>Date(</w:t>
      </w:r>
      <w:proofErr w:type="gramEnd"/>
      <w:r w:rsidRPr="00AC6216">
        <w:t>2018, 11, 24, 10);</w:t>
      </w:r>
    </w:p>
    <w:p w14:paraId="716F9F25" w14:textId="77777777" w:rsidR="00B133A0" w:rsidRPr="00AC6216" w:rsidRDefault="00B133A0">
      <w:pPr>
        <w:pStyle w:val="ListParagraph"/>
        <w:numPr>
          <w:ilvl w:val="0"/>
          <w:numId w:val="93"/>
        </w:numPr>
        <w:spacing w:after="0"/>
      </w:pPr>
      <w:r w:rsidRPr="00AC6216">
        <w:t>3 numbers specify year, month, and day:</w:t>
      </w:r>
    </w:p>
    <w:p w14:paraId="6239408E" w14:textId="3B16E8B9" w:rsidR="00B133A0" w:rsidRPr="00AC6216" w:rsidRDefault="002B28C7" w:rsidP="00AC6216">
      <w:pPr>
        <w:ind w:left="2160"/>
      </w:pPr>
      <w:r w:rsidRPr="00AC6216">
        <w:t>const d = new </w:t>
      </w:r>
      <w:proofErr w:type="gramStart"/>
      <w:r w:rsidRPr="00AC6216">
        <w:t>Date(</w:t>
      </w:r>
      <w:proofErr w:type="gramEnd"/>
      <w:r w:rsidRPr="00AC6216">
        <w:t>2018, 11, 24)</w:t>
      </w:r>
    </w:p>
    <w:p w14:paraId="78EACA1C" w14:textId="6400A9D8" w:rsidR="002B28C7" w:rsidRPr="00AC6216" w:rsidRDefault="002B28C7">
      <w:pPr>
        <w:pStyle w:val="ListParagraph"/>
        <w:numPr>
          <w:ilvl w:val="0"/>
          <w:numId w:val="93"/>
        </w:numPr>
        <w:spacing w:after="0"/>
      </w:pPr>
      <w:r w:rsidRPr="00AC6216">
        <w:t>You cannot omit month. If you supply only one parameter it will be treated as milliseconds.</w:t>
      </w:r>
    </w:p>
    <w:p w14:paraId="3B913DEC" w14:textId="257A45DC" w:rsidR="002B28C7" w:rsidRPr="00AC6216" w:rsidRDefault="002B28C7" w:rsidP="00AC6216">
      <w:pPr>
        <w:ind w:left="2160"/>
      </w:pPr>
      <w:r w:rsidRPr="00AC6216">
        <w:t>const d = new </w:t>
      </w:r>
      <w:proofErr w:type="gramStart"/>
      <w:r w:rsidRPr="00AC6216">
        <w:t>Date(</w:t>
      </w:r>
      <w:proofErr w:type="gramEnd"/>
      <w:r w:rsidRPr="00AC6216">
        <w:t>2018);</w:t>
      </w:r>
    </w:p>
    <w:p w14:paraId="25F9B80B" w14:textId="5CC98201" w:rsidR="002B28C7" w:rsidRPr="00AC6216" w:rsidRDefault="002B28C7">
      <w:pPr>
        <w:pStyle w:val="ListParagraph"/>
        <w:numPr>
          <w:ilvl w:val="0"/>
          <w:numId w:val="93"/>
        </w:numPr>
        <w:spacing w:after="0"/>
      </w:pPr>
      <w:proofErr w:type="gramStart"/>
      <w:r w:rsidRPr="00AC6216">
        <w:t xml:space="preserve">One </w:t>
      </w:r>
      <w:r w:rsidR="006A6BB6">
        <w:t>,</w:t>
      </w:r>
      <w:proofErr w:type="gramEnd"/>
      <w:r w:rsidRPr="00AC6216">
        <w:t xml:space="preserve"> two digit years will be interpreted as 19xx</w:t>
      </w:r>
    </w:p>
    <w:p w14:paraId="6FFDECFA" w14:textId="5ED6D725" w:rsidR="002B28C7" w:rsidRPr="00AC6216" w:rsidRDefault="002B28C7" w:rsidP="00AC6216">
      <w:pPr>
        <w:ind w:left="2160"/>
      </w:pPr>
      <w:r w:rsidRPr="00AC6216">
        <w:lastRenderedPageBreak/>
        <w:t>const d = new </w:t>
      </w:r>
      <w:proofErr w:type="gramStart"/>
      <w:r w:rsidRPr="00AC6216">
        <w:t>Date(</w:t>
      </w:r>
      <w:proofErr w:type="gramEnd"/>
      <w:r w:rsidRPr="00AC6216">
        <w:t>99, 11, 24);</w:t>
      </w:r>
    </w:p>
    <w:p w14:paraId="727C4C60" w14:textId="4BFAA68E" w:rsidR="002B28C7" w:rsidRPr="00677D92" w:rsidRDefault="002B28C7" w:rsidP="00677D92">
      <w:pPr>
        <w:spacing w:after="0"/>
        <w:rPr>
          <w:b/>
          <w:bCs/>
          <w:sz w:val="26"/>
          <w:szCs w:val="26"/>
        </w:rPr>
      </w:pPr>
      <w:r w:rsidRPr="00677D92">
        <w:rPr>
          <w:b/>
          <w:bCs/>
          <w:sz w:val="26"/>
          <w:szCs w:val="26"/>
        </w:rPr>
        <w:t>Displaying Dates</w:t>
      </w:r>
      <w:r w:rsidR="00677D92">
        <w:rPr>
          <w:b/>
          <w:bCs/>
          <w:sz w:val="26"/>
          <w:szCs w:val="26"/>
        </w:rPr>
        <w:t>:</w:t>
      </w:r>
    </w:p>
    <w:p w14:paraId="26290F7F" w14:textId="53C1C6F6" w:rsidR="002B28C7" w:rsidRPr="009F6595" w:rsidRDefault="002B28C7">
      <w:pPr>
        <w:pStyle w:val="ListParagraph"/>
        <w:numPr>
          <w:ilvl w:val="0"/>
          <w:numId w:val="94"/>
        </w:numPr>
        <w:spacing w:after="0"/>
        <w:ind w:left="1080"/>
        <w:rPr>
          <w:b/>
          <w:bCs/>
        </w:rPr>
      </w:pPr>
      <w:proofErr w:type="spellStart"/>
      <w:proofErr w:type="gramStart"/>
      <w:r w:rsidRPr="00BA3A0D">
        <w:rPr>
          <w:b/>
          <w:bCs/>
        </w:rPr>
        <w:t>toString</w:t>
      </w:r>
      <w:proofErr w:type="spellEnd"/>
      <w:r w:rsidRPr="00BA3A0D">
        <w:rPr>
          <w:b/>
          <w:bCs/>
        </w:rPr>
        <w:t>(</w:t>
      </w:r>
      <w:proofErr w:type="gramEnd"/>
      <w:r w:rsidRPr="00BA3A0D">
        <w:rPr>
          <w:b/>
          <w:bCs/>
        </w:rPr>
        <w:t>)</w:t>
      </w:r>
      <w:r w:rsidR="00AC6216" w:rsidRPr="00BA3A0D">
        <w:rPr>
          <w:b/>
          <w:bCs/>
        </w:rPr>
        <w:t xml:space="preserve"> : </w:t>
      </w:r>
      <w:r w:rsidR="00677D92" w:rsidRPr="00677D92">
        <w:t>convert date in string</w:t>
      </w:r>
      <w:r w:rsidR="00677D92">
        <w:rPr>
          <w:b/>
          <w:bCs/>
        </w:rPr>
        <w:t xml:space="preserve">. </w:t>
      </w:r>
    </w:p>
    <w:p w14:paraId="51E58CBA" w14:textId="0505CBB0" w:rsidR="002B28C7" w:rsidRPr="00AC6216" w:rsidRDefault="002B28C7" w:rsidP="00BF6E10">
      <w:pPr>
        <w:spacing w:after="0"/>
        <w:ind w:left="2880"/>
      </w:pPr>
      <w:r w:rsidRPr="00AC6216">
        <w:t>const d = new Date();</w:t>
      </w:r>
      <w:r w:rsidRPr="00AC6216">
        <w:br/>
      </w:r>
      <w:proofErr w:type="spellStart"/>
      <w:proofErr w:type="gramStart"/>
      <w:r w:rsidRPr="00AC6216">
        <w:t>d.toString</w:t>
      </w:r>
      <w:proofErr w:type="spellEnd"/>
      <w:proofErr w:type="gramEnd"/>
      <w:r w:rsidRPr="00AC6216">
        <w:t>();</w:t>
      </w:r>
    </w:p>
    <w:p w14:paraId="4A63D7E2" w14:textId="1230746B" w:rsidR="002B28C7" w:rsidRPr="00AC6216" w:rsidRDefault="002B28C7">
      <w:pPr>
        <w:pStyle w:val="ListParagraph"/>
        <w:numPr>
          <w:ilvl w:val="0"/>
          <w:numId w:val="94"/>
        </w:numPr>
        <w:spacing w:after="0"/>
        <w:ind w:left="1080"/>
      </w:pPr>
      <w:proofErr w:type="spellStart"/>
      <w:proofErr w:type="gramStart"/>
      <w:r w:rsidRPr="00BA3A0D">
        <w:rPr>
          <w:b/>
          <w:bCs/>
        </w:rPr>
        <w:t>toDateString</w:t>
      </w:r>
      <w:proofErr w:type="spellEnd"/>
      <w:r w:rsidRPr="00BA3A0D">
        <w:rPr>
          <w:b/>
          <w:bCs/>
        </w:rPr>
        <w:t>(</w:t>
      </w:r>
      <w:proofErr w:type="gramEnd"/>
      <w:r w:rsidRPr="00BA3A0D">
        <w:rPr>
          <w:b/>
          <w:bCs/>
        </w:rPr>
        <w:t>)</w:t>
      </w:r>
      <w:r w:rsidRPr="00BA3A0D">
        <w:t xml:space="preserve"> </w:t>
      </w:r>
      <w:r w:rsidR="009F6595">
        <w:t>:</w:t>
      </w:r>
      <w:r w:rsidRPr="00AC6216">
        <w:t xml:space="preserve">  converts a date to a more readable format:</w:t>
      </w:r>
    </w:p>
    <w:p w14:paraId="4581E14E" w14:textId="4F7FF689" w:rsidR="002B28C7" w:rsidRPr="00AC6216" w:rsidRDefault="002B28C7" w:rsidP="00BF6E10">
      <w:pPr>
        <w:spacing w:after="0"/>
        <w:ind w:left="2880"/>
      </w:pPr>
      <w:r w:rsidRPr="00AC6216">
        <w:t>const d = new Date();</w:t>
      </w:r>
      <w:r w:rsidRPr="00AC6216">
        <w:br/>
      </w:r>
      <w:proofErr w:type="spellStart"/>
      <w:proofErr w:type="gramStart"/>
      <w:r w:rsidRPr="00AC6216">
        <w:t>d.toDateString</w:t>
      </w:r>
      <w:proofErr w:type="spellEnd"/>
      <w:proofErr w:type="gramEnd"/>
      <w:r w:rsidRPr="00AC6216">
        <w:t>();</w:t>
      </w:r>
    </w:p>
    <w:p w14:paraId="69EFB948" w14:textId="701E673E" w:rsidR="002B28C7" w:rsidRPr="00AC6216" w:rsidRDefault="002B28C7">
      <w:pPr>
        <w:pStyle w:val="ListParagraph"/>
        <w:numPr>
          <w:ilvl w:val="0"/>
          <w:numId w:val="94"/>
        </w:numPr>
        <w:spacing w:after="0"/>
        <w:ind w:left="1080"/>
      </w:pPr>
      <w:proofErr w:type="spellStart"/>
      <w:proofErr w:type="gramStart"/>
      <w:r w:rsidRPr="00BA3A0D">
        <w:rPr>
          <w:b/>
          <w:bCs/>
        </w:rPr>
        <w:t>toUTCString</w:t>
      </w:r>
      <w:proofErr w:type="spellEnd"/>
      <w:r w:rsidRPr="00BA3A0D">
        <w:rPr>
          <w:b/>
          <w:bCs/>
        </w:rPr>
        <w:t>(</w:t>
      </w:r>
      <w:proofErr w:type="gramEnd"/>
      <w:r w:rsidRPr="00BA3A0D">
        <w:rPr>
          <w:b/>
          <w:bCs/>
        </w:rPr>
        <w:t>)</w:t>
      </w:r>
      <w:r w:rsidR="009F6595" w:rsidRPr="00BA3A0D">
        <w:rPr>
          <w:b/>
          <w:bCs/>
        </w:rPr>
        <w:t>:</w:t>
      </w:r>
      <w:r w:rsidRPr="00BA3A0D">
        <w:t> </w:t>
      </w:r>
      <w:r w:rsidRPr="00AC6216">
        <w:t>method converts a date to a string using the UTC standard:</w:t>
      </w:r>
    </w:p>
    <w:p w14:paraId="08E510D8" w14:textId="48EDB7EF" w:rsidR="002B28C7" w:rsidRPr="00AC6216" w:rsidRDefault="002B28C7" w:rsidP="00677D92">
      <w:pPr>
        <w:ind w:left="2880"/>
      </w:pPr>
      <w:r w:rsidRPr="00AC6216">
        <w:t>const d = new Date();</w:t>
      </w:r>
      <w:r w:rsidRPr="00AC6216">
        <w:br/>
      </w:r>
      <w:proofErr w:type="spellStart"/>
      <w:proofErr w:type="gramStart"/>
      <w:r w:rsidRPr="00AC6216">
        <w:t>d.toUTCString</w:t>
      </w:r>
      <w:proofErr w:type="spellEnd"/>
      <w:proofErr w:type="gramEnd"/>
      <w:r w:rsidRPr="00AC6216">
        <w:t>();</w:t>
      </w:r>
    </w:p>
    <w:p w14:paraId="341BCE73" w14:textId="0C467519" w:rsidR="002B28C7" w:rsidRPr="00677D92" w:rsidRDefault="002B28C7" w:rsidP="00677D92">
      <w:pPr>
        <w:spacing w:after="0"/>
        <w:rPr>
          <w:b/>
          <w:bCs/>
          <w:sz w:val="26"/>
          <w:szCs w:val="26"/>
        </w:rPr>
      </w:pPr>
      <w:r w:rsidRPr="00677D92">
        <w:rPr>
          <w:b/>
          <w:bCs/>
          <w:sz w:val="26"/>
          <w:szCs w:val="26"/>
        </w:rPr>
        <w:t>Date Input</w:t>
      </w:r>
      <w:r w:rsidR="00677D92">
        <w:rPr>
          <w:b/>
          <w:bCs/>
          <w:sz w:val="26"/>
          <w:szCs w:val="26"/>
        </w:rPr>
        <w:t>:</w:t>
      </w:r>
    </w:p>
    <w:p w14:paraId="3BF2FC86" w14:textId="77777777" w:rsidR="00AC6216" w:rsidRPr="00AC6216" w:rsidRDefault="00AC6216">
      <w:pPr>
        <w:pStyle w:val="ListParagraph"/>
        <w:numPr>
          <w:ilvl w:val="0"/>
          <w:numId w:val="95"/>
        </w:numPr>
      </w:pPr>
      <w:r w:rsidRPr="00AC6216">
        <w:t>ISO Date</w:t>
      </w:r>
      <w:r w:rsidRPr="00AC6216">
        <w:tab/>
        <w:t>"2015-03-25" (The International Standard)</w:t>
      </w:r>
    </w:p>
    <w:p w14:paraId="73CE8767" w14:textId="77777777" w:rsidR="00AC6216" w:rsidRPr="00AC6216" w:rsidRDefault="00AC6216">
      <w:pPr>
        <w:pStyle w:val="ListParagraph"/>
        <w:numPr>
          <w:ilvl w:val="0"/>
          <w:numId w:val="95"/>
        </w:numPr>
      </w:pPr>
      <w:r w:rsidRPr="00AC6216">
        <w:t>Short Date</w:t>
      </w:r>
      <w:r w:rsidRPr="00AC6216">
        <w:tab/>
        <w:t>"03/25/2015"</w:t>
      </w:r>
    </w:p>
    <w:p w14:paraId="5B1DE8D4" w14:textId="2A428EC6" w:rsidR="002B28C7" w:rsidRPr="00AC6216" w:rsidRDefault="00AC6216">
      <w:pPr>
        <w:pStyle w:val="ListParagraph"/>
        <w:numPr>
          <w:ilvl w:val="0"/>
          <w:numId w:val="95"/>
        </w:numPr>
      </w:pPr>
      <w:r w:rsidRPr="00AC6216">
        <w:t>Long Date</w:t>
      </w:r>
      <w:r w:rsidRPr="00AC6216">
        <w:tab/>
        <w:t>"Mar 25 2015" or "25 Mar 2015"</w:t>
      </w:r>
    </w:p>
    <w:p w14:paraId="29C29150" w14:textId="77777777" w:rsidR="00677D92" w:rsidRDefault="00AC6216" w:rsidP="00677D92">
      <w:pPr>
        <w:spacing w:after="0"/>
      </w:pPr>
      <w:r w:rsidRPr="00677D92">
        <w:rPr>
          <w:b/>
          <w:bCs/>
          <w:sz w:val="26"/>
          <w:szCs w:val="26"/>
        </w:rPr>
        <w:t xml:space="preserve">Parsing </w:t>
      </w:r>
      <w:proofErr w:type="gramStart"/>
      <w:r w:rsidRPr="00677D92">
        <w:rPr>
          <w:b/>
          <w:bCs/>
          <w:sz w:val="26"/>
          <w:szCs w:val="26"/>
        </w:rPr>
        <w:t>Dates :</w:t>
      </w:r>
      <w:proofErr w:type="gramEnd"/>
      <w:r w:rsidRPr="00677D92">
        <w:t xml:space="preserve"> </w:t>
      </w:r>
    </w:p>
    <w:p w14:paraId="36A30C10" w14:textId="1053FC03" w:rsidR="00AC6216" w:rsidRPr="00AC6216" w:rsidRDefault="00677D92" w:rsidP="00BA3A0D">
      <w:pPr>
        <w:spacing w:after="0"/>
        <w:ind w:left="720"/>
      </w:pPr>
      <w:proofErr w:type="gramStart"/>
      <w:r>
        <w:t>Parse(</w:t>
      </w:r>
      <w:proofErr w:type="gramEnd"/>
      <w:r>
        <w:t xml:space="preserve">) </w:t>
      </w:r>
      <w:r w:rsidR="00AC6216" w:rsidRPr="00AC6216">
        <w:t>method to convert it to milliseconds.</w:t>
      </w:r>
    </w:p>
    <w:p w14:paraId="453836D4" w14:textId="55D9A2B4" w:rsidR="002B28C7" w:rsidRPr="00AC6216" w:rsidRDefault="00AC6216" w:rsidP="00AC6216">
      <w:pPr>
        <w:ind w:left="1440"/>
      </w:pPr>
      <w:r w:rsidRPr="00AC6216">
        <w:t xml:space="preserve">let msec = </w:t>
      </w:r>
      <w:proofErr w:type="spellStart"/>
      <w:r w:rsidRPr="00AC6216">
        <w:t>Date.parse</w:t>
      </w:r>
      <w:proofErr w:type="spellEnd"/>
      <w:r w:rsidRPr="00AC6216">
        <w:t>("March 21, 2012");</w:t>
      </w:r>
    </w:p>
    <w:p w14:paraId="6AD06BE6" w14:textId="0606F6DC" w:rsidR="00AC6216" w:rsidRPr="00677D92" w:rsidRDefault="00AC6216" w:rsidP="00677D92">
      <w:pPr>
        <w:spacing w:after="0"/>
        <w:rPr>
          <w:b/>
          <w:bCs/>
          <w:sz w:val="26"/>
          <w:szCs w:val="26"/>
        </w:rPr>
      </w:pPr>
      <w:r w:rsidRPr="00677D92">
        <w:rPr>
          <w:b/>
          <w:bCs/>
          <w:sz w:val="26"/>
          <w:szCs w:val="26"/>
        </w:rPr>
        <w:t>Get Date Methods</w:t>
      </w:r>
      <w:r w:rsidR="00677D92">
        <w:rPr>
          <w:b/>
          <w:bCs/>
          <w:sz w:val="26"/>
          <w:szCs w:val="26"/>
        </w:rPr>
        <w:t>:</w:t>
      </w:r>
    </w:p>
    <w:p w14:paraId="254E8138" w14:textId="735627CF" w:rsidR="00AC6216" w:rsidRPr="00AC6216" w:rsidRDefault="00AC6216">
      <w:pPr>
        <w:pStyle w:val="ListParagraph"/>
        <w:numPr>
          <w:ilvl w:val="0"/>
          <w:numId w:val="96"/>
        </w:numPr>
        <w:ind w:left="720"/>
      </w:pPr>
      <w:proofErr w:type="spellStart"/>
      <w:proofErr w:type="gramStart"/>
      <w:r w:rsidRPr="00AC6216">
        <w:t>getFullYear</w:t>
      </w:r>
      <w:proofErr w:type="spellEnd"/>
      <w:r w:rsidRPr="00AC6216">
        <w:t>(</w:t>
      </w:r>
      <w:proofErr w:type="gramEnd"/>
      <w:r w:rsidRPr="00AC6216">
        <w:t>)</w:t>
      </w:r>
      <w:r>
        <w:t xml:space="preserve"> - </w:t>
      </w:r>
      <w:r w:rsidRPr="00AC6216">
        <w:t>Get year as a four-digit number (</w:t>
      </w:r>
      <w:proofErr w:type="spellStart"/>
      <w:r w:rsidRPr="00AC6216">
        <w:t>yyyy</w:t>
      </w:r>
      <w:proofErr w:type="spellEnd"/>
      <w:r w:rsidRPr="00AC6216">
        <w:t>)</w:t>
      </w:r>
    </w:p>
    <w:p w14:paraId="4FC015CA" w14:textId="697DCB72" w:rsidR="00AC6216" w:rsidRPr="00AC6216" w:rsidRDefault="00AC6216">
      <w:pPr>
        <w:pStyle w:val="ListParagraph"/>
        <w:numPr>
          <w:ilvl w:val="0"/>
          <w:numId w:val="96"/>
        </w:numPr>
        <w:ind w:left="720"/>
      </w:pPr>
      <w:proofErr w:type="spellStart"/>
      <w:proofErr w:type="gramStart"/>
      <w:r w:rsidRPr="00AC6216">
        <w:t>getMonth</w:t>
      </w:r>
      <w:proofErr w:type="spellEnd"/>
      <w:r w:rsidRPr="00AC6216">
        <w:t>(</w:t>
      </w:r>
      <w:proofErr w:type="gramEnd"/>
      <w:r w:rsidRPr="00AC6216">
        <w:t>)</w:t>
      </w:r>
      <w:r>
        <w:t xml:space="preserve"> - </w:t>
      </w:r>
      <w:r w:rsidRPr="00AC6216">
        <w:t>Get month as a number (0-11)</w:t>
      </w:r>
    </w:p>
    <w:p w14:paraId="1710B50F" w14:textId="43A92C8C" w:rsidR="00AC6216" w:rsidRPr="00AC6216" w:rsidRDefault="00AC6216">
      <w:pPr>
        <w:pStyle w:val="ListParagraph"/>
        <w:numPr>
          <w:ilvl w:val="0"/>
          <w:numId w:val="96"/>
        </w:numPr>
        <w:ind w:left="720"/>
      </w:pPr>
      <w:proofErr w:type="spellStart"/>
      <w:proofErr w:type="gramStart"/>
      <w:r w:rsidRPr="00AC6216">
        <w:t>getDate</w:t>
      </w:r>
      <w:proofErr w:type="spellEnd"/>
      <w:r w:rsidRPr="00AC6216">
        <w:t>(</w:t>
      </w:r>
      <w:proofErr w:type="gramEnd"/>
      <w:r w:rsidRPr="00AC6216">
        <w:t>)</w:t>
      </w:r>
      <w:r>
        <w:t xml:space="preserve"> - </w:t>
      </w:r>
      <w:r w:rsidRPr="00AC6216">
        <w:t>Get day as a number (1-31)</w:t>
      </w:r>
    </w:p>
    <w:p w14:paraId="76FECFA5" w14:textId="0D9C57BE" w:rsidR="00AC6216" w:rsidRDefault="00AC6216">
      <w:pPr>
        <w:pStyle w:val="ListParagraph"/>
        <w:numPr>
          <w:ilvl w:val="0"/>
          <w:numId w:val="96"/>
        </w:numPr>
        <w:spacing w:after="0"/>
        <w:ind w:left="720"/>
      </w:pPr>
      <w:proofErr w:type="spellStart"/>
      <w:proofErr w:type="gramStart"/>
      <w:r w:rsidRPr="00AC6216">
        <w:t>getDay</w:t>
      </w:r>
      <w:proofErr w:type="spellEnd"/>
      <w:r w:rsidRPr="00AC6216">
        <w:t>(</w:t>
      </w:r>
      <w:proofErr w:type="gramEnd"/>
      <w:r w:rsidRPr="00AC6216">
        <w:t>)</w:t>
      </w:r>
      <w:r>
        <w:t xml:space="preserve"> - </w:t>
      </w:r>
      <w:r w:rsidRPr="00AC6216">
        <w:t>Get weekday as a number (0-6)</w:t>
      </w:r>
      <w:r w:rsidR="006A79FA">
        <w:t>.</w:t>
      </w:r>
    </w:p>
    <w:p w14:paraId="41DEDA4E" w14:textId="15794397" w:rsidR="006A79FA" w:rsidRPr="006A79FA" w:rsidRDefault="006A79FA" w:rsidP="00677D92">
      <w:pPr>
        <w:spacing w:after="0"/>
        <w:ind w:left="1800"/>
        <w:rPr>
          <w:b/>
          <w:bCs/>
          <w:color w:val="0070C0"/>
        </w:rPr>
      </w:pPr>
      <w:r w:rsidRPr="006A79FA">
        <w:rPr>
          <w:b/>
          <w:bCs/>
          <w:color w:val="0070C0"/>
        </w:rPr>
        <w:t>const d = new </w:t>
      </w:r>
      <w:proofErr w:type="gramStart"/>
      <w:r w:rsidRPr="006A79FA">
        <w:rPr>
          <w:b/>
          <w:bCs/>
          <w:color w:val="0070C0"/>
        </w:rPr>
        <w:t>Date(</w:t>
      </w:r>
      <w:proofErr w:type="gramEnd"/>
      <w:r w:rsidRPr="006A79FA">
        <w:rPr>
          <w:b/>
          <w:bCs/>
          <w:color w:val="0070C0"/>
        </w:rPr>
        <w:t>);</w:t>
      </w:r>
      <w:r w:rsidRPr="006A79FA">
        <w:rPr>
          <w:b/>
          <w:bCs/>
          <w:color w:val="0070C0"/>
        </w:rPr>
        <w:br/>
      </w:r>
      <w:r>
        <w:rPr>
          <w:b/>
          <w:bCs/>
          <w:color w:val="0070C0"/>
        </w:rPr>
        <w:t xml:space="preserve">var day = </w:t>
      </w:r>
      <w:proofErr w:type="spellStart"/>
      <w:r w:rsidRPr="006A79FA">
        <w:rPr>
          <w:b/>
          <w:bCs/>
          <w:color w:val="0070C0"/>
        </w:rPr>
        <w:t>d.getDay</w:t>
      </w:r>
      <w:proofErr w:type="spellEnd"/>
      <w:r w:rsidRPr="006A79FA">
        <w:rPr>
          <w:b/>
          <w:bCs/>
          <w:color w:val="0070C0"/>
        </w:rPr>
        <w:t>();</w:t>
      </w:r>
    </w:p>
    <w:p w14:paraId="2ECBF61B" w14:textId="29764C46" w:rsidR="006A79FA" w:rsidRPr="006A79FA" w:rsidRDefault="006A79FA" w:rsidP="00677D92">
      <w:pPr>
        <w:spacing w:after="0"/>
        <w:ind w:left="1800"/>
        <w:rPr>
          <w:b/>
          <w:bCs/>
          <w:color w:val="0070C0"/>
        </w:rPr>
      </w:pPr>
      <w:r w:rsidRPr="006A79FA">
        <w:rPr>
          <w:b/>
          <w:bCs/>
          <w:color w:val="0070C0"/>
        </w:rPr>
        <w:t xml:space="preserve">var </w:t>
      </w:r>
      <w:proofErr w:type="spellStart"/>
      <w:r w:rsidRPr="006A79FA">
        <w:rPr>
          <w:b/>
          <w:bCs/>
          <w:color w:val="0070C0"/>
        </w:rPr>
        <w:t>daylist</w:t>
      </w:r>
      <w:proofErr w:type="spellEnd"/>
      <w:r w:rsidRPr="006A79FA">
        <w:rPr>
          <w:b/>
          <w:bCs/>
          <w:color w:val="0070C0"/>
        </w:rPr>
        <w:t xml:space="preserve"> = ["Sun",</w:t>
      </w:r>
      <w:r>
        <w:rPr>
          <w:b/>
          <w:bCs/>
          <w:color w:val="0070C0"/>
        </w:rPr>
        <w:t xml:space="preserve"> </w:t>
      </w:r>
      <w:r w:rsidRPr="006A79FA">
        <w:rPr>
          <w:b/>
          <w:bCs/>
          <w:color w:val="0070C0"/>
        </w:rPr>
        <w:t>"Mon",</w:t>
      </w:r>
      <w:r>
        <w:rPr>
          <w:b/>
          <w:bCs/>
          <w:color w:val="0070C0"/>
        </w:rPr>
        <w:t xml:space="preserve"> </w:t>
      </w:r>
      <w:r w:rsidRPr="006A79FA">
        <w:rPr>
          <w:b/>
          <w:bCs/>
          <w:color w:val="0070C0"/>
        </w:rPr>
        <w:t>"Tue",</w:t>
      </w:r>
      <w:r>
        <w:rPr>
          <w:b/>
          <w:bCs/>
          <w:color w:val="0070C0"/>
        </w:rPr>
        <w:t xml:space="preserve"> </w:t>
      </w:r>
      <w:r w:rsidRPr="006A79FA">
        <w:rPr>
          <w:b/>
          <w:bCs/>
          <w:color w:val="0070C0"/>
        </w:rPr>
        <w:t>"Wed",</w:t>
      </w:r>
      <w:r>
        <w:rPr>
          <w:b/>
          <w:bCs/>
          <w:color w:val="0070C0"/>
        </w:rPr>
        <w:t xml:space="preserve"> </w:t>
      </w:r>
      <w:r w:rsidRPr="006A79FA">
        <w:rPr>
          <w:b/>
          <w:bCs/>
          <w:color w:val="0070C0"/>
        </w:rPr>
        <w:t>"Thu",</w:t>
      </w:r>
      <w:r>
        <w:rPr>
          <w:b/>
          <w:bCs/>
          <w:color w:val="0070C0"/>
        </w:rPr>
        <w:t xml:space="preserve"> </w:t>
      </w:r>
      <w:r w:rsidRPr="006A79FA">
        <w:rPr>
          <w:b/>
          <w:bCs/>
          <w:color w:val="0070C0"/>
        </w:rPr>
        <w:t>"Fri",</w:t>
      </w:r>
      <w:r>
        <w:rPr>
          <w:b/>
          <w:bCs/>
          <w:color w:val="0070C0"/>
        </w:rPr>
        <w:t xml:space="preserve"> </w:t>
      </w:r>
      <w:r w:rsidRPr="006A79FA">
        <w:rPr>
          <w:b/>
          <w:bCs/>
          <w:color w:val="0070C0"/>
        </w:rPr>
        <w:t>"Sat"];</w:t>
      </w:r>
    </w:p>
    <w:p w14:paraId="7E454996" w14:textId="645FC72A" w:rsidR="006A79FA" w:rsidRPr="006A79FA" w:rsidRDefault="006A79FA" w:rsidP="00677D92">
      <w:pPr>
        <w:spacing w:after="0"/>
        <w:ind w:left="1800"/>
        <w:rPr>
          <w:b/>
          <w:bCs/>
          <w:color w:val="0070C0"/>
        </w:rPr>
      </w:pPr>
      <w:proofErr w:type="gramStart"/>
      <w:r w:rsidRPr="006A79FA">
        <w:rPr>
          <w:b/>
          <w:bCs/>
          <w:color w:val="0070C0"/>
        </w:rPr>
        <w:t>console.log(</w:t>
      </w:r>
      <w:r>
        <w:rPr>
          <w:b/>
          <w:bCs/>
          <w:color w:val="0070C0"/>
        </w:rPr>
        <w:t xml:space="preserve"> </w:t>
      </w:r>
      <w:r w:rsidRPr="006A79FA">
        <w:rPr>
          <w:b/>
          <w:bCs/>
          <w:color w:val="0070C0"/>
        </w:rPr>
        <w:t>"</w:t>
      </w:r>
      <w:proofErr w:type="gramEnd"/>
      <w:r w:rsidRPr="006A79FA">
        <w:rPr>
          <w:b/>
          <w:bCs/>
          <w:color w:val="0070C0"/>
        </w:rPr>
        <w:t>Today is : " +</w:t>
      </w:r>
      <w:r>
        <w:rPr>
          <w:b/>
          <w:bCs/>
          <w:color w:val="0070C0"/>
        </w:rPr>
        <w:t xml:space="preserve"> </w:t>
      </w:r>
      <w:r w:rsidRPr="006A79FA">
        <w:rPr>
          <w:b/>
          <w:bCs/>
          <w:color w:val="0070C0"/>
        </w:rPr>
        <w:t xml:space="preserve"> </w:t>
      </w:r>
      <w:proofErr w:type="spellStart"/>
      <w:r w:rsidRPr="006A79FA">
        <w:rPr>
          <w:b/>
          <w:bCs/>
          <w:color w:val="0070C0"/>
        </w:rPr>
        <w:t>daylist</w:t>
      </w:r>
      <w:proofErr w:type="spellEnd"/>
      <w:r w:rsidRPr="006A79FA">
        <w:rPr>
          <w:b/>
          <w:bCs/>
          <w:color w:val="0070C0"/>
        </w:rPr>
        <w:t xml:space="preserve">[day] </w:t>
      </w:r>
      <w:r>
        <w:rPr>
          <w:b/>
          <w:bCs/>
          <w:color w:val="0070C0"/>
        </w:rPr>
        <w:t xml:space="preserve"> </w:t>
      </w:r>
      <w:r w:rsidRPr="006A79FA">
        <w:rPr>
          <w:b/>
          <w:bCs/>
          <w:color w:val="0070C0"/>
        </w:rPr>
        <w:t>);</w:t>
      </w:r>
      <w:r>
        <w:rPr>
          <w:b/>
          <w:bCs/>
          <w:color w:val="0070C0"/>
        </w:rPr>
        <w:t xml:space="preserve"> </w:t>
      </w:r>
    </w:p>
    <w:p w14:paraId="2870ECEC" w14:textId="6EEC21BF" w:rsidR="00AC6216" w:rsidRPr="00AC6216" w:rsidRDefault="00AC6216">
      <w:pPr>
        <w:pStyle w:val="ListParagraph"/>
        <w:numPr>
          <w:ilvl w:val="0"/>
          <w:numId w:val="96"/>
        </w:numPr>
        <w:ind w:left="720"/>
      </w:pPr>
      <w:proofErr w:type="spellStart"/>
      <w:proofErr w:type="gramStart"/>
      <w:r w:rsidRPr="00AC6216">
        <w:t>getHours</w:t>
      </w:r>
      <w:proofErr w:type="spellEnd"/>
      <w:r w:rsidRPr="00AC6216">
        <w:t>(</w:t>
      </w:r>
      <w:proofErr w:type="gramEnd"/>
      <w:r w:rsidRPr="00AC6216">
        <w:t>)</w:t>
      </w:r>
      <w:r>
        <w:t xml:space="preserve"> - </w:t>
      </w:r>
      <w:r w:rsidRPr="00AC6216">
        <w:t>Get hour (0-23)</w:t>
      </w:r>
    </w:p>
    <w:p w14:paraId="0F3DD681" w14:textId="43B5A7C7" w:rsidR="00AC6216" w:rsidRPr="00AC6216" w:rsidRDefault="00AC6216">
      <w:pPr>
        <w:pStyle w:val="ListParagraph"/>
        <w:numPr>
          <w:ilvl w:val="0"/>
          <w:numId w:val="96"/>
        </w:numPr>
        <w:ind w:left="720"/>
      </w:pPr>
      <w:proofErr w:type="spellStart"/>
      <w:proofErr w:type="gramStart"/>
      <w:r w:rsidRPr="00AC6216">
        <w:t>getMinutes</w:t>
      </w:r>
      <w:proofErr w:type="spellEnd"/>
      <w:r w:rsidRPr="00AC6216">
        <w:t>(</w:t>
      </w:r>
      <w:proofErr w:type="gramEnd"/>
      <w:r w:rsidRPr="00AC6216">
        <w:t>)</w:t>
      </w:r>
      <w:r>
        <w:t xml:space="preserve"> - </w:t>
      </w:r>
      <w:r w:rsidRPr="00AC6216">
        <w:t>Get minute (0-59)</w:t>
      </w:r>
    </w:p>
    <w:p w14:paraId="525AD240" w14:textId="073B51D9" w:rsidR="00AC6216" w:rsidRPr="00AC6216" w:rsidRDefault="00AC6216">
      <w:pPr>
        <w:pStyle w:val="ListParagraph"/>
        <w:numPr>
          <w:ilvl w:val="0"/>
          <w:numId w:val="96"/>
        </w:numPr>
        <w:ind w:left="720"/>
      </w:pPr>
      <w:proofErr w:type="spellStart"/>
      <w:proofErr w:type="gramStart"/>
      <w:r w:rsidRPr="00AC6216">
        <w:t>getSeconds</w:t>
      </w:r>
      <w:proofErr w:type="spellEnd"/>
      <w:r w:rsidRPr="00AC6216">
        <w:t>(</w:t>
      </w:r>
      <w:proofErr w:type="gramEnd"/>
      <w:r w:rsidRPr="00AC6216">
        <w:t>)</w:t>
      </w:r>
      <w:r>
        <w:t xml:space="preserve"> - </w:t>
      </w:r>
      <w:r w:rsidRPr="00AC6216">
        <w:t>Get second (0-59)</w:t>
      </w:r>
    </w:p>
    <w:p w14:paraId="0140D4B8" w14:textId="7DFD826B" w:rsidR="00AC6216" w:rsidRPr="00AC6216" w:rsidRDefault="00AC6216">
      <w:pPr>
        <w:pStyle w:val="ListParagraph"/>
        <w:numPr>
          <w:ilvl w:val="0"/>
          <w:numId w:val="96"/>
        </w:numPr>
        <w:ind w:left="720"/>
      </w:pPr>
      <w:proofErr w:type="spellStart"/>
      <w:proofErr w:type="gramStart"/>
      <w:r w:rsidRPr="00AC6216">
        <w:t>getMilliseconds</w:t>
      </w:r>
      <w:proofErr w:type="spellEnd"/>
      <w:r w:rsidRPr="00AC6216">
        <w:t>(</w:t>
      </w:r>
      <w:proofErr w:type="gramEnd"/>
      <w:r w:rsidRPr="00AC6216">
        <w:t>)</w:t>
      </w:r>
      <w:r>
        <w:t xml:space="preserve"> - </w:t>
      </w:r>
      <w:r w:rsidRPr="00AC6216">
        <w:t>Get millisecond (0-999)</w:t>
      </w:r>
    </w:p>
    <w:p w14:paraId="2F2D46CD" w14:textId="59921F8D" w:rsidR="00AC6216" w:rsidRPr="00AC6216" w:rsidRDefault="00AC6216">
      <w:pPr>
        <w:pStyle w:val="ListParagraph"/>
        <w:numPr>
          <w:ilvl w:val="0"/>
          <w:numId w:val="96"/>
        </w:numPr>
        <w:ind w:left="720"/>
      </w:pPr>
      <w:proofErr w:type="spellStart"/>
      <w:proofErr w:type="gramStart"/>
      <w:r w:rsidRPr="00AC6216">
        <w:t>getTime</w:t>
      </w:r>
      <w:proofErr w:type="spellEnd"/>
      <w:r w:rsidRPr="00AC6216">
        <w:t>(</w:t>
      </w:r>
      <w:proofErr w:type="gramEnd"/>
      <w:r w:rsidRPr="00AC6216">
        <w:t>)</w:t>
      </w:r>
      <w:r>
        <w:t xml:space="preserve"> - </w:t>
      </w:r>
      <w:r w:rsidRPr="00AC6216">
        <w:t>Get time (milliseconds since January 1, 1970)</w:t>
      </w:r>
    </w:p>
    <w:p w14:paraId="587D58D3" w14:textId="77777777" w:rsidR="00AC6216" w:rsidRPr="00677D92" w:rsidRDefault="00AC6216" w:rsidP="00677D92">
      <w:pPr>
        <w:spacing w:after="0"/>
        <w:rPr>
          <w:b/>
          <w:bCs/>
          <w:sz w:val="26"/>
          <w:szCs w:val="26"/>
        </w:rPr>
      </w:pPr>
      <w:r w:rsidRPr="00677D92">
        <w:rPr>
          <w:b/>
          <w:bCs/>
          <w:sz w:val="26"/>
          <w:szCs w:val="26"/>
        </w:rPr>
        <w:t>Set Date Methods</w:t>
      </w:r>
    </w:p>
    <w:p w14:paraId="0D4EA38E" w14:textId="6D2C053D" w:rsidR="00AC6216" w:rsidRPr="00AC6216" w:rsidRDefault="00AC6216">
      <w:pPr>
        <w:pStyle w:val="ListParagraph"/>
        <w:numPr>
          <w:ilvl w:val="0"/>
          <w:numId w:val="97"/>
        </w:numPr>
      </w:pPr>
      <w:proofErr w:type="spellStart"/>
      <w:proofErr w:type="gramStart"/>
      <w:r w:rsidRPr="00AC6216">
        <w:t>setDate</w:t>
      </w:r>
      <w:proofErr w:type="spellEnd"/>
      <w:r w:rsidRPr="00AC6216">
        <w:t>(</w:t>
      </w:r>
      <w:proofErr w:type="gramEnd"/>
      <w:r w:rsidRPr="00AC6216">
        <w:t>)</w:t>
      </w:r>
      <w:r>
        <w:t xml:space="preserve"> - </w:t>
      </w:r>
      <w:r w:rsidRPr="00AC6216">
        <w:t>Set the day as a number (1-31)</w:t>
      </w:r>
    </w:p>
    <w:p w14:paraId="1CE53882" w14:textId="16547496" w:rsidR="00AC6216" w:rsidRPr="00AC6216" w:rsidRDefault="00AC6216">
      <w:pPr>
        <w:pStyle w:val="ListParagraph"/>
        <w:numPr>
          <w:ilvl w:val="0"/>
          <w:numId w:val="97"/>
        </w:numPr>
      </w:pPr>
      <w:proofErr w:type="spellStart"/>
      <w:proofErr w:type="gramStart"/>
      <w:r w:rsidRPr="00AC6216">
        <w:t>setFullYear</w:t>
      </w:r>
      <w:proofErr w:type="spellEnd"/>
      <w:r w:rsidRPr="00AC6216">
        <w:t>(</w:t>
      </w:r>
      <w:proofErr w:type="gramEnd"/>
      <w:r w:rsidRPr="00AC6216">
        <w:t>)</w:t>
      </w:r>
      <w:r>
        <w:t xml:space="preserve"> - </w:t>
      </w:r>
      <w:r w:rsidRPr="00AC6216">
        <w:t>Set the year (optionally month and day)</w:t>
      </w:r>
    </w:p>
    <w:p w14:paraId="20B5965D" w14:textId="120224E0" w:rsidR="00AC6216" w:rsidRPr="00AC6216" w:rsidRDefault="00AC6216">
      <w:pPr>
        <w:pStyle w:val="ListParagraph"/>
        <w:numPr>
          <w:ilvl w:val="0"/>
          <w:numId w:val="97"/>
        </w:numPr>
      </w:pPr>
      <w:proofErr w:type="spellStart"/>
      <w:proofErr w:type="gramStart"/>
      <w:r w:rsidRPr="00AC6216">
        <w:t>setHours</w:t>
      </w:r>
      <w:proofErr w:type="spellEnd"/>
      <w:r w:rsidRPr="00AC6216">
        <w:t>(</w:t>
      </w:r>
      <w:proofErr w:type="gramEnd"/>
      <w:r w:rsidRPr="00AC6216">
        <w:t>)</w:t>
      </w:r>
      <w:r>
        <w:t xml:space="preserve"> - </w:t>
      </w:r>
      <w:r w:rsidRPr="00AC6216">
        <w:t>Set the hour (0-23)</w:t>
      </w:r>
    </w:p>
    <w:p w14:paraId="71563E08" w14:textId="368001C7" w:rsidR="00AC6216" w:rsidRPr="00AC6216" w:rsidRDefault="00AC6216">
      <w:pPr>
        <w:pStyle w:val="ListParagraph"/>
        <w:numPr>
          <w:ilvl w:val="0"/>
          <w:numId w:val="97"/>
        </w:numPr>
      </w:pPr>
      <w:proofErr w:type="spellStart"/>
      <w:proofErr w:type="gramStart"/>
      <w:r w:rsidRPr="00AC6216">
        <w:t>setMilliseconds</w:t>
      </w:r>
      <w:proofErr w:type="spellEnd"/>
      <w:r w:rsidRPr="00AC6216">
        <w:t>(</w:t>
      </w:r>
      <w:proofErr w:type="gramEnd"/>
      <w:r w:rsidRPr="00AC6216">
        <w:t>)</w:t>
      </w:r>
      <w:r>
        <w:t xml:space="preserve"> - </w:t>
      </w:r>
      <w:r w:rsidRPr="00AC6216">
        <w:t>Set the milliseconds (0-999)</w:t>
      </w:r>
    </w:p>
    <w:p w14:paraId="1496A75B" w14:textId="5967AAA5" w:rsidR="00AC6216" w:rsidRPr="00AC6216" w:rsidRDefault="00AC6216">
      <w:pPr>
        <w:pStyle w:val="ListParagraph"/>
        <w:numPr>
          <w:ilvl w:val="0"/>
          <w:numId w:val="97"/>
        </w:numPr>
      </w:pPr>
      <w:proofErr w:type="spellStart"/>
      <w:proofErr w:type="gramStart"/>
      <w:r w:rsidRPr="00AC6216">
        <w:t>setMinutes</w:t>
      </w:r>
      <w:proofErr w:type="spellEnd"/>
      <w:r w:rsidRPr="00AC6216">
        <w:t>(</w:t>
      </w:r>
      <w:proofErr w:type="gramEnd"/>
      <w:r w:rsidRPr="00AC6216">
        <w:t>)</w:t>
      </w:r>
      <w:r>
        <w:t xml:space="preserve"> - </w:t>
      </w:r>
      <w:r w:rsidRPr="00AC6216">
        <w:t>Set the minutes (0-59)</w:t>
      </w:r>
    </w:p>
    <w:p w14:paraId="729EF7A4" w14:textId="1CAB4BAE" w:rsidR="00AC6216" w:rsidRPr="00AC6216" w:rsidRDefault="00AC6216">
      <w:pPr>
        <w:pStyle w:val="ListParagraph"/>
        <w:numPr>
          <w:ilvl w:val="0"/>
          <w:numId w:val="97"/>
        </w:numPr>
      </w:pPr>
      <w:proofErr w:type="spellStart"/>
      <w:proofErr w:type="gramStart"/>
      <w:r w:rsidRPr="00AC6216">
        <w:t>setMonth</w:t>
      </w:r>
      <w:proofErr w:type="spellEnd"/>
      <w:r w:rsidRPr="00AC6216">
        <w:t>(</w:t>
      </w:r>
      <w:proofErr w:type="gramEnd"/>
      <w:r w:rsidRPr="00AC6216">
        <w:t>)</w:t>
      </w:r>
      <w:r>
        <w:t xml:space="preserve"> - </w:t>
      </w:r>
      <w:r w:rsidRPr="00AC6216">
        <w:t>Set the month (0-11)</w:t>
      </w:r>
    </w:p>
    <w:p w14:paraId="578F4783" w14:textId="5B261743" w:rsidR="00AC6216" w:rsidRPr="00AC6216" w:rsidRDefault="00AC6216">
      <w:pPr>
        <w:pStyle w:val="ListParagraph"/>
        <w:numPr>
          <w:ilvl w:val="0"/>
          <w:numId w:val="97"/>
        </w:numPr>
      </w:pPr>
      <w:proofErr w:type="spellStart"/>
      <w:proofErr w:type="gramStart"/>
      <w:r w:rsidRPr="00AC6216">
        <w:t>setSeconds</w:t>
      </w:r>
      <w:proofErr w:type="spellEnd"/>
      <w:r w:rsidRPr="00AC6216">
        <w:t>(</w:t>
      </w:r>
      <w:proofErr w:type="gramEnd"/>
      <w:r w:rsidRPr="00AC6216">
        <w:t>)</w:t>
      </w:r>
      <w:r>
        <w:t xml:space="preserve"> - </w:t>
      </w:r>
      <w:r w:rsidRPr="00AC6216">
        <w:t>Set the seconds (0-59)</w:t>
      </w:r>
    </w:p>
    <w:p w14:paraId="79EFE402" w14:textId="2C069A06" w:rsidR="00AC6216" w:rsidRDefault="00AC6216">
      <w:pPr>
        <w:pStyle w:val="ListParagraph"/>
        <w:numPr>
          <w:ilvl w:val="0"/>
          <w:numId w:val="97"/>
        </w:numPr>
      </w:pPr>
      <w:proofErr w:type="spellStart"/>
      <w:proofErr w:type="gramStart"/>
      <w:r w:rsidRPr="00AC6216">
        <w:t>setTime</w:t>
      </w:r>
      <w:proofErr w:type="spellEnd"/>
      <w:r w:rsidRPr="00AC6216">
        <w:t>(</w:t>
      </w:r>
      <w:proofErr w:type="gramEnd"/>
      <w:r w:rsidRPr="00AC6216">
        <w:t>)</w:t>
      </w:r>
      <w:r>
        <w:t xml:space="preserve"> - </w:t>
      </w:r>
      <w:r w:rsidRPr="00AC6216">
        <w:t>Set the time (milliseconds since January 1, 1970</w:t>
      </w:r>
    </w:p>
    <w:p w14:paraId="144FB10C" w14:textId="77777777" w:rsidR="006A430C" w:rsidRPr="00376D5D" w:rsidRDefault="006A430C" w:rsidP="006A430C">
      <w:pPr>
        <w:pStyle w:val="ListParagraph"/>
      </w:pPr>
    </w:p>
    <w:p w14:paraId="496E7A00" w14:textId="77777777" w:rsidR="00B133A0" w:rsidRPr="00376D5D" w:rsidRDefault="00B133A0" w:rsidP="00A105D4">
      <w:pPr>
        <w:pStyle w:val="Heading1"/>
      </w:pPr>
      <w:r w:rsidRPr="00376D5D">
        <w:lastRenderedPageBreak/>
        <w:t>Math Object</w:t>
      </w:r>
    </w:p>
    <w:p w14:paraId="2E4B39DA" w14:textId="7F087266" w:rsidR="00B133A0" w:rsidRDefault="00B133A0">
      <w:pPr>
        <w:pStyle w:val="ListParagraph"/>
        <w:numPr>
          <w:ilvl w:val="0"/>
          <w:numId w:val="1"/>
        </w:numPr>
      </w:pPr>
      <w:proofErr w:type="spellStart"/>
      <w:r w:rsidRPr="005F0ED1">
        <w:rPr>
          <w:b/>
          <w:bCs/>
        </w:rPr>
        <w:t>Math.E</w:t>
      </w:r>
      <w:proofErr w:type="spellEnd"/>
      <w:r w:rsidRPr="00376D5D">
        <w:t> </w:t>
      </w:r>
      <w:r w:rsidR="005F0ED1">
        <w:t xml:space="preserve">- </w:t>
      </w:r>
      <w:r w:rsidRPr="00376D5D">
        <w:t>returns Euler's number</w:t>
      </w:r>
      <w:r w:rsidR="005F0ED1">
        <w:t>.</w:t>
      </w:r>
    </w:p>
    <w:p w14:paraId="16F73099" w14:textId="4D92425B" w:rsidR="00B133A0" w:rsidRDefault="00B133A0">
      <w:pPr>
        <w:pStyle w:val="ListParagraph"/>
        <w:numPr>
          <w:ilvl w:val="0"/>
          <w:numId w:val="1"/>
        </w:numPr>
      </w:pPr>
      <w:proofErr w:type="spellStart"/>
      <w:r w:rsidRPr="005F0ED1">
        <w:rPr>
          <w:b/>
          <w:bCs/>
        </w:rPr>
        <w:t>Math.PI</w:t>
      </w:r>
      <w:proofErr w:type="spellEnd"/>
      <w:r w:rsidRPr="00376D5D">
        <w:t> </w:t>
      </w:r>
      <w:r w:rsidR="005F0ED1">
        <w:t>-</w:t>
      </w:r>
      <w:r>
        <w:t xml:space="preserve"> </w:t>
      </w:r>
      <w:r w:rsidRPr="00376D5D">
        <w:t>returns PI</w:t>
      </w:r>
      <w:r w:rsidR="005F0ED1">
        <w:t>.</w:t>
      </w:r>
    </w:p>
    <w:p w14:paraId="24100D3D" w14:textId="63E1193E" w:rsidR="00B133A0" w:rsidRDefault="00B133A0">
      <w:pPr>
        <w:pStyle w:val="ListParagraph"/>
        <w:numPr>
          <w:ilvl w:val="0"/>
          <w:numId w:val="1"/>
        </w:numPr>
      </w:pPr>
      <w:r w:rsidRPr="005F0ED1">
        <w:rPr>
          <w:b/>
          <w:bCs/>
        </w:rPr>
        <w:t>Math.SQRT2</w:t>
      </w:r>
      <w:r w:rsidRPr="00376D5D">
        <w:t> </w:t>
      </w:r>
      <w:r w:rsidR="005F0ED1">
        <w:t xml:space="preserve">- </w:t>
      </w:r>
      <w:r w:rsidRPr="00376D5D">
        <w:t>returns the square root of 2</w:t>
      </w:r>
      <w:r w:rsidR="005F0ED1">
        <w:t>.</w:t>
      </w:r>
    </w:p>
    <w:p w14:paraId="16D8A4B8" w14:textId="00E81E5A" w:rsidR="00B133A0" w:rsidRDefault="00B133A0">
      <w:pPr>
        <w:pStyle w:val="ListParagraph"/>
        <w:numPr>
          <w:ilvl w:val="0"/>
          <w:numId w:val="1"/>
        </w:numPr>
      </w:pPr>
      <w:r w:rsidRPr="005F0ED1">
        <w:rPr>
          <w:b/>
          <w:bCs/>
        </w:rPr>
        <w:t>Math.SQRT1_2 </w:t>
      </w:r>
      <w:proofErr w:type="gramStart"/>
      <w:r w:rsidR="005F0ED1" w:rsidRPr="005F0ED1">
        <w:rPr>
          <w:b/>
          <w:bCs/>
        </w:rPr>
        <w:t>-</w:t>
      </w:r>
      <w:r w:rsidR="005F0ED1">
        <w:t xml:space="preserve"> </w:t>
      </w:r>
      <w:r>
        <w:t xml:space="preserve"> </w:t>
      </w:r>
      <w:r w:rsidRPr="00376D5D">
        <w:t>returns</w:t>
      </w:r>
      <w:proofErr w:type="gramEnd"/>
      <w:r w:rsidRPr="00376D5D">
        <w:t xml:space="preserve"> the square root of </w:t>
      </w:r>
      <w:r>
        <w:t>½</w:t>
      </w:r>
      <w:r w:rsidR="005F0ED1">
        <w:t>.</w:t>
      </w:r>
    </w:p>
    <w:p w14:paraId="1033EC3B" w14:textId="3BD1F671" w:rsidR="00B133A0" w:rsidRDefault="00B133A0">
      <w:pPr>
        <w:pStyle w:val="ListParagraph"/>
        <w:numPr>
          <w:ilvl w:val="0"/>
          <w:numId w:val="1"/>
        </w:numPr>
      </w:pPr>
      <w:proofErr w:type="gramStart"/>
      <w:r w:rsidRPr="005F0ED1">
        <w:rPr>
          <w:b/>
          <w:bCs/>
        </w:rPr>
        <w:t>Math.LN2</w:t>
      </w:r>
      <w:r w:rsidRPr="00376D5D">
        <w:t>  </w:t>
      </w:r>
      <w:r w:rsidR="005F0ED1">
        <w:t>-</w:t>
      </w:r>
      <w:proofErr w:type="gramEnd"/>
      <w:r w:rsidR="005F0ED1">
        <w:t xml:space="preserve"> </w:t>
      </w:r>
      <w:r w:rsidRPr="00376D5D">
        <w:t>returns the natural logarithm of 2</w:t>
      </w:r>
      <w:r w:rsidR="005F0ED1">
        <w:t>.</w:t>
      </w:r>
    </w:p>
    <w:p w14:paraId="32FA4E8E" w14:textId="67DD9CB7" w:rsidR="00B133A0" w:rsidRDefault="00B133A0">
      <w:pPr>
        <w:pStyle w:val="ListParagraph"/>
        <w:numPr>
          <w:ilvl w:val="0"/>
          <w:numId w:val="1"/>
        </w:numPr>
      </w:pPr>
      <w:r w:rsidRPr="005F0ED1">
        <w:rPr>
          <w:b/>
          <w:bCs/>
        </w:rPr>
        <w:t>Math.LN10</w:t>
      </w:r>
      <w:r w:rsidRPr="00376D5D">
        <w:t> </w:t>
      </w:r>
      <w:r w:rsidR="005F0ED1">
        <w:t xml:space="preserve">- </w:t>
      </w:r>
      <w:r w:rsidRPr="00376D5D">
        <w:t>returns the natural logarithm of 10</w:t>
      </w:r>
      <w:r w:rsidR="005F0ED1">
        <w:t>.</w:t>
      </w:r>
    </w:p>
    <w:p w14:paraId="47A45D20" w14:textId="29C43979" w:rsidR="00B133A0" w:rsidRDefault="00B133A0">
      <w:pPr>
        <w:pStyle w:val="ListParagraph"/>
        <w:numPr>
          <w:ilvl w:val="0"/>
          <w:numId w:val="1"/>
        </w:numPr>
      </w:pPr>
      <w:r w:rsidRPr="005F0ED1">
        <w:rPr>
          <w:b/>
          <w:bCs/>
        </w:rPr>
        <w:t>Math.LOG2E</w:t>
      </w:r>
      <w:r w:rsidRPr="00376D5D">
        <w:t> </w:t>
      </w:r>
      <w:r w:rsidR="005F0ED1">
        <w:t xml:space="preserve">- </w:t>
      </w:r>
      <w:r w:rsidRPr="00376D5D">
        <w:t>returns base 2 logarithm of E</w:t>
      </w:r>
      <w:r w:rsidR="005F0ED1">
        <w:t>.</w:t>
      </w:r>
    </w:p>
    <w:p w14:paraId="07956FAB" w14:textId="77777777" w:rsidR="00B133A0" w:rsidRPr="005F0ED1" w:rsidRDefault="00B133A0">
      <w:pPr>
        <w:pStyle w:val="ListParagraph"/>
        <w:numPr>
          <w:ilvl w:val="0"/>
          <w:numId w:val="1"/>
        </w:numPr>
        <w:rPr>
          <w:b/>
          <w:bCs/>
        </w:rPr>
      </w:pPr>
      <w:r w:rsidRPr="005F0ED1">
        <w:rPr>
          <w:b/>
          <w:bCs/>
        </w:rPr>
        <w:t>Math.LOG10E   </w:t>
      </w:r>
    </w:p>
    <w:p w14:paraId="0AE99AD6" w14:textId="7346BFCB" w:rsidR="00B133A0" w:rsidRPr="00376D5D" w:rsidRDefault="00B133A0">
      <w:pPr>
        <w:pStyle w:val="ListParagraph"/>
        <w:numPr>
          <w:ilvl w:val="0"/>
          <w:numId w:val="1"/>
        </w:numPr>
      </w:pPr>
      <w:proofErr w:type="spellStart"/>
      <w:r w:rsidRPr="005F0ED1">
        <w:rPr>
          <w:b/>
          <w:bCs/>
        </w:rPr>
        <w:t>Math.round</w:t>
      </w:r>
      <w:proofErr w:type="spellEnd"/>
      <w:r w:rsidRPr="005F0ED1">
        <w:rPr>
          <w:b/>
          <w:bCs/>
        </w:rPr>
        <w:t>(x)</w:t>
      </w:r>
      <w:r w:rsidR="005F0ED1">
        <w:t xml:space="preserve"> -</w:t>
      </w:r>
      <w:r w:rsidR="005F0ED1" w:rsidRPr="00376D5D">
        <w:t xml:space="preserve"> </w:t>
      </w:r>
      <w:r w:rsidRPr="00376D5D">
        <w:t>Returns x rounded to its nearest integer</w:t>
      </w:r>
      <w:r w:rsidR="005F0ED1">
        <w:t>.</w:t>
      </w:r>
    </w:p>
    <w:p w14:paraId="3EE5C18F" w14:textId="1AC78505" w:rsidR="00B133A0" w:rsidRPr="00376D5D" w:rsidRDefault="00B133A0">
      <w:pPr>
        <w:pStyle w:val="ListParagraph"/>
        <w:numPr>
          <w:ilvl w:val="0"/>
          <w:numId w:val="1"/>
        </w:numPr>
      </w:pPr>
      <w:proofErr w:type="spellStart"/>
      <w:r w:rsidRPr="005F0ED1">
        <w:rPr>
          <w:b/>
          <w:bCs/>
        </w:rPr>
        <w:t>Math.ceil</w:t>
      </w:r>
      <w:proofErr w:type="spellEnd"/>
      <w:r w:rsidRPr="005F0ED1">
        <w:rPr>
          <w:b/>
          <w:bCs/>
        </w:rPr>
        <w:t>(x)</w:t>
      </w:r>
      <w:r>
        <w:t xml:space="preserve"> </w:t>
      </w:r>
      <w:r w:rsidR="005F0ED1">
        <w:t xml:space="preserve">- </w:t>
      </w:r>
      <w:r w:rsidRPr="00376D5D">
        <w:t>Returns x rounded up to its nearest integer</w:t>
      </w:r>
      <w:r w:rsidR="005F0ED1">
        <w:t>.</w:t>
      </w:r>
      <w:r w:rsidRPr="00376D5D">
        <w:tab/>
      </w:r>
    </w:p>
    <w:p w14:paraId="0F3F5F2C" w14:textId="7C38CAAD" w:rsidR="00B133A0" w:rsidRPr="00376D5D" w:rsidRDefault="00B133A0">
      <w:pPr>
        <w:pStyle w:val="ListParagraph"/>
        <w:numPr>
          <w:ilvl w:val="0"/>
          <w:numId w:val="1"/>
        </w:numPr>
      </w:pPr>
      <w:proofErr w:type="spellStart"/>
      <w:r w:rsidRPr="005F0ED1">
        <w:rPr>
          <w:b/>
          <w:bCs/>
        </w:rPr>
        <w:t>Math.floor</w:t>
      </w:r>
      <w:proofErr w:type="spellEnd"/>
      <w:r w:rsidRPr="005F0ED1">
        <w:rPr>
          <w:b/>
          <w:bCs/>
        </w:rPr>
        <w:t>(x)</w:t>
      </w:r>
      <w:r w:rsidR="005F0ED1">
        <w:t xml:space="preserve"> -</w:t>
      </w:r>
      <w:r w:rsidR="005F0ED1" w:rsidRPr="00376D5D">
        <w:t xml:space="preserve"> </w:t>
      </w:r>
      <w:r w:rsidRPr="00376D5D">
        <w:t>Returns x rounded down to its nearest integer</w:t>
      </w:r>
      <w:r w:rsidR="005F0ED1">
        <w:t>.</w:t>
      </w:r>
      <w:r w:rsidRPr="00376D5D">
        <w:tab/>
      </w:r>
    </w:p>
    <w:p w14:paraId="0D32D4C2" w14:textId="63ACA8CE" w:rsidR="00B133A0" w:rsidRDefault="00B133A0" w:rsidP="000A0696">
      <w:pPr>
        <w:pStyle w:val="ListParagraph"/>
        <w:numPr>
          <w:ilvl w:val="0"/>
          <w:numId w:val="1"/>
        </w:numPr>
        <w:spacing w:after="0"/>
      </w:pPr>
      <w:proofErr w:type="spellStart"/>
      <w:r w:rsidRPr="005F0ED1">
        <w:rPr>
          <w:b/>
          <w:bCs/>
        </w:rPr>
        <w:t>Math.trunc</w:t>
      </w:r>
      <w:proofErr w:type="spellEnd"/>
      <w:r w:rsidRPr="005F0ED1">
        <w:rPr>
          <w:b/>
          <w:bCs/>
        </w:rPr>
        <w:t>(x)</w:t>
      </w:r>
      <w:proofErr w:type="gramStart"/>
      <w:r w:rsidR="005F0ED1" w:rsidRPr="005F0ED1">
        <w:rPr>
          <w:b/>
          <w:bCs/>
        </w:rPr>
        <w:t>-</w:t>
      </w:r>
      <w:r w:rsidR="005F0ED1">
        <w:t xml:space="preserve"> </w:t>
      </w:r>
      <w:r w:rsidR="005F0ED1" w:rsidRPr="00376D5D">
        <w:t xml:space="preserve"> </w:t>
      </w:r>
      <w:r w:rsidRPr="00376D5D">
        <w:t>Returns</w:t>
      </w:r>
      <w:proofErr w:type="gramEnd"/>
      <w:r w:rsidRPr="00376D5D">
        <w:t xml:space="preserve"> the integer part of x (</w:t>
      </w:r>
      <w:r w:rsidRPr="005F0ED1">
        <w:t>new in ES6</w:t>
      </w:r>
      <w:r w:rsidRPr="00376D5D">
        <w:t>)</w:t>
      </w:r>
      <w:r w:rsidR="005F0ED1">
        <w:t>.</w:t>
      </w:r>
    </w:p>
    <w:p w14:paraId="09D97F8F" w14:textId="77777777" w:rsidR="000A0696" w:rsidRPr="00BD67BC" w:rsidRDefault="000A0696" w:rsidP="000A0696">
      <w:pPr>
        <w:pStyle w:val="NoSpacing"/>
        <w:numPr>
          <w:ilvl w:val="0"/>
          <w:numId w:val="1"/>
        </w:numPr>
        <w:rPr>
          <w:b/>
          <w:bCs/>
          <w:color w:val="00B050"/>
        </w:rPr>
      </w:pPr>
      <w:proofErr w:type="spellStart"/>
      <w:proofErr w:type="gramStart"/>
      <w:r w:rsidRPr="00BD67BC">
        <w:rPr>
          <w:b/>
          <w:bCs/>
          <w:color w:val="00B050"/>
        </w:rPr>
        <w:t>Math.max</w:t>
      </w:r>
      <w:proofErr w:type="spellEnd"/>
      <w:r w:rsidRPr="00BD67BC">
        <w:rPr>
          <w:b/>
          <w:bCs/>
          <w:color w:val="00B050"/>
        </w:rPr>
        <w:t>(</w:t>
      </w:r>
      <w:proofErr w:type="gramEnd"/>
      <w:r w:rsidRPr="00BD67BC">
        <w:rPr>
          <w:b/>
          <w:bCs/>
          <w:color w:val="00B050"/>
        </w:rPr>
        <w:t>)</w:t>
      </w:r>
    </w:p>
    <w:p w14:paraId="77FF3EBA" w14:textId="77777777" w:rsidR="000A0696" w:rsidRPr="00BD67BC" w:rsidRDefault="000A0696" w:rsidP="000A0696">
      <w:pPr>
        <w:pStyle w:val="NoSpacing"/>
        <w:numPr>
          <w:ilvl w:val="0"/>
          <w:numId w:val="1"/>
        </w:numPr>
        <w:rPr>
          <w:b/>
          <w:bCs/>
          <w:color w:val="00B050"/>
        </w:rPr>
      </w:pPr>
      <w:proofErr w:type="spellStart"/>
      <w:proofErr w:type="gramStart"/>
      <w:r w:rsidRPr="00BD67BC">
        <w:rPr>
          <w:b/>
          <w:bCs/>
          <w:color w:val="00B050"/>
        </w:rPr>
        <w:t>Math.min</w:t>
      </w:r>
      <w:proofErr w:type="spellEnd"/>
      <w:r w:rsidRPr="00BD67BC">
        <w:rPr>
          <w:b/>
          <w:bCs/>
          <w:color w:val="00B050"/>
        </w:rPr>
        <w:t>(</w:t>
      </w:r>
      <w:proofErr w:type="gramEnd"/>
      <w:r w:rsidRPr="00BD67BC">
        <w:rPr>
          <w:b/>
          <w:bCs/>
          <w:color w:val="00B050"/>
        </w:rPr>
        <w:t>)</w:t>
      </w:r>
    </w:p>
    <w:p w14:paraId="71D4C013" w14:textId="77777777" w:rsidR="000A0696" w:rsidRDefault="000A0696" w:rsidP="000A0696">
      <w:pPr>
        <w:pStyle w:val="ListParagraph"/>
        <w:ind w:left="360"/>
      </w:pPr>
    </w:p>
    <w:p w14:paraId="7218CBAC" w14:textId="6AE9A3A9" w:rsidR="00B133A0" w:rsidRPr="004C1B68" w:rsidRDefault="00B133A0" w:rsidP="002C1F14">
      <w:pPr>
        <w:pStyle w:val="Heading2"/>
      </w:pPr>
      <w:proofErr w:type="spellStart"/>
      <w:r w:rsidRPr="005F0ED1">
        <w:t>Math.random</w:t>
      </w:r>
      <w:proofErr w:type="spellEnd"/>
      <w:r w:rsidRPr="005F0ED1">
        <w:rPr>
          <w:rFonts w:ascii="Consolas" w:hAnsi="Consolas"/>
          <w:color w:val="DC143C"/>
        </w:rPr>
        <w:t>()</w:t>
      </w:r>
      <w:r w:rsidR="004C1B68">
        <w:rPr>
          <w:rFonts w:ascii="Consolas" w:hAnsi="Consolas"/>
          <w:color w:val="DC143C"/>
        </w:rPr>
        <w:t>:</w:t>
      </w:r>
    </w:p>
    <w:p w14:paraId="203869A1" w14:textId="4C603255" w:rsidR="004C1B68" w:rsidRPr="004C1B68" w:rsidRDefault="004C1B68">
      <w:pPr>
        <w:pStyle w:val="ListParagraph"/>
        <w:numPr>
          <w:ilvl w:val="0"/>
          <w:numId w:val="103"/>
        </w:numPr>
      </w:pPr>
      <w:proofErr w:type="spellStart"/>
      <w:r w:rsidRPr="004C1B68">
        <w:t>Math.random</w:t>
      </w:r>
      <w:proofErr w:type="spellEnd"/>
      <w:r w:rsidRPr="004C1B68">
        <w:t>() returns a random</w:t>
      </w:r>
      <w:r w:rsidR="00325DB0">
        <w:t xml:space="preserve"> number between 0 (inclusive), </w:t>
      </w:r>
      <w:r w:rsidRPr="004C1B68">
        <w:t>and 1 (exclusive):</w:t>
      </w:r>
    </w:p>
    <w:p w14:paraId="0F5DA98A" w14:textId="58C79FFC" w:rsidR="004C1B68" w:rsidRPr="004C1B68" w:rsidRDefault="004C1B68">
      <w:pPr>
        <w:pStyle w:val="ListParagraph"/>
        <w:numPr>
          <w:ilvl w:val="0"/>
          <w:numId w:val="103"/>
        </w:numPr>
      </w:pPr>
      <w:proofErr w:type="spellStart"/>
      <w:r w:rsidRPr="004C1B68">
        <w:t>Math.random</w:t>
      </w:r>
      <w:proofErr w:type="spellEnd"/>
      <w:r w:rsidRPr="004C1B68">
        <w:t>() always returns a number lower than 1</w:t>
      </w:r>
    </w:p>
    <w:p w14:paraId="2FF6D999" w14:textId="679554D5" w:rsidR="006A430C" w:rsidRPr="004C1B68" w:rsidRDefault="004C1B68">
      <w:pPr>
        <w:pStyle w:val="ListParagraph"/>
        <w:numPr>
          <w:ilvl w:val="0"/>
          <w:numId w:val="103"/>
        </w:numPr>
        <w:spacing w:after="0"/>
      </w:pPr>
      <w:proofErr w:type="spellStart"/>
      <w:r w:rsidRPr="004C1B68">
        <w:t>Math.random</w:t>
      </w:r>
      <w:proofErr w:type="spellEnd"/>
      <w:r w:rsidRPr="004C1B68">
        <w:t>() used with </w:t>
      </w:r>
      <w:proofErr w:type="spellStart"/>
      <w:r w:rsidRPr="004C1B68">
        <w:t>Math.floor</w:t>
      </w:r>
      <w:proofErr w:type="spellEnd"/>
      <w:r w:rsidRPr="004C1B68">
        <w:t>() can be used to return random integers.</w:t>
      </w:r>
    </w:p>
    <w:p w14:paraId="67F39B90" w14:textId="72D40DB9" w:rsidR="004C1B68" w:rsidRPr="006C2782" w:rsidRDefault="004C1B68" w:rsidP="006C2782">
      <w:pPr>
        <w:spacing w:after="0"/>
        <w:ind w:left="2160"/>
        <w:rPr>
          <w:b/>
          <w:bCs/>
        </w:rPr>
      </w:pPr>
      <w:proofErr w:type="spellStart"/>
      <w:r w:rsidRPr="006C2782">
        <w:rPr>
          <w:b/>
          <w:bCs/>
        </w:rPr>
        <w:t>Math.floor</w:t>
      </w:r>
      <w:proofErr w:type="spellEnd"/>
      <w:r w:rsidR="00325DB0">
        <w:rPr>
          <w:b/>
          <w:bCs/>
        </w:rPr>
        <w:t xml:space="preserve"> </w:t>
      </w:r>
      <w:r w:rsidRPr="006C2782">
        <w:rPr>
          <w:b/>
          <w:bCs/>
        </w:rPr>
        <w:t>(</w:t>
      </w:r>
      <w:proofErr w:type="spellStart"/>
      <w:r w:rsidRPr="006C2782">
        <w:rPr>
          <w:b/>
          <w:bCs/>
        </w:rPr>
        <w:t>Math.random</w:t>
      </w:r>
      <w:proofErr w:type="spellEnd"/>
      <w:r w:rsidR="00337E40" w:rsidRPr="006C2782">
        <w:rPr>
          <w:b/>
          <w:bCs/>
        </w:rPr>
        <w:t xml:space="preserve"> </w:t>
      </w:r>
      <w:r w:rsidRPr="006C2782">
        <w:rPr>
          <w:b/>
          <w:bCs/>
        </w:rPr>
        <w:t>() * 10);</w:t>
      </w:r>
    </w:p>
    <w:p w14:paraId="1F0D7E51" w14:textId="07259F87" w:rsidR="004C1B68" w:rsidRPr="006C2782" w:rsidRDefault="004C1B68" w:rsidP="006C2782">
      <w:pPr>
        <w:spacing w:after="0"/>
        <w:rPr>
          <w:b/>
          <w:bCs/>
          <w:color w:val="00B050"/>
          <w:sz w:val="24"/>
          <w:szCs w:val="24"/>
        </w:rPr>
      </w:pPr>
      <w:r w:rsidRPr="006C2782">
        <w:rPr>
          <w:b/>
          <w:bCs/>
          <w:color w:val="00B050"/>
          <w:sz w:val="24"/>
          <w:szCs w:val="24"/>
        </w:rPr>
        <w:t>Random Function</w:t>
      </w:r>
      <w:r w:rsidR="006C2782">
        <w:rPr>
          <w:b/>
          <w:bCs/>
          <w:color w:val="00B050"/>
          <w:sz w:val="24"/>
          <w:szCs w:val="24"/>
        </w:rPr>
        <w:t>:</w:t>
      </w:r>
    </w:p>
    <w:p w14:paraId="5D86862C" w14:textId="0747C7B8" w:rsidR="004C1B68" w:rsidRDefault="004C1B68">
      <w:pPr>
        <w:pStyle w:val="ListParagraph"/>
        <w:numPr>
          <w:ilvl w:val="0"/>
          <w:numId w:val="102"/>
        </w:numPr>
        <w:spacing w:after="0"/>
      </w:pPr>
      <w:r>
        <w:t>R</w:t>
      </w:r>
      <w:r w:rsidRPr="004C1B68">
        <w:t xml:space="preserve">eturns a random number between min (included) and max </w:t>
      </w:r>
      <w:r w:rsidRPr="004C1B68">
        <w:rPr>
          <w:b/>
          <w:bCs/>
          <w:color w:val="C00000"/>
        </w:rPr>
        <w:t>(excluded):</w:t>
      </w:r>
    </w:p>
    <w:p w14:paraId="78690393" w14:textId="19C7D8A4" w:rsidR="004C1B68" w:rsidRPr="006C2782" w:rsidRDefault="004C1B68" w:rsidP="006C2782">
      <w:pPr>
        <w:spacing w:after="0"/>
        <w:ind w:left="360"/>
      </w:pPr>
      <w:r>
        <w:tab/>
      </w:r>
      <w:r w:rsidRPr="006C2782">
        <w:rPr>
          <w:b/>
          <w:bCs/>
        </w:rPr>
        <w:t>Code</w:t>
      </w:r>
      <w:r w:rsidRPr="006C2782">
        <w:t xml:space="preserve">: </w:t>
      </w:r>
    </w:p>
    <w:p w14:paraId="79817721" w14:textId="77777777" w:rsidR="004C1B68" w:rsidRPr="006C2782" w:rsidRDefault="004C1B68" w:rsidP="006C2782">
      <w:pPr>
        <w:spacing w:after="0"/>
        <w:ind w:left="1800"/>
      </w:pPr>
      <w:r w:rsidRPr="006C2782">
        <w:t>function </w:t>
      </w:r>
      <w:proofErr w:type="spellStart"/>
      <w:proofErr w:type="gramStart"/>
      <w:r w:rsidRPr="006C2782">
        <w:t>getRndInteger</w:t>
      </w:r>
      <w:proofErr w:type="spellEnd"/>
      <w:r w:rsidRPr="006C2782">
        <w:t>(</w:t>
      </w:r>
      <w:proofErr w:type="gramEnd"/>
      <w:r w:rsidRPr="006C2782">
        <w:t>min, max) {</w:t>
      </w:r>
    </w:p>
    <w:p w14:paraId="17A91851" w14:textId="6C58649E" w:rsidR="004C1B68" w:rsidRPr="006C2782" w:rsidRDefault="004C1B68" w:rsidP="006C2782">
      <w:pPr>
        <w:spacing w:after="0"/>
        <w:ind w:left="1800"/>
      </w:pPr>
      <w:r w:rsidRPr="006C2782">
        <w:t>  </w:t>
      </w:r>
      <w:r w:rsidR="006C2782">
        <w:tab/>
      </w:r>
      <w:r w:rsidRPr="006C2782">
        <w:t>return </w:t>
      </w:r>
      <w:proofErr w:type="spellStart"/>
      <w:r w:rsidRPr="006C2782">
        <w:t>Math.fl</w:t>
      </w:r>
      <w:r w:rsidR="00325DB0">
        <w:t>oor</w:t>
      </w:r>
      <w:proofErr w:type="spellEnd"/>
      <w:r w:rsidR="00325DB0">
        <w:t>(</w:t>
      </w:r>
      <w:proofErr w:type="spellStart"/>
      <w:r w:rsidR="00325DB0">
        <w:t>Math.random</w:t>
      </w:r>
      <w:proofErr w:type="spellEnd"/>
      <w:r w:rsidR="00325DB0">
        <w:t>() * (max - min)</w:t>
      </w:r>
      <w:r w:rsidRPr="006C2782">
        <w:t>) + min;</w:t>
      </w:r>
    </w:p>
    <w:p w14:paraId="0D53560B" w14:textId="0117E731" w:rsidR="004C1B68" w:rsidRPr="006C2782" w:rsidRDefault="004C1B68" w:rsidP="0036466D">
      <w:pPr>
        <w:tabs>
          <w:tab w:val="left" w:pos="4800"/>
        </w:tabs>
        <w:spacing w:after="0"/>
        <w:ind w:left="1800"/>
      </w:pPr>
      <w:r w:rsidRPr="006C2782">
        <w:t>}</w:t>
      </w:r>
      <w:r w:rsidR="0036466D">
        <w:tab/>
      </w:r>
    </w:p>
    <w:p w14:paraId="02C396C0" w14:textId="49BC6864" w:rsidR="004C1B68" w:rsidRPr="004C1B68" w:rsidRDefault="004C1B68">
      <w:pPr>
        <w:pStyle w:val="ListParagraph"/>
        <w:numPr>
          <w:ilvl w:val="0"/>
          <w:numId w:val="102"/>
        </w:numPr>
        <w:spacing w:after="0"/>
        <w:rPr>
          <w:b/>
          <w:bCs/>
          <w:color w:val="C00000"/>
        </w:rPr>
      </w:pPr>
      <w:r>
        <w:t>R</w:t>
      </w:r>
      <w:r w:rsidRPr="004C1B68">
        <w:t xml:space="preserve">eturns a random number between min and max </w:t>
      </w:r>
      <w:r w:rsidRPr="004C1B68">
        <w:rPr>
          <w:b/>
          <w:bCs/>
          <w:color w:val="C00000"/>
        </w:rPr>
        <w:t>(both included):</w:t>
      </w:r>
    </w:p>
    <w:p w14:paraId="247AE612" w14:textId="75A80A4A" w:rsidR="004C1B68" w:rsidRPr="004C1B68" w:rsidRDefault="004C1B68" w:rsidP="006C2782">
      <w:pPr>
        <w:spacing w:after="0"/>
        <w:ind w:left="720"/>
      </w:pPr>
      <w:r w:rsidRPr="004C1B68">
        <w:rPr>
          <w:b/>
          <w:bCs/>
          <w:color w:val="C00000"/>
        </w:rPr>
        <w:t>Code</w:t>
      </w:r>
      <w:r>
        <w:t xml:space="preserve">: </w:t>
      </w:r>
    </w:p>
    <w:p w14:paraId="559F4928" w14:textId="77777777" w:rsidR="004C1B68" w:rsidRDefault="004C1B68" w:rsidP="006C2782">
      <w:pPr>
        <w:spacing w:after="0"/>
        <w:ind w:left="1440"/>
      </w:pPr>
      <w:r w:rsidRPr="004C1B68">
        <w:t>function </w:t>
      </w:r>
      <w:proofErr w:type="spellStart"/>
      <w:proofErr w:type="gramStart"/>
      <w:r w:rsidRPr="004C1B68">
        <w:t>getRndInteger</w:t>
      </w:r>
      <w:proofErr w:type="spellEnd"/>
      <w:r w:rsidRPr="004C1B68">
        <w:t>(</w:t>
      </w:r>
      <w:proofErr w:type="gramEnd"/>
      <w:r w:rsidRPr="004C1B68">
        <w:t>min, max) {</w:t>
      </w:r>
    </w:p>
    <w:p w14:paraId="55A2C406" w14:textId="56347BBA" w:rsidR="004C1B68" w:rsidRDefault="004C1B68" w:rsidP="006C2782">
      <w:pPr>
        <w:spacing w:after="0"/>
        <w:ind w:left="1440"/>
      </w:pPr>
      <w:r w:rsidRPr="004C1B68">
        <w:t>  </w:t>
      </w:r>
      <w:r w:rsidR="006C2782">
        <w:tab/>
      </w:r>
      <w:r w:rsidRPr="004C1B68">
        <w:t>return </w:t>
      </w:r>
      <w:proofErr w:type="spellStart"/>
      <w:r w:rsidRPr="004C1B68">
        <w:t>Math.floor</w:t>
      </w:r>
      <w:proofErr w:type="spellEnd"/>
      <w:r w:rsidRPr="004C1B68">
        <w:t>(</w:t>
      </w:r>
      <w:proofErr w:type="spellStart"/>
      <w:r w:rsidR="00325DB0">
        <w:t>Math.random</w:t>
      </w:r>
      <w:proofErr w:type="spellEnd"/>
      <w:r w:rsidR="00325DB0">
        <w:t>() * (max - min + 1)</w:t>
      </w:r>
      <w:r w:rsidRPr="004C1B68">
        <w:t>) + min;</w:t>
      </w:r>
    </w:p>
    <w:p w14:paraId="2431B954" w14:textId="6EEA0E83" w:rsidR="004C1B68" w:rsidRPr="004C1B68" w:rsidRDefault="004C1B68" w:rsidP="006C2782">
      <w:pPr>
        <w:spacing w:after="0"/>
        <w:ind w:left="1440"/>
      </w:pPr>
      <w:r w:rsidRPr="004C1B68">
        <w:t>}</w:t>
      </w:r>
    </w:p>
    <w:p w14:paraId="192F0336" w14:textId="77777777" w:rsidR="00B133A0" w:rsidRPr="004E3022" w:rsidRDefault="00B133A0" w:rsidP="00A105D4">
      <w:pPr>
        <w:pStyle w:val="Heading1"/>
      </w:pPr>
      <w:r w:rsidRPr="004E3022">
        <w:t>Conditional statements</w:t>
      </w:r>
    </w:p>
    <w:p w14:paraId="3B9AEB6C" w14:textId="77777777" w:rsidR="00B133A0" w:rsidRPr="00C272AB" w:rsidRDefault="00B133A0">
      <w:pPr>
        <w:pStyle w:val="ListParagraph"/>
        <w:numPr>
          <w:ilvl w:val="0"/>
          <w:numId w:val="9"/>
        </w:numPr>
        <w:spacing w:after="0"/>
        <w:rPr>
          <w:b/>
          <w:bCs/>
          <w:color w:val="00B050"/>
          <w:sz w:val="24"/>
          <w:szCs w:val="24"/>
        </w:rPr>
      </w:pPr>
      <w:r w:rsidRPr="00C272AB">
        <w:rPr>
          <w:b/>
          <w:bCs/>
          <w:color w:val="00B050"/>
          <w:sz w:val="24"/>
          <w:szCs w:val="24"/>
        </w:rPr>
        <w:t>If statement:</w:t>
      </w:r>
    </w:p>
    <w:p w14:paraId="4146644A" w14:textId="4FB6223D" w:rsidR="00B133A0" w:rsidRDefault="00B133A0">
      <w:pPr>
        <w:pStyle w:val="ListParagraph"/>
        <w:numPr>
          <w:ilvl w:val="1"/>
          <w:numId w:val="98"/>
        </w:numPr>
      </w:pPr>
      <w:r w:rsidRPr="008D1A56">
        <w:t>Use </w:t>
      </w:r>
      <w:r w:rsidRPr="006A430C">
        <w:rPr>
          <w:b/>
          <w:bCs/>
          <w:color w:val="C00000"/>
        </w:rPr>
        <w:t>if </w:t>
      </w:r>
      <w:r w:rsidRPr="008D1A56">
        <w:t>to specify a block of code to be executed, if a specified condition is true</w:t>
      </w:r>
      <w:r w:rsidR="006A430C">
        <w:t>.</w:t>
      </w:r>
    </w:p>
    <w:p w14:paraId="655C26AC" w14:textId="77777777" w:rsidR="00C272AB" w:rsidRDefault="00C272AB" w:rsidP="00C07DE1">
      <w:pPr>
        <w:spacing w:after="0"/>
        <w:ind w:left="2880"/>
      </w:pPr>
      <w:r w:rsidRPr="00C272AB">
        <w:t>if (condition) {</w:t>
      </w:r>
    </w:p>
    <w:p w14:paraId="194C4B1D" w14:textId="1B447E36" w:rsidR="00C272AB" w:rsidRPr="00C272AB" w:rsidRDefault="00C272AB" w:rsidP="00C07DE1">
      <w:pPr>
        <w:spacing w:after="0"/>
        <w:ind w:left="2880"/>
      </w:pPr>
      <w:r>
        <w:tab/>
        <w:t>………………..</w:t>
      </w:r>
      <w:r w:rsidRPr="00C272AB">
        <w:br/>
        <w:t>}</w:t>
      </w:r>
    </w:p>
    <w:p w14:paraId="44824925" w14:textId="38801A76" w:rsidR="00B133A0" w:rsidRDefault="00B133A0">
      <w:pPr>
        <w:pStyle w:val="ListParagraph"/>
        <w:numPr>
          <w:ilvl w:val="1"/>
          <w:numId w:val="98"/>
        </w:numPr>
        <w:spacing w:after="0"/>
      </w:pPr>
      <w:r w:rsidRPr="008D1A56">
        <w:t>Use </w:t>
      </w:r>
      <w:r w:rsidRPr="006A430C">
        <w:rPr>
          <w:b/>
          <w:bCs/>
          <w:color w:val="C00000"/>
        </w:rPr>
        <w:t>else </w:t>
      </w:r>
      <w:r w:rsidRPr="008D1A56">
        <w:t>to specify a block of code to be executed, if the same condition is false</w:t>
      </w:r>
      <w:r w:rsidR="006A430C">
        <w:t>.</w:t>
      </w:r>
    </w:p>
    <w:p w14:paraId="2583F251" w14:textId="4E17AFE6" w:rsidR="00C272AB" w:rsidRPr="00C272AB" w:rsidRDefault="00C272AB" w:rsidP="00C07DE1">
      <w:pPr>
        <w:ind w:left="2880"/>
      </w:pPr>
      <w:r w:rsidRPr="00C272AB">
        <w:t>if (condition) {</w:t>
      </w:r>
      <w:r w:rsidRPr="00C272AB">
        <w:br/>
        <w:t>  </w:t>
      </w:r>
      <w:r>
        <w:tab/>
        <w:t>………………….</w:t>
      </w:r>
      <w:r w:rsidRPr="00C272AB">
        <w:br/>
        <w:t>} else {</w:t>
      </w:r>
      <w:r w:rsidRPr="00C272AB">
        <w:br/>
        <w:t>  </w:t>
      </w:r>
      <w:r>
        <w:tab/>
        <w:t>……………………</w:t>
      </w:r>
      <w:r w:rsidRPr="00C272AB">
        <w:br/>
        <w:t>}</w:t>
      </w:r>
    </w:p>
    <w:p w14:paraId="553CD73F" w14:textId="4A0E8B10" w:rsidR="00B133A0" w:rsidRPr="008D1A56" w:rsidRDefault="00B133A0">
      <w:pPr>
        <w:pStyle w:val="ListParagraph"/>
        <w:numPr>
          <w:ilvl w:val="1"/>
          <w:numId w:val="98"/>
        </w:numPr>
        <w:spacing w:after="0"/>
      </w:pPr>
      <w:r w:rsidRPr="008D1A56">
        <w:lastRenderedPageBreak/>
        <w:t>Use </w:t>
      </w:r>
      <w:r w:rsidRPr="006A430C">
        <w:rPr>
          <w:b/>
          <w:bCs/>
          <w:color w:val="C00000"/>
        </w:rPr>
        <w:t>else if </w:t>
      </w:r>
      <w:r w:rsidRPr="008D1A56">
        <w:t>to specify a new condition to test, if the first condition is false</w:t>
      </w:r>
      <w:r w:rsidR="006A430C">
        <w:t>.</w:t>
      </w:r>
    </w:p>
    <w:p w14:paraId="69958E95" w14:textId="75D15C2B" w:rsidR="00C272AB" w:rsidRDefault="00C272AB" w:rsidP="00C07DE1">
      <w:pPr>
        <w:ind w:left="2880"/>
      </w:pPr>
      <w:r w:rsidRPr="00C272AB">
        <w:t>if (condition1) {</w:t>
      </w:r>
      <w:r w:rsidRPr="00C272AB">
        <w:br/>
        <w:t>  </w:t>
      </w:r>
      <w:r>
        <w:t xml:space="preserve">     ………………………….</w:t>
      </w:r>
      <w:r w:rsidRPr="00C272AB">
        <w:br/>
        <w:t>} else if (condition2) {</w:t>
      </w:r>
      <w:r w:rsidRPr="00C272AB">
        <w:br/>
      </w:r>
      <w:r>
        <w:t xml:space="preserve">        …………………</w:t>
      </w:r>
      <w:r w:rsidRPr="00C272AB">
        <w:br/>
        <w:t>} else {</w:t>
      </w:r>
      <w:r w:rsidRPr="00C272AB">
        <w:br/>
        <w:t>  </w:t>
      </w:r>
      <w:r>
        <w:t xml:space="preserve">       …………………</w:t>
      </w:r>
      <w:r w:rsidRPr="00C272AB">
        <w:br/>
        <w:t>}</w:t>
      </w:r>
    </w:p>
    <w:p w14:paraId="1ABF48F7" w14:textId="3F4820F1" w:rsidR="006A430C" w:rsidRPr="000A0696" w:rsidRDefault="00C272AB">
      <w:pPr>
        <w:pStyle w:val="ListParagraph"/>
        <w:numPr>
          <w:ilvl w:val="0"/>
          <w:numId w:val="9"/>
        </w:numPr>
        <w:rPr>
          <w:b/>
          <w:bCs/>
          <w:color w:val="00B050"/>
        </w:rPr>
      </w:pPr>
      <w:r w:rsidRPr="000A0696">
        <w:rPr>
          <w:b/>
          <w:bCs/>
          <w:color w:val="00B050"/>
        </w:rPr>
        <w:t>Ternary Operator:</w:t>
      </w:r>
      <w:r w:rsidR="000A0696">
        <w:rPr>
          <w:b/>
          <w:bCs/>
          <w:color w:val="00B050"/>
        </w:rPr>
        <w:t xml:space="preserve"> </w:t>
      </w:r>
      <w:r w:rsidRPr="00C272AB">
        <w:t>JavaScript also contains a conditional operator that assigns a value to a variable based on some condition.</w:t>
      </w:r>
    </w:p>
    <w:p w14:paraId="176AB501" w14:textId="479C8E30" w:rsidR="00C272AB" w:rsidRPr="00C07DE1" w:rsidRDefault="00C272AB" w:rsidP="00C07DE1">
      <w:pPr>
        <w:ind w:left="1440"/>
      </w:pPr>
      <w:proofErr w:type="gramStart"/>
      <w:r w:rsidRPr="00C07DE1">
        <w:rPr>
          <w:b/>
          <w:bCs/>
        </w:rPr>
        <w:t>Syntax</w:t>
      </w:r>
      <w:r w:rsidRPr="00C07DE1">
        <w:t xml:space="preserve">  :</w:t>
      </w:r>
      <w:proofErr w:type="gramEnd"/>
      <w:r w:rsidRPr="00C07DE1">
        <w:t xml:space="preserve">     </w:t>
      </w:r>
      <w:proofErr w:type="spellStart"/>
      <w:r w:rsidRPr="00C07DE1">
        <w:t>variablename</w:t>
      </w:r>
      <w:proofErr w:type="spellEnd"/>
      <w:r w:rsidRPr="00C07DE1">
        <w:t> = (condition) ? value1:value2 </w:t>
      </w:r>
    </w:p>
    <w:p w14:paraId="61DE1D43" w14:textId="20FBF51A" w:rsidR="000A0696" w:rsidRPr="00C07DE1" w:rsidRDefault="00C272AB" w:rsidP="006C2782">
      <w:pPr>
        <w:spacing w:after="0"/>
        <w:ind w:left="1440"/>
      </w:pPr>
      <w:proofErr w:type="gramStart"/>
      <w:r w:rsidRPr="00C07DE1">
        <w:rPr>
          <w:b/>
          <w:bCs/>
        </w:rPr>
        <w:t>Code</w:t>
      </w:r>
      <w:r w:rsidR="006C2782">
        <w:rPr>
          <w:b/>
          <w:bCs/>
        </w:rPr>
        <w:t xml:space="preserve">  </w:t>
      </w:r>
      <w:r w:rsidRPr="00C07DE1">
        <w:t>:</w:t>
      </w:r>
      <w:proofErr w:type="gramEnd"/>
      <w:r w:rsidRPr="00C07DE1">
        <w:t xml:space="preserve"> </w:t>
      </w:r>
      <w:r w:rsidR="006C2782">
        <w:t xml:space="preserve">  </w:t>
      </w:r>
      <w:r w:rsidRPr="00C07DE1">
        <w:t>let voteable = (age &lt; 18) ? "Too young</w:t>
      </w:r>
      <w:proofErr w:type="gramStart"/>
      <w:r w:rsidRPr="00C07DE1">
        <w:t>" :</w:t>
      </w:r>
      <w:proofErr w:type="gramEnd"/>
      <w:r w:rsidRPr="00C07DE1">
        <w:t xml:space="preserve"> "Old enough" ;</w:t>
      </w:r>
    </w:p>
    <w:p w14:paraId="11C3202E" w14:textId="512F0F08" w:rsidR="00771F1F" w:rsidRPr="005C595A" w:rsidRDefault="00B133A0">
      <w:pPr>
        <w:pStyle w:val="ListParagraph"/>
        <w:numPr>
          <w:ilvl w:val="0"/>
          <w:numId w:val="9"/>
        </w:numPr>
        <w:spacing w:after="0"/>
      </w:pPr>
      <w:r w:rsidRPr="000A0696">
        <w:rPr>
          <w:b/>
          <w:bCs/>
          <w:color w:val="00B050"/>
        </w:rPr>
        <w:t>for:</w:t>
      </w:r>
      <w:r w:rsidR="000A0696">
        <w:rPr>
          <w:b/>
          <w:bCs/>
          <w:color w:val="00B050"/>
        </w:rPr>
        <w:t xml:space="preserve"> </w:t>
      </w:r>
      <w:r w:rsidR="005C595A">
        <w:t>i</w:t>
      </w:r>
      <w:r w:rsidR="005C595A" w:rsidRPr="005C595A">
        <w:t>f you want to run the same code repeatedly, each time with a different value.</w:t>
      </w:r>
    </w:p>
    <w:p w14:paraId="3E732E9F" w14:textId="5A916510" w:rsidR="00771F1F" w:rsidRPr="00C07DE1" w:rsidRDefault="00771F1F" w:rsidP="000A0696">
      <w:pPr>
        <w:spacing w:after="0"/>
        <w:ind w:left="1440"/>
        <w:rPr>
          <w:b/>
          <w:bCs/>
        </w:rPr>
      </w:pPr>
      <w:proofErr w:type="gramStart"/>
      <w:r w:rsidRPr="00C07DE1">
        <w:rPr>
          <w:b/>
          <w:bCs/>
        </w:rPr>
        <w:t>code :</w:t>
      </w:r>
      <w:proofErr w:type="gramEnd"/>
    </w:p>
    <w:p w14:paraId="7A7332BF" w14:textId="77777777" w:rsidR="00771F1F" w:rsidRPr="00C07DE1" w:rsidRDefault="00771F1F" w:rsidP="00771F1F">
      <w:pPr>
        <w:spacing w:after="0"/>
        <w:ind w:left="2160"/>
      </w:pPr>
      <w:r w:rsidRPr="00C07DE1">
        <w:t>for (let </w:t>
      </w:r>
      <w:proofErr w:type="spellStart"/>
      <w:r w:rsidRPr="00C07DE1">
        <w:t>i</w:t>
      </w:r>
      <w:proofErr w:type="spellEnd"/>
      <w:r w:rsidRPr="00C07DE1">
        <w:t xml:space="preserve"> = 0; </w:t>
      </w:r>
      <w:proofErr w:type="spellStart"/>
      <w:r w:rsidRPr="00C07DE1">
        <w:t>i</w:t>
      </w:r>
      <w:proofErr w:type="spellEnd"/>
      <w:r w:rsidRPr="00C07DE1">
        <w:t xml:space="preserve"> &lt; </w:t>
      </w:r>
      <w:proofErr w:type="spellStart"/>
      <w:proofErr w:type="gramStart"/>
      <w:r w:rsidRPr="00C07DE1">
        <w:t>cars.length</w:t>
      </w:r>
      <w:proofErr w:type="spellEnd"/>
      <w:proofErr w:type="gramEnd"/>
      <w:r w:rsidRPr="00C07DE1">
        <w:t xml:space="preserve">; </w:t>
      </w:r>
      <w:proofErr w:type="spellStart"/>
      <w:r w:rsidRPr="00C07DE1">
        <w:t>i</w:t>
      </w:r>
      <w:proofErr w:type="spellEnd"/>
      <w:r w:rsidRPr="00C07DE1">
        <w:t>++) {</w:t>
      </w:r>
    </w:p>
    <w:p w14:paraId="0DF8C1E7" w14:textId="1B337EE1" w:rsidR="00771F1F" w:rsidRPr="00C07DE1" w:rsidRDefault="00771F1F" w:rsidP="00771F1F">
      <w:pPr>
        <w:spacing w:after="0"/>
        <w:ind w:left="2160"/>
      </w:pPr>
      <w:r w:rsidRPr="00C07DE1">
        <w:t>  </w:t>
      </w:r>
      <w:r w:rsidRPr="00C07DE1">
        <w:tab/>
        <w:t>text += cars[</w:t>
      </w:r>
      <w:proofErr w:type="spellStart"/>
      <w:r w:rsidRPr="00C07DE1">
        <w:t>i</w:t>
      </w:r>
      <w:proofErr w:type="spellEnd"/>
      <w:r w:rsidRPr="00C07DE1">
        <w:t>] + "&lt;</w:t>
      </w:r>
      <w:proofErr w:type="spellStart"/>
      <w:r w:rsidRPr="00C07DE1">
        <w:t>br</w:t>
      </w:r>
      <w:proofErr w:type="spellEnd"/>
      <w:r w:rsidRPr="00C07DE1">
        <w:t>&gt;";</w:t>
      </w:r>
    </w:p>
    <w:p w14:paraId="6110C7C7" w14:textId="4DDE92D8" w:rsidR="000A0696" w:rsidRPr="006C2782" w:rsidRDefault="00771F1F" w:rsidP="00771F1F">
      <w:pPr>
        <w:spacing w:after="0"/>
        <w:ind w:left="2160"/>
      </w:pPr>
      <w:r w:rsidRPr="00C07DE1">
        <w:t>}</w:t>
      </w:r>
    </w:p>
    <w:p w14:paraId="52BCDBC1" w14:textId="7BC9E3E4" w:rsidR="00B133A0" w:rsidRPr="000A0696" w:rsidRDefault="00B133A0">
      <w:pPr>
        <w:pStyle w:val="ListParagraph"/>
        <w:numPr>
          <w:ilvl w:val="0"/>
          <w:numId w:val="9"/>
        </w:numPr>
        <w:spacing w:after="0"/>
        <w:rPr>
          <w:b/>
          <w:bCs/>
          <w:color w:val="00B050"/>
          <w:sz w:val="20"/>
          <w:szCs w:val="20"/>
        </w:rPr>
      </w:pPr>
      <w:proofErr w:type="gramStart"/>
      <w:r w:rsidRPr="00C272AB">
        <w:rPr>
          <w:b/>
          <w:bCs/>
          <w:color w:val="00B050"/>
          <w:sz w:val="24"/>
          <w:szCs w:val="24"/>
        </w:rPr>
        <w:t>for</w:t>
      </w:r>
      <w:r w:rsidR="005F0ED1" w:rsidRPr="00C272AB">
        <w:rPr>
          <w:b/>
          <w:bCs/>
          <w:color w:val="00B050"/>
          <w:sz w:val="24"/>
          <w:szCs w:val="24"/>
        </w:rPr>
        <w:t>( x</w:t>
      </w:r>
      <w:proofErr w:type="gramEnd"/>
      <w:r w:rsidRPr="00C272AB">
        <w:rPr>
          <w:b/>
          <w:bCs/>
          <w:color w:val="00B050"/>
          <w:sz w:val="24"/>
          <w:szCs w:val="24"/>
        </w:rPr>
        <w:t xml:space="preserve"> in</w:t>
      </w:r>
      <w:r w:rsidR="005F0ED1" w:rsidRPr="00C272AB">
        <w:rPr>
          <w:b/>
          <w:bCs/>
          <w:color w:val="00B050"/>
          <w:sz w:val="24"/>
          <w:szCs w:val="24"/>
        </w:rPr>
        <w:t xml:space="preserve"> y</w:t>
      </w:r>
      <w:r w:rsidRPr="00C272AB">
        <w:rPr>
          <w:b/>
          <w:bCs/>
          <w:color w:val="00B050"/>
          <w:sz w:val="24"/>
          <w:szCs w:val="24"/>
        </w:rPr>
        <w:t xml:space="preserve"> </w:t>
      </w:r>
      <w:r w:rsidR="005F0ED1" w:rsidRPr="00C272AB">
        <w:rPr>
          <w:b/>
          <w:bCs/>
          <w:color w:val="00B050"/>
          <w:sz w:val="24"/>
          <w:szCs w:val="24"/>
        </w:rPr>
        <w:t xml:space="preserve">) </w:t>
      </w:r>
      <w:r w:rsidRPr="00C272AB">
        <w:rPr>
          <w:b/>
          <w:bCs/>
          <w:color w:val="00B050"/>
          <w:sz w:val="24"/>
          <w:szCs w:val="24"/>
        </w:rPr>
        <w:t>loop:</w:t>
      </w:r>
    </w:p>
    <w:p w14:paraId="0B388EDA" w14:textId="6E97B606" w:rsidR="000A0696" w:rsidRPr="006C2782" w:rsidRDefault="000A0696" w:rsidP="000A0696">
      <w:pPr>
        <w:pStyle w:val="ListParagraph"/>
        <w:spacing w:after="0"/>
        <w:rPr>
          <w:b/>
          <w:bCs/>
          <w:sz w:val="20"/>
          <w:szCs w:val="20"/>
        </w:rPr>
      </w:pPr>
      <w:r>
        <w:rPr>
          <w:b/>
          <w:bCs/>
          <w:color w:val="00B050"/>
          <w:sz w:val="24"/>
          <w:szCs w:val="24"/>
        </w:rPr>
        <w:tab/>
      </w:r>
      <w:proofErr w:type="gramStart"/>
      <w:r w:rsidRPr="006C2782">
        <w:rPr>
          <w:b/>
          <w:bCs/>
          <w:sz w:val="24"/>
          <w:szCs w:val="24"/>
        </w:rPr>
        <w:t>code :</w:t>
      </w:r>
      <w:proofErr w:type="gramEnd"/>
      <w:r w:rsidRPr="006C2782">
        <w:rPr>
          <w:b/>
          <w:bCs/>
          <w:sz w:val="24"/>
          <w:szCs w:val="24"/>
        </w:rPr>
        <w:t xml:space="preserve"> </w:t>
      </w:r>
    </w:p>
    <w:p w14:paraId="3247576D" w14:textId="77777777" w:rsidR="00B133A0" w:rsidRPr="00AE4870" w:rsidRDefault="00B133A0" w:rsidP="000A0696">
      <w:pPr>
        <w:spacing w:after="0"/>
        <w:ind w:left="1800"/>
        <w:rPr>
          <w:sz w:val="20"/>
          <w:szCs w:val="20"/>
        </w:rPr>
      </w:pPr>
      <w:r w:rsidRPr="006C2782">
        <w:rPr>
          <w:sz w:val="20"/>
          <w:szCs w:val="20"/>
        </w:rPr>
        <w:t>const numbers = [45, 4, 9, 16, 25];</w:t>
      </w:r>
      <w:r w:rsidRPr="006C2782">
        <w:rPr>
          <w:sz w:val="20"/>
          <w:szCs w:val="20"/>
        </w:rPr>
        <w:br/>
        <w:t>let txt = "";</w:t>
      </w:r>
      <w:r w:rsidRPr="006C2782">
        <w:rPr>
          <w:sz w:val="20"/>
          <w:szCs w:val="20"/>
        </w:rPr>
        <w:br/>
        <w:t>for (let x in numbers) {</w:t>
      </w:r>
      <w:r w:rsidRPr="006C2782">
        <w:rPr>
          <w:sz w:val="20"/>
          <w:szCs w:val="20"/>
        </w:rPr>
        <w:br/>
        <w:t xml:space="preserve">  </w:t>
      </w:r>
      <w:r w:rsidRPr="006C2782">
        <w:rPr>
          <w:sz w:val="20"/>
          <w:szCs w:val="20"/>
        </w:rPr>
        <w:tab/>
        <w:t xml:space="preserve">txt += </w:t>
      </w:r>
      <w:r w:rsidRPr="00AE4870">
        <w:rPr>
          <w:sz w:val="20"/>
          <w:szCs w:val="20"/>
        </w:rPr>
        <w:t>numbers[x];</w:t>
      </w:r>
      <w:r w:rsidRPr="00AE4870">
        <w:rPr>
          <w:sz w:val="20"/>
          <w:szCs w:val="20"/>
        </w:rPr>
        <w:br/>
        <w:t>}</w:t>
      </w:r>
    </w:p>
    <w:p w14:paraId="76B66485" w14:textId="1EB4BF4B" w:rsidR="000A0696" w:rsidRDefault="00B133A0" w:rsidP="006C2782">
      <w:pPr>
        <w:spacing w:after="0"/>
        <w:ind w:left="720"/>
        <w:rPr>
          <w:color w:val="FF0000"/>
          <w:sz w:val="20"/>
          <w:szCs w:val="20"/>
        </w:rPr>
      </w:pPr>
      <w:r w:rsidRPr="00AE4870">
        <w:rPr>
          <w:color w:val="FF0000"/>
          <w:sz w:val="20"/>
          <w:szCs w:val="20"/>
        </w:rPr>
        <w:t>*** Do not use for in over an Array if the index order is important.</w:t>
      </w:r>
    </w:p>
    <w:p w14:paraId="171B59DE" w14:textId="77777777" w:rsidR="006C2782" w:rsidRPr="000A0696" w:rsidRDefault="006C2782" w:rsidP="006C2782">
      <w:pPr>
        <w:spacing w:after="0"/>
        <w:ind w:left="720"/>
        <w:rPr>
          <w:color w:val="FF0000"/>
          <w:sz w:val="20"/>
          <w:szCs w:val="20"/>
        </w:rPr>
      </w:pPr>
    </w:p>
    <w:p w14:paraId="39D46BFE" w14:textId="36EA40FF" w:rsidR="00B133A0" w:rsidRPr="005F0ED1" w:rsidRDefault="00B133A0">
      <w:pPr>
        <w:pStyle w:val="ListParagraph"/>
        <w:numPr>
          <w:ilvl w:val="0"/>
          <w:numId w:val="9"/>
        </w:numPr>
        <w:spacing w:after="0"/>
      </w:pPr>
      <w:r w:rsidRPr="000A0696">
        <w:rPr>
          <w:b/>
          <w:bCs/>
          <w:color w:val="00B050"/>
          <w:sz w:val="24"/>
          <w:szCs w:val="24"/>
        </w:rPr>
        <w:t>for/of:</w:t>
      </w:r>
      <w:r w:rsidR="000A0696">
        <w:rPr>
          <w:b/>
          <w:bCs/>
          <w:color w:val="00B050"/>
          <w:sz w:val="24"/>
          <w:szCs w:val="24"/>
        </w:rPr>
        <w:t xml:space="preserve"> </w:t>
      </w:r>
      <w:r w:rsidRPr="005F0ED1">
        <w:t>JavaScript </w:t>
      </w:r>
      <w:r w:rsidRPr="000A0696">
        <w:rPr>
          <w:color w:val="FF0000"/>
        </w:rPr>
        <w:t>for of </w:t>
      </w:r>
      <w:r w:rsidRPr="005F0ED1">
        <w:t>statement loops through the values of an itera</w:t>
      </w:r>
      <w:r w:rsidR="00485BAB">
        <w:t>te</w:t>
      </w:r>
      <w:r w:rsidRPr="005F0ED1">
        <w:t xml:space="preserve"> object.</w:t>
      </w:r>
    </w:p>
    <w:p w14:paraId="253FB81B" w14:textId="77777777" w:rsidR="00B133A0" w:rsidRPr="005F0ED1" w:rsidRDefault="00B133A0" w:rsidP="006C2782">
      <w:pPr>
        <w:spacing w:after="0"/>
        <w:ind w:left="2160"/>
      </w:pPr>
      <w:r w:rsidRPr="005F0ED1">
        <w:t>const cars = ["BMW", "Volvo", "Mini"];</w:t>
      </w:r>
      <w:r w:rsidRPr="005F0ED1">
        <w:br/>
        <w:t>let text = "";</w:t>
      </w:r>
      <w:r w:rsidRPr="005F0ED1">
        <w:br/>
        <w:t>for (let x of cars) {</w:t>
      </w:r>
      <w:r w:rsidRPr="005F0ED1">
        <w:br/>
        <w:t>  text += x;</w:t>
      </w:r>
      <w:r w:rsidRPr="005F0ED1">
        <w:br/>
        <w:t>}</w:t>
      </w:r>
    </w:p>
    <w:p w14:paraId="1886AC91" w14:textId="77777777" w:rsidR="00B133A0" w:rsidRPr="000A0696" w:rsidRDefault="00B133A0">
      <w:pPr>
        <w:pStyle w:val="ListParagraph"/>
        <w:numPr>
          <w:ilvl w:val="0"/>
          <w:numId w:val="9"/>
        </w:numPr>
        <w:spacing w:after="0"/>
        <w:rPr>
          <w:b/>
          <w:bCs/>
          <w:color w:val="00B050"/>
          <w:sz w:val="24"/>
          <w:szCs w:val="24"/>
        </w:rPr>
      </w:pPr>
      <w:r w:rsidRPr="000A0696">
        <w:rPr>
          <w:b/>
          <w:bCs/>
          <w:color w:val="00B050"/>
          <w:sz w:val="24"/>
          <w:szCs w:val="24"/>
        </w:rPr>
        <w:t>while:</w:t>
      </w:r>
    </w:p>
    <w:p w14:paraId="0196F878" w14:textId="77777777" w:rsidR="00B133A0" w:rsidRPr="000A0696" w:rsidRDefault="00B133A0">
      <w:pPr>
        <w:pStyle w:val="ListParagraph"/>
        <w:numPr>
          <w:ilvl w:val="0"/>
          <w:numId w:val="9"/>
        </w:numPr>
        <w:spacing w:after="0"/>
        <w:rPr>
          <w:b/>
          <w:bCs/>
          <w:color w:val="00B050"/>
        </w:rPr>
      </w:pPr>
      <w:r w:rsidRPr="000A0696">
        <w:rPr>
          <w:b/>
          <w:bCs/>
          <w:color w:val="00B050"/>
        </w:rPr>
        <w:t>do/while:</w:t>
      </w:r>
    </w:p>
    <w:p w14:paraId="17C6B324" w14:textId="77777777" w:rsidR="00B133A0" w:rsidRPr="000A0696" w:rsidRDefault="00B133A0">
      <w:pPr>
        <w:pStyle w:val="ListParagraph"/>
        <w:numPr>
          <w:ilvl w:val="0"/>
          <w:numId w:val="9"/>
        </w:numPr>
        <w:spacing w:after="0"/>
        <w:rPr>
          <w:b/>
          <w:bCs/>
          <w:color w:val="00B050"/>
        </w:rPr>
      </w:pPr>
      <w:r w:rsidRPr="000A0696">
        <w:rPr>
          <w:b/>
          <w:bCs/>
          <w:color w:val="00B050"/>
        </w:rPr>
        <w:t>Switch statement:</w:t>
      </w:r>
    </w:p>
    <w:p w14:paraId="3CD3319D" w14:textId="77777777" w:rsidR="00B133A0" w:rsidRPr="005F0ED1" w:rsidRDefault="00B133A0" w:rsidP="00B133A0">
      <w:pPr>
        <w:ind w:left="360"/>
      </w:pPr>
      <w:r w:rsidRPr="005F0ED1">
        <w:t>The continue statement (with or without a label reference) can only be used to skip one loop iteration. the break statement "jumps out" of a loop.</w:t>
      </w:r>
    </w:p>
    <w:p w14:paraId="0D232898" w14:textId="77777777" w:rsidR="00B133A0" w:rsidRPr="005F0ED1" w:rsidRDefault="00B133A0" w:rsidP="00B133A0">
      <w:pPr>
        <w:spacing w:after="0"/>
        <w:ind w:left="2520"/>
      </w:pPr>
      <w:r w:rsidRPr="005F0ED1">
        <w:t>switch(expression) {</w:t>
      </w:r>
    </w:p>
    <w:p w14:paraId="18D91534" w14:textId="77777777" w:rsidR="00B133A0" w:rsidRPr="005F0ED1" w:rsidRDefault="00B133A0" w:rsidP="00B133A0">
      <w:pPr>
        <w:spacing w:after="0"/>
        <w:ind w:left="2880"/>
      </w:pPr>
      <w:r w:rsidRPr="005F0ED1">
        <w:t>case x:</w:t>
      </w:r>
    </w:p>
    <w:p w14:paraId="5B0F3864" w14:textId="77777777" w:rsidR="00B133A0" w:rsidRPr="005F0ED1" w:rsidRDefault="00B133A0" w:rsidP="00B133A0">
      <w:pPr>
        <w:spacing w:after="0"/>
        <w:ind w:left="2880" w:firstLine="720"/>
      </w:pPr>
      <w:r w:rsidRPr="005F0ED1">
        <w:t>// code block</w:t>
      </w:r>
    </w:p>
    <w:p w14:paraId="71F33F9F" w14:textId="77777777" w:rsidR="00B133A0" w:rsidRPr="005F0ED1" w:rsidRDefault="00B133A0" w:rsidP="00B133A0">
      <w:pPr>
        <w:spacing w:after="0"/>
        <w:ind w:left="2880" w:firstLine="720"/>
      </w:pPr>
      <w:r w:rsidRPr="005F0ED1">
        <w:t>break;</w:t>
      </w:r>
    </w:p>
    <w:p w14:paraId="1BDCBB2A" w14:textId="77777777" w:rsidR="00B133A0" w:rsidRPr="005F0ED1" w:rsidRDefault="00B133A0" w:rsidP="00B133A0">
      <w:pPr>
        <w:spacing w:after="0"/>
        <w:ind w:left="2880"/>
      </w:pPr>
      <w:r w:rsidRPr="005F0ED1">
        <w:t>case y:</w:t>
      </w:r>
    </w:p>
    <w:p w14:paraId="7E04EC3B" w14:textId="77777777" w:rsidR="00B133A0" w:rsidRPr="005F0ED1" w:rsidRDefault="00B133A0" w:rsidP="00B133A0">
      <w:pPr>
        <w:spacing w:after="0"/>
        <w:ind w:left="2880" w:firstLine="720"/>
      </w:pPr>
      <w:r w:rsidRPr="005F0ED1">
        <w:t>// code block</w:t>
      </w:r>
    </w:p>
    <w:p w14:paraId="1DE7998F" w14:textId="77777777" w:rsidR="00B133A0" w:rsidRPr="005F0ED1" w:rsidRDefault="00B133A0" w:rsidP="00B133A0">
      <w:pPr>
        <w:spacing w:after="0"/>
        <w:ind w:left="2880" w:firstLine="720"/>
      </w:pPr>
      <w:r w:rsidRPr="005F0ED1">
        <w:t>break;</w:t>
      </w:r>
    </w:p>
    <w:p w14:paraId="58FABBD2" w14:textId="77777777" w:rsidR="00B133A0" w:rsidRPr="005F0ED1" w:rsidRDefault="00B133A0" w:rsidP="00B133A0">
      <w:pPr>
        <w:spacing w:after="0"/>
        <w:ind w:left="2880"/>
      </w:pPr>
      <w:r w:rsidRPr="005F0ED1">
        <w:t>default:</w:t>
      </w:r>
    </w:p>
    <w:p w14:paraId="26043BF6" w14:textId="77777777" w:rsidR="00B133A0" w:rsidRPr="005F0ED1" w:rsidRDefault="00B133A0" w:rsidP="00B133A0">
      <w:pPr>
        <w:spacing w:after="0"/>
        <w:ind w:left="2880" w:firstLine="720"/>
      </w:pPr>
      <w:r w:rsidRPr="005F0ED1">
        <w:t>// code block</w:t>
      </w:r>
    </w:p>
    <w:p w14:paraId="24617305" w14:textId="10A25112" w:rsidR="00B133A0" w:rsidRPr="005F0ED1" w:rsidRDefault="00B133A0" w:rsidP="005F0ED1">
      <w:pPr>
        <w:spacing w:after="0"/>
        <w:ind w:left="2520"/>
        <w:rPr>
          <w:color w:val="FF0000"/>
          <w:sz w:val="24"/>
          <w:szCs w:val="24"/>
        </w:rPr>
      </w:pPr>
      <w:r w:rsidRPr="005F0ED1">
        <w:lastRenderedPageBreak/>
        <w:t>}</w:t>
      </w:r>
    </w:p>
    <w:p w14:paraId="7F038D8B" w14:textId="77777777" w:rsidR="00C96690" w:rsidRPr="00A204E9" w:rsidRDefault="00C96690" w:rsidP="002E60DB">
      <w:pPr>
        <w:rPr>
          <w:color w:val="FF0000"/>
        </w:rPr>
      </w:pPr>
    </w:p>
    <w:p w14:paraId="7962D15F" w14:textId="77777777" w:rsidR="00366735" w:rsidRPr="00F3294F" w:rsidRDefault="00697F34" w:rsidP="00A105D4">
      <w:pPr>
        <w:pStyle w:val="Heading1"/>
      </w:pPr>
      <w:r w:rsidRPr="00F3294F">
        <w:t>Array</w:t>
      </w:r>
    </w:p>
    <w:p w14:paraId="6B4C6ACA" w14:textId="77777777" w:rsidR="00E731A9" w:rsidRDefault="00E731A9" w:rsidP="000F4948">
      <w:pPr>
        <w:pStyle w:val="NoSpacing"/>
      </w:pPr>
    </w:p>
    <w:p w14:paraId="2C7216E3" w14:textId="63666C0F" w:rsidR="000F4948" w:rsidRDefault="00366735">
      <w:pPr>
        <w:pStyle w:val="NoSpacing"/>
        <w:numPr>
          <w:ilvl w:val="0"/>
          <w:numId w:val="99"/>
        </w:numPr>
      </w:pPr>
      <w:r w:rsidRPr="000F4948">
        <w:t>An array is a special variable, which can hold more than one value:</w:t>
      </w:r>
    </w:p>
    <w:p w14:paraId="425CA0EE" w14:textId="77777777" w:rsidR="0022666D" w:rsidRDefault="0022666D">
      <w:pPr>
        <w:pStyle w:val="ListParagraph"/>
        <w:numPr>
          <w:ilvl w:val="0"/>
          <w:numId w:val="99"/>
        </w:numPr>
      </w:pPr>
      <w:r w:rsidRPr="00131D8B">
        <w:t>JavaScript, arrays use numbered indexes.  </w:t>
      </w:r>
    </w:p>
    <w:p w14:paraId="76969264" w14:textId="77777777" w:rsidR="0022666D" w:rsidRDefault="0022666D">
      <w:pPr>
        <w:pStyle w:val="ListParagraph"/>
        <w:numPr>
          <w:ilvl w:val="0"/>
          <w:numId w:val="99"/>
        </w:numPr>
      </w:pPr>
      <w:r w:rsidRPr="00131D8B">
        <w:t>Last array index is [</w:t>
      </w:r>
      <w:r>
        <w:t xml:space="preserve"> </w:t>
      </w:r>
      <w:proofErr w:type="spellStart"/>
      <w:proofErr w:type="gramStart"/>
      <w:r w:rsidRPr="00131D8B">
        <w:t>array.length</w:t>
      </w:r>
      <w:proofErr w:type="spellEnd"/>
      <w:proofErr w:type="gramEnd"/>
      <w:r>
        <w:t xml:space="preserve"> </w:t>
      </w:r>
      <w:r w:rsidRPr="00131D8B">
        <w:t>-</w:t>
      </w:r>
      <w:r>
        <w:t xml:space="preserve"> </w:t>
      </w:r>
      <w:r w:rsidRPr="00131D8B">
        <w:t>1];</w:t>
      </w:r>
    </w:p>
    <w:p w14:paraId="298FF7D2" w14:textId="2BE7303F" w:rsidR="0022666D" w:rsidRDefault="0022666D">
      <w:pPr>
        <w:pStyle w:val="ListParagraph"/>
        <w:numPr>
          <w:ilvl w:val="0"/>
          <w:numId w:val="99"/>
        </w:numPr>
      </w:pPr>
      <w:r w:rsidRPr="00131D8B">
        <w:t xml:space="preserve">Arrays are a special type of objects. </w:t>
      </w:r>
    </w:p>
    <w:p w14:paraId="5F32A838" w14:textId="291AFE43" w:rsidR="0022666D" w:rsidRPr="0022666D" w:rsidRDefault="0022666D">
      <w:pPr>
        <w:pStyle w:val="ListParagraph"/>
        <w:numPr>
          <w:ilvl w:val="0"/>
          <w:numId w:val="99"/>
        </w:numPr>
      </w:pPr>
      <w:r w:rsidRPr="0022666D">
        <w:t>Array indexes start with 0.</w:t>
      </w:r>
    </w:p>
    <w:p w14:paraId="4AFC0523" w14:textId="21148D01" w:rsidR="000F4948" w:rsidRPr="006A6BB6" w:rsidRDefault="000F4948" w:rsidP="006A6BB6">
      <w:pPr>
        <w:rPr>
          <w:b/>
          <w:bCs/>
          <w:sz w:val="26"/>
          <w:szCs w:val="26"/>
        </w:rPr>
      </w:pPr>
      <w:r w:rsidRPr="006A6BB6">
        <w:rPr>
          <w:b/>
          <w:bCs/>
          <w:sz w:val="26"/>
          <w:szCs w:val="26"/>
        </w:rPr>
        <w:t xml:space="preserve">Create array: </w:t>
      </w:r>
    </w:p>
    <w:p w14:paraId="6C5F1F91" w14:textId="49EC5C0B" w:rsidR="000F4948" w:rsidRPr="000F4948" w:rsidRDefault="000F4948" w:rsidP="000F4948">
      <w:pPr>
        <w:pStyle w:val="NoSpacing"/>
      </w:pPr>
      <w:r>
        <w:tab/>
      </w:r>
      <w:r>
        <w:tab/>
      </w:r>
      <w:r w:rsidRPr="000F4948">
        <w:rPr>
          <w:color w:val="0070C0"/>
        </w:rPr>
        <w:t>Method-1:</w:t>
      </w:r>
    </w:p>
    <w:p w14:paraId="509B70EA" w14:textId="3ECCCF7E" w:rsidR="000F4948" w:rsidRPr="000F4948" w:rsidRDefault="000F4948" w:rsidP="000F4948">
      <w:pPr>
        <w:pStyle w:val="NoSpacing"/>
      </w:pPr>
      <w:r w:rsidRPr="000F4948">
        <w:tab/>
      </w:r>
      <w:r>
        <w:tab/>
      </w:r>
      <w:r>
        <w:tab/>
      </w:r>
      <w:r w:rsidR="00366735" w:rsidRPr="000F4948">
        <w:t>const </w:t>
      </w:r>
      <w:proofErr w:type="spellStart"/>
      <w:r w:rsidR="00366735" w:rsidRPr="000F4948">
        <w:t>array_name</w:t>
      </w:r>
      <w:proofErr w:type="spellEnd"/>
      <w:r w:rsidR="00366735" w:rsidRPr="000F4948">
        <w:t xml:space="preserve"> = [item1, item2, </w:t>
      </w:r>
      <w:r w:rsidR="00F8020A" w:rsidRPr="000F4948">
        <w:t>...., ….</w:t>
      </w:r>
      <w:r w:rsidR="00366735" w:rsidRPr="000F4948">
        <w:t>];</w:t>
      </w:r>
    </w:p>
    <w:p w14:paraId="3538F0B2" w14:textId="4C625623" w:rsidR="000F4948" w:rsidRPr="000F4948" w:rsidRDefault="000F4948" w:rsidP="000F4948">
      <w:pPr>
        <w:pStyle w:val="NoSpacing"/>
      </w:pPr>
      <w:r>
        <w:tab/>
      </w:r>
      <w:r>
        <w:tab/>
      </w:r>
      <w:r>
        <w:rPr>
          <w:color w:val="0070C0"/>
        </w:rPr>
        <w:t>M</w:t>
      </w:r>
      <w:r w:rsidRPr="000F4948">
        <w:rPr>
          <w:color w:val="0070C0"/>
        </w:rPr>
        <w:t xml:space="preserve">ethod-2: </w:t>
      </w:r>
    </w:p>
    <w:p w14:paraId="34E6B2DA" w14:textId="1ED9738B" w:rsidR="000F4948" w:rsidRPr="000F4948" w:rsidRDefault="000F4948" w:rsidP="000F4948">
      <w:pPr>
        <w:pStyle w:val="NoSpacing"/>
      </w:pPr>
      <w:r>
        <w:tab/>
      </w:r>
      <w:r>
        <w:tab/>
      </w:r>
      <w:r>
        <w:tab/>
      </w:r>
      <w:r w:rsidRPr="000F4948">
        <w:t>const cars = [];</w:t>
      </w:r>
    </w:p>
    <w:p w14:paraId="207DA81C" w14:textId="04706591" w:rsidR="000F4948" w:rsidRPr="000F4948" w:rsidRDefault="000F4948" w:rsidP="000F4948">
      <w:pPr>
        <w:pStyle w:val="NoSpacing"/>
      </w:pPr>
      <w:r>
        <w:tab/>
      </w:r>
      <w:r>
        <w:tab/>
      </w:r>
      <w:r>
        <w:tab/>
      </w:r>
      <w:proofErr w:type="gramStart"/>
      <w:r w:rsidRPr="000F4948">
        <w:t>cars[</w:t>
      </w:r>
      <w:proofErr w:type="gramEnd"/>
      <w:r w:rsidRPr="000F4948">
        <w:t>0]= "Saab";</w:t>
      </w:r>
    </w:p>
    <w:p w14:paraId="5C0B1622" w14:textId="1A350F59" w:rsidR="000F4948" w:rsidRDefault="000F4948" w:rsidP="000F4948">
      <w:pPr>
        <w:pStyle w:val="NoSpacing"/>
      </w:pPr>
      <w:r>
        <w:tab/>
      </w:r>
      <w:r>
        <w:tab/>
      </w:r>
      <w:r>
        <w:tab/>
      </w:r>
      <w:proofErr w:type="gramStart"/>
      <w:r w:rsidRPr="000F4948">
        <w:t>cars[</w:t>
      </w:r>
      <w:proofErr w:type="gramEnd"/>
      <w:r w:rsidRPr="000F4948">
        <w:t>1]= "Volvo";</w:t>
      </w:r>
    </w:p>
    <w:p w14:paraId="009A7A0A" w14:textId="1B09B78A" w:rsidR="0022666D" w:rsidRDefault="0022666D" w:rsidP="000F4948">
      <w:pPr>
        <w:pStyle w:val="NoSpacing"/>
      </w:pPr>
      <w:r>
        <w:tab/>
      </w:r>
      <w:r w:rsidRPr="0022666D">
        <w:rPr>
          <w:color w:val="00B0F0"/>
        </w:rPr>
        <w:tab/>
        <w:t>Method-3:</w:t>
      </w:r>
    </w:p>
    <w:p w14:paraId="5DE40CA7" w14:textId="251BFA34" w:rsidR="000F4948" w:rsidRPr="005B0E92" w:rsidRDefault="0022666D" w:rsidP="000F4948">
      <w:pPr>
        <w:pStyle w:val="NoSpacing"/>
      </w:pPr>
      <w:r>
        <w:tab/>
      </w:r>
      <w:r>
        <w:tab/>
      </w:r>
      <w:r>
        <w:tab/>
        <w:t>Const car = new Array(“shuvo”,26</w:t>
      </w:r>
      <w:proofErr w:type="gramStart"/>
      <w:r>
        <w:t xml:space="preserve">);   </w:t>
      </w:r>
      <w:proofErr w:type="gramEnd"/>
      <w:r>
        <w:t xml:space="preserve">    // no need to use new array method </w:t>
      </w:r>
      <w:r w:rsidRPr="00131D8B">
        <w:br/>
      </w:r>
    </w:p>
    <w:p w14:paraId="2AC1A15D" w14:textId="38AE9EDA" w:rsidR="00366735" w:rsidRPr="00131D8B" w:rsidRDefault="00366735" w:rsidP="00F3294F">
      <w:pPr>
        <w:spacing w:after="0"/>
        <w:rPr>
          <w:b/>
          <w:bCs/>
          <w:color w:val="00B0F0"/>
        </w:rPr>
      </w:pPr>
      <w:r w:rsidRPr="00131D8B">
        <w:rPr>
          <w:b/>
          <w:bCs/>
          <w:color w:val="00B0F0"/>
        </w:rPr>
        <w:t>Accessing Array Elements</w:t>
      </w:r>
      <w:r w:rsidR="00131D8B">
        <w:rPr>
          <w:b/>
          <w:bCs/>
          <w:color w:val="00B0F0"/>
        </w:rPr>
        <w:t xml:space="preserve">: </w:t>
      </w:r>
    </w:p>
    <w:p w14:paraId="15B051A6" w14:textId="77777777" w:rsidR="0022666D" w:rsidRDefault="00366735" w:rsidP="00F05F04">
      <w:pPr>
        <w:pStyle w:val="NoSpacing"/>
        <w:ind w:left="2160"/>
      </w:pPr>
      <w:r w:rsidRPr="00131D8B">
        <w:t>const cars = ["Saab", "Volvo", "BMW"</w:t>
      </w:r>
      <w:r w:rsidR="0022666D" w:rsidRPr="00131D8B">
        <w:t>];</w:t>
      </w:r>
    </w:p>
    <w:p w14:paraId="110F67AA" w14:textId="4AD3624B" w:rsidR="00366735" w:rsidRDefault="0022666D" w:rsidP="00F05F04">
      <w:pPr>
        <w:pStyle w:val="NoSpacing"/>
        <w:ind w:left="2160"/>
      </w:pPr>
      <w:r>
        <w:t>l</w:t>
      </w:r>
      <w:r w:rsidR="00366735" w:rsidRPr="00131D8B">
        <w:t xml:space="preserve">et car = </w:t>
      </w:r>
      <w:r w:rsidR="00F8020A" w:rsidRPr="00131D8B">
        <w:t>cars [</w:t>
      </w:r>
      <w:r w:rsidR="00366735" w:rsidRPr="00131D8B">
        <w:t>0</w:t>
      </w:r>
      <w:proofErr w:type="gramStart"/>
      <w:r w:rsidR="00366735" w:rsidRPr="00131D8B">
        <w:t>]</w:t>
      </w:r>
      <w:r w:rsidR="0036466D">
        <w:t xml:space="preserve"> </w:t>
      </w:r>
      <w:r w:rsidR="00366735" w:rsidRPr="00131D8B">
        <w:t>;</w:t>
      </w:r>
      <w:proofErr w:type="gramEnd"/>
      <w:r w:rsidR="00F05F04">
        <w:t xml:space="preserve">            </w:t>
      </w:r>
      <w:r w:rsidR="005E30A5">
        <w:tab/>
      </w:r>
      <w:r w:rsidR="005E30A5">
        <w:tab/>
      </w:r>
      <w:r w:rsidR="005E30A5">
        <w:tab/>
      </w:r>
      <w:r w:rsidR="00F05F04">
        <w:t xml:space="preserve"> // first element </w:t>
      </w:r>
    </w:p>
    <w:p w14:paraId="30301E21" w14:textId="3F9E727D" w:rsidR="00F05F04" w:rsidRPr="00A243E6" w:rsidRDefault="00F05F04" w:rsidP="00F05F04">
      <w:pPr>
        <w:pStyle w:val="NoSpacing"/>
        <w:ind w:left="2160"/>
      </w:pPr>
      <w:r>
        <w:t>console.log</w:t>
      </w:r>
      <w:r w:rsidR="0036466D">
        <w:t xml:space="preserve"> </w:t>
      </w:r>
      <w:r>
        <w:t>(</w:t>
      </w:r>
      <w:proofErr w:type="gramStart"/>
      <w:r>
        <w:t xml:space="preserve">cars)   </w:t>
      </w:r>
      <w:proofErr w:type="gramEnd"/>
      <w:r>
        <w:t xml:space="preserve">         </w:t>
      </w:r>
      <w:r w:rsidR="005E30A5">
        <w:tab/>
      </w:r>
      <w:r w:rsidR="005E30A5">
        <w:tab/>
      </w:r>
      <w:r w:rsidR="005E30A5">
        <w:tab/>
      </w:r>
      <w:r>
        <w:t xml:space="preserve">// full array </w:t>
      </w:r>
    </w:p>
    <w:p w14:paraId="50508F36" w14:textId="21224D38" w:rsidR="005B0E92" w:rsidRPr="00F05F04" w:rsidRDefault="00F05F04" w:rsidP="00F05F04">
      <w:r>
        <w:tab/>
      </w:r>
      <w:r>
        <w:tab/>
      </w:r>
      <w:r>
        <w:tab/>
      </w:r>
      <w:r w:rsidRPr="00F05F04">
        <w:t>let </w:t>
      </w:r>
      <w:r w:rsidR="000F0FBE">
        <w:t>car</w:t>
      </w:r>
      <w:r w:rsidRPr="00F05F04">
        <w:t xml:space="preserve"> = </w:t>
      </w:r>
      <w:r>
        <w:t>cars</w:t>
      </w:r>
      <w:r w:rsidR="0036466D">
        <w:t xml:space="preserve"> </w:t>
      </w:r>
      <w:r w:rsidRPr="00F05F04">
        <w:t>[</w:t>
      </w:r>
      <w:r w:rsidR="0036466D">
        <w:t xml:space="preserve"> </w:t>
      </w:r>
      <w:proofErr w:type="spellStart"/>
      <w:proofErr w:type="gramStart"/>
      <w:r>
        <w:t>cars</w:t>
      </w:r>
      <w:r w:rsidRPr="00F05F04">
        <w:t>.length</w:t>
      </w:r>
      <w:proofErr w:type="spellEnd"/>
      <w:proofErr w:type="gramEnd"/>
      <w:r w:rsidRPr="00F05F04">
        <w:t> - 1];</w:t>
      </w:r>
      <w:r>
        <w:t xml:space="preserve">    </w:t>
      </w:r>
      <w:r w:rsidR="005E30A5">
        <w:tab/>
      </w:r>
      <w:r w:rsidR="005E30A5">
        <w:tab/>
      </w:r>
      <w:r w:rsidR="0036466D">
        <w:t xml:space="preserve">  // last index</w:t>
      </w:r>
    </w:p>
    <w:p w14:paraId="4D003A60" w14:textId="16C9A8BE" w:rsidR="00F05F04" w:rsidRPr="006A6BB6" w:rsidRDefault="001C3676" w:rsidP="006A6BB6">
      <w:pPr>
        <w:rPr>
          <w:b/>
          <w:bCs/>
          <w:sz w:val="26"/>
          <w:szCs w:val="26"/>
        </w:rPr>
      </w:pPr>
      <w:r w:rsidRPr="006A6BB6">
        <w:rPr>
          <w:b/>
          <w:bCs/>
          <w:sz w:val="26"/>
          <w:szCs w:val="26"/>
        </w:rPr>
        <w:t>Array method</w:t>
      </w:r>
      <w:r w:rsidR="00131D8B" w:rsidRPr="006A6BB6">
        <w:rPr>
          <w:b/>
          <w:bCs/>
          <w:sz w:val="26"/>
          <w:szCs w:val="26"/>
        </w:rPr>
        <w:t xml:space="preserve"> &amp; property:</w:t>
      </w:r>
    </w:p>
    <w:p w14:paraId="78AE90DE" w14:textId="5BF87CA6" w:rsidR="00F05F04" w:rsidRDefault="00131D8B">
      <w:pPr>
        <w:pStyle w:val="NoSpacing"/>
        <w:numPr>
          <w:ilvl w:val="0"/>
          <w:numId w:val="29"/>
        </w:numPr>
      </w:pPr>
      <w:r w:rsidRPr="00BD67BC">
        <w:rPr>
          <w:b/>
          <w:bCs/>
          <w:color w:val="00B050"/>
        </w:rPr>
        <w:t>L</w:t>
      </w:r>
      <w:r w:rsidR="0007207E" w:rsidRPr="00BD67BC">
        <w:rPr>
          <w:b/>
          <w:bCs/>
          <w:color w:val="00B050"/>
        </w:rPr>
        <w:t>ength</w:t>
      </w:r>
      <w:r w:rsidRPr="005E30A5">
        <w:rPr>
          <w:b/>
          <w:color w:val="00B0F0"/>
        </w:rPr>
        <w:t>:</w:t>
      </w:r>
      <w:r w:rsidRPr="005E30A5">
        <w:rPr>
          <w:color w:val="00B0F0"/>
        </w:rPr>
        <w:t xml:space="preserve">  </w:t>
      </w:r>
      <w:r w:rsidR="00F05F04" w:rsidRPr="00F05F04">
        <w:rPr>
          <w:rFonts w:cstheme="minorHAnsi"/>
          <w:shd w:val="clear" w:color="auto" w:fill="FFFFFF"/>
        </w:rPr>
        <w:t>The </w:t>
      </w:r>
      <w:r w:rsidR="00F05F04" w:rsidRPr="005B0E92">
        <w:rPr>
          <w:rStyle w:val="HTMLCode"/>
          <w:rFonts w:asciiTheme="minorHAnsi" w:eastAsiaTheme="minorHAnsi" w:hAnsiTheme="minorHAnsi" w:cstheme="minorHAnsi"/>
          <w:sz w:val="24"/>
          <w:szCs w:val="24"/>
        </w:rPr>
        <w:t>length</w:t>
      </w:r>
      <w:r w:rsidR="00F05F04" w:rsidRPr="005B0E92">
        <w:rPr>
          <w:rFonts w:cstheme="minorHAnsi"/>
          <w:shd w:val="clear" w:color="auto" w:fill="FFFFFF"/>
        </w:rPr>
        <w:t> </w:t>
      </w:r>
      <w:r w:rsidR="00F05F04" w:rsidRPr="00F05F04">
        <w:rPr>
          <w:rFonts w:cstheme="minorHAnsi"/>
          <w:shd w:val="clear" w:color="auto" w:fill="FFFFFF"/>
        </w:rPr>
        <w:t>property of an array returns the length of an array.</w:t>
      </w:r>
    </w:p>
    <w:p w14:paraId="5A001088" w14:textId="07DB8030" w:rsidR="005E30A5" w:rsidRDefault="00E731A9" w:rsidP="00E731A9">
      <w:pPr>
        <w:pStyle w:val="NoSpacing"/>
      </w:pPr>
      <w:r>
        <w:tab/>
      </w:r>
      <w:r>
        <w:tab/>
      </w:r>
      <w:r w:rsidR="00F05F04">
        <w:tab/>
        <w:t xml:space="preserve">const p = </w:t>
      </w:r>
      <w:proofErr w:type="spellStart"/>
      <w:proofErr w:type="gramStart"/>
      <w:r w:rsidR="00C33ACE" w:rsidRPr="00C33ACE">
        <w:t>cars.length</w:t>
      </w:r>
      <w:proofErr w:type="spellEnd"/>
      <w:proofErr w:type="gramEnd"/>
      <w:r w:rsidR="00C33ACE" w:rsidRPr="00C33ACE">
        <w:t>;</w:t>
      </w:r>
    </w:p>
    <w:p w14:paraId="5A07E561" w14:textId="22B7F6CA" w:rsidR="00131D8B" w:rsidRPr="00F05F04" w:rsidRDefault="00131D8B" w:rsidP="00304A3A">
      <w:pPr>
        <w:pStyle w:val="NoSpacing"/>
      </w:pPr>
    </w:p>
    <w:p w14:paraId="65EF5D23" w14:textId="6216F599" w:rsidR="003B221D" w:rsidRDefault="001C3676">
      <w:pPr>
        <w:pStyle w:val="NoSpacing"/>
        <w:numPr>
          <w:ilvl w:val="0"/>
          <w:numId w:val="29"/>
        </w:numPr>
        <w:rPr>
          <w:rFonts w:cstheme="minorHAnsi"/>
        </w:rPr>
      </w:pPr>
      <w:proofErr w:type="spellStart"/>
      <w:r w:rsidRPr="00BD67BC">
        <w:rPr>
          <w:b/>
          <w:bCs/>
          <w:color w:val="00B050"/>
        </w:rPr>
        <w:t>Array</w:t>
      </w:r>
      <w:r w:rsidRPr="005E30A5">
        <w:rPr>
          <w:b/>
          <w:color w:val="00B0F0"/>
        </w:rPr>
        <w:t>.</w:t>
      </w:r>
      <w:r w:rsidRPr="00BD67BC">
        <w:rPr>
          <w:b/>
          <w:bCs/>
          <w:color w:val="00B050"/>
        </w:rPr>
        <w:t>isArray</w:t>
      </w:r>
      <w:proofErr w:type="spellEnd"/>
      <w:r w:rsidRPr="00BD67BC">
        <w:rPr>
          <w:b/>
          <w:bCs/>
          <w:color w:val="00B050"/>
        </w:rPr>
        <w:t>():</w:t>
      </w:r>
      <w:r w:rsidR="00C33ACE" w:rsidRPr="00BD67BC">
        <w:rPr>
          <w:color w:val="00B050"/>
        </w:rPr>
        <w:t xml:space="preserve"> </w:t>
      </w:r>
      <w:r w:rsidR="003B221D">
        <w:rPr>
          <w:rFonts w:cstheme="minorHAnsi"/>
        </w:rPr>
        <w:t xml:space="preserve">to know the variable is array or object use </w:t>
      </w:r>
      <w:proofErr w:type="spellStart"/>
      <w:r w:rsidR="003B221D">
        <w:rPr>
          <w:rFonts w:cstheme="minorHAnsi"/>
        </w:rPr>
        <w:t>Array.isArray</w:t>
      </w:r>
      <w:proofErr w:type="spellEnd"/>
      <w:r w:rsidR="003B221D">
        <w:rPr>
          <w:rFonts w:cstheme="minorHAnsi"/>
        </w:rPr>
        <w:t>() methods.</w:t>
      </w:r>
    </w:p>
    <w:p w14:paraId="7E920C26" w14:textId="4D0043CD" w:rsidR="000F0FBE" w:rsidRPr="003B221D" w:rsidRDefault="00C33ACE" w:rsidP="00E731A9">
      <w:pPr>
        <w:pStyle w:val="NoSpacing"/>
        <w:ind w:left="3600"/>
        <w:rPr>
          <w:rFonts w:cstheme="minorHAnsi"/>
        </w:rPr>
      </w:pPr>
      <w:proofErr w:type="spellStart"/>
      <w:r w:rsidRPr="003B221D">
        <w:rPr>
          <w:rFonts w:cstheme="minorHAnsi"/>
          <w:color w:val="000000"/>
          <w:shd w:val="clear" w:color="auto" w:fill="FFFFFF"/>
        </w:rPr>
        <w:t>Array.</w:t>
      </w:r>
      <w:r w:rsidRPr="003B221D">
        <w:rPr>
          <w:rStyle w:val="jspropertycolor"/>
          <w:rFonts w:cstheme="minorHAnsi"/>
          <w:color w:val="000000"/>
          <w:shd w:val="clear" w:color="auto" w:fill="FFFFFF"/>
        </w:rPr>
        <w:t>isArray</w:t>
      </w:r>
      <w:proofErr w:type="spellEnd"/>
      <w:r w:rsidRPr="003B221D">
        <w:rPr>
          <w:rFonts w:cstheme="minorHAnsi"/>
          <w:color w:val="000000"/>
          <w:shd w:val="clear" w:color="auto" w:fill="FFFFFF"/>
        </w:rPr>
        <w:t>(cars);</w:t>
      </w:r>
    </w:p>
    <w:p w14:paraId="2AE9A6DA" w14:textId="77777777" w:rsidR="000F0FBE" w:rsidRDefault="000F0FBE" w:rsidP="00304A3A">
      <w:pPr>
        <w:pStyle w:val="NoSpacing"/>
        <w:ind w:left="360"/>
        <w:rPr>
          <w:rFonts w:cstheme="minorHAnsi"/>
        </w:rPr>
      </w:pPr>
    </w:p>
    <w:p w14:paraId="19AAB4D2" w14:textId="77777777" w:rsidR="003B221D" w:rsidRPr="003B221D" w:rsidRDefault="001C3676">
      <w:pPr>
        <w:pStyle w:val="NoSpacing"/>
        <w:numPr>
          <w:ilvl w:val="0"/>
          <w:numId w:val="29"/>
        </w:numPr>
      </w:pPr>
      <w:proofErr w:type="spellStart"/>
      <w:r w:rsidRPr="00BD67BC">
        <w:rPr>
          <w:rFonts w:cstheme="minorHAnsi"/>
          <w:b/>
          <w:bCs/>
          <w:color w:val="00B050"/>
        </w:rPr>
        <w:t>Instanceof</w:t>
      </w:r>
      <w:proofErr w:type="spellEnd"/>
      <w:r w:rsidR="00A243E6" w:rsidRPr="00BD67BC">
        <w:rPr>
          <w:rFonts w:cstheme="minorHAnsi"/>
          <w:b/>
          <w:bCs/>
          <w:color w:val="00B050"/>
        </w:rPr>
        <w:t xml:space="preserve"> ()</w:t>
      </w:r>
      <w:r w:rsidR="00C33ACE" w:rsidRPr="00BD67BC">
        <w:rPr>
          <w:rFonts w:cstheme="minorHAnsi"/>
          <w:b/>
          <w:bCs/>
          <w:color w:val="00B050"/>
        </w:rPr>
        <w:t xml:space="preserve">: </w:t>
      </w:r>
      <w:r w:rsidR="003B221D" w:rsidRPr="003B221D">
        <w:t>The </w:t>
      </w:r>
      <w:proofErr w:type="spellStart"/>
      <w:r w:rsidR="003B221D" w:rsidRPr="003B221D">
        <w:t>instanceof</w:t>
      </w:r>
      <w:proofErr w:type="spellEnd"/>
      <w:r w:rsidR="003B221D" w:rsidRPr="003B221D">
        <w:t> operator returns true if an object is created by a given constructor</w:t>
      </w:r>
    </w:p>
    <w:p w14:paraId="19EEBD8C" w14:textId="1E35FD18" w:rsidR="005E30A5" w:rsidRDefault="00C33ACE" w:rsidP="00E731A9">
      <w:pPr>
        <w:pStyle w:val="NoSpacing"/>
        <w:ind w:left="3600"/>
      </w:pPr>
      <w:r w:rsidRPr="003B221D">
        <w:t>cars </w:t>
      </w:r>
      <w:proofErr w:type="spellStart"/>
      <w:r w:rsidRPr="003B221D">
        <w:t>instanceof</w:t>
      </w:r>
      <w:proofErr w:type="spellEnd"/>
      <w:r w:rsidRPr="003B221D">
        <w:t> Array;</w:t>
      </w:r>
    </w:p>
    <w:p w14:paraId="42092784" w14:textId="77777777" w:rsidR="003B221D" w:rsidRPr="003B221D" w:rsidRDefault="003B221D" w:rsidP="00304A3A">
      <w:pPr>
        <w:pStyle w:val="NoSpacing"/>
      </w:pPr>
    </w:p>
    <w:p w14:paraId="4F0F2B51" w14:textId="550ADF1E" w:rsidR="00DC15F7" w:rsidRPr="00DC15F7" w:rsidRDefault="001C3676">
      <w:pPr>
        <w:pStyle w:val="NoSpacing"/>
        <w:numPr>
          <w:ilvl w:val="0"/>
          <w:numId w:val="29"/>
        </w:numPr>
        <w:rPr>
          <w:rFonts w:cstheme="minorHAnsi"/>
        </w:rPr>
      </w:pPr>
      <w:proofErr w:type="spellStart"/>
      <w:proofErr w:type="gramStart"/>
      <w:r w:rsidRPr="00BD67BC">
        <w:rPr>
          <w:b/>
          <w:bCs/>
          <w:color w:val="00B050"/>
        </w:rPr>
        <w:t>toString</w:t>
      </w:r>
      <w:proofErr w:type="spellEnd"/>
      <w:r w:rsidRPr="00BD67BC">
        <w:rPr>
          <w:b/>
          <w:bCs/>
          <w:color w:val="00B050"/>
        </w:rPr>
        <w:t>(</w:t>
      </w:r>
      <w:proofErr w:type="gramEnd"/>
      <w:r w:rsidRPr="00BD67BC">
        <w:rPr>
          <w:b/>
          <w:bCs/>
          <w:color w:val="00B050"/>
        </w:rPr>
        <w:t>)</w:t>
      </w:r>
      <w:r w:rsidR="0007207E" w:rsidRPr="00BD67BC">
        <w:rPr>
          <w:b/>
          <w:bCs/>
          <w:color w:val="00B050"/>
        </w:rPr>
        <w:t xml:space="preserve"> </w:t>
      </w:r>
      <w:r w:rsidR="0007207E" w:rsidRPr="00DC15F7">
        <w:rPr>
          <w:b/>
          <w:bCs/>
          <w:color w:val="00B0F0"/>
        </w:rPr>
        <w:t>:</w:t>
      </w:r>
      <w:r w:rsidR="0007207E" w:rsidRPr="00DC15F7">
        <w:rPr>
          <w:color w:val="00B0F0"/>
        </w:rPr>
        <w:t xml:space="preserve"> </w:t>
      </w:r>
      <w:r w:rsidR="000F0FBE" w:rsidRPr="00F3294F">
        <w:t>method </w:t>
      </w:r>
      <w:r w:rsidR="003B2EF5" w:rsidRPr="00F3294F">
        <w:t> converts an array to a string of (comma separated) array</w:t>
      </w:r>
      <w:r w:rsidR="000F0FBE">
        <w:t xml:space="preserve"> </w:t>
      </w:r>
      <w:r w:rsidR="003B2EF5" w:rsidRPr="00F3294F">
        <w:t>values.</w:t>
      </w:r>
    </w:p>
    <w:p w14:paraId="017AE43C" w14:textId="183B5198" w:rsidR="00DC15F7" w:rsidRDefault="003B2EF5" w:rsidP="008A51BB">
      <w:pPr>
        <w:pStyle w:val="NoSpacing"/>
        <w:ind w:left="1260" w:firstLine="720"/>
      </w:pPr>
      <w:r w:rsidRPr="00F3294F">
        <w:t>const fruits = ["Banana", "Orange", "Apple", "Mango"];</w:t>
      </w:r>
    </w:p>
    <w:p w14:paraId="065FE3DC" w14:textId="1648353D" w:rsidR="003B221D" w:rsidRDefault="003B2EF5" w:rsidP="00E731A9">
      <w:pPr>
        <w:pStyle w:val="NoSpacing"/>
        <w:ind w:left="1980"/>
      </w:pPr>
      <w:r w:rsidRPr="00F3294F">
        <w:t>console.log(</w:t>
      </w:r>
      <w:proofErr w:type="spellStart"/>
      <w:proofErr w:type="gramStart"/>
      <w:r w:rsidRPr="00F3294F">
        <w:t>fruits.toString</w:t>
      </w:r>
      <w:proofErr w:type="spellEnd"/>
      <w:proofErr w:type="gramEnd"/>
      <w:r w:rsidRPr="00F3294F">
        <w:t>(</w:t>
      </w:r>
      <w:r w:rsidR="00040770">
        <w:t>“,”</w:t>
      </w:r>
      <w:r w:rsidRPr="00F3294F">
        <w:t>))</w:t>
      </w:r>
      <w:r w:rsidR="00DC15F7">
        <w:t>;</w:t>
      </w:r>
    </w:p>
    <w:p w14:paraId="30BDB2D1" w14:textId="77777777" w:rsidR="00DC15F7" w:rsidRDefault="00DC15F7" w:rsidP="00304A3A">
      <w:pPr>
        <w:pStyle w:val="NoSpacing"/>
      </w:pPr>
    </w:p>
    <w:p w14:paraId="7EA671C3" w14:textId="7881C4D4" w:rsidR="003B2EF5" w:rsidRPr="00F3294F" w:rsidRDefault="001C3676">
      <w:pPr>
        <w:pStyle w:val="NoSpacing"/>
        <w:numPr>
          <w:ilvl w:val="0"/>
          <w:numId w:val="29"/>
        </w:numPr>
      </w:pPr>
      <w:proofErr w:type="gramStart"/>
      <w:r w:rsidRPr="00BD67BC">
        <w:rPr>
          <w:b/>
          <w:bCs/>
          <w:color w:val="00B050"/>
        </w:rPr>
        <w:t>join(</w:t>
      </w:r>
      <w:proofErr w:type="gramEnd"/>
      <w:r w:rsidRPr="00BD67BC">
        <w:rPr>
          <w:b/>
          <w:bCs/>
          <w:color w:val="00B050"/>
        </w:rPr>
        <w:t>)</w:t>
      </w:r>
      <w:r w:rsidRPr="00BD67BC">
        <w:rPr>
          <w:color w:val="00B050"/>
        </w:rPr>
        <w:t> </w:t>
      </w:r>
      <w:r w:rsidR="0007207E" w:rsidRPr="00C33ACE">
        <w:t>:</w:t>
      </w:r>
      <w:r w:rsidR="00DC15F7">
        <w:t xml:space="preserve"> </w:t>
      </w:r>
      <w:r w:rsidR="003B2EF5" w:rsidRPr="00F3294F">
        <w:t>method also joins all array elements into a string.</w:t>
      </w:r>
      <w:r w:rsidR="00DC15F7">
        <w:t xml:space="preserve"> </w:t>
      </w:r>
      <w:r w:rsidR="003B2EF5" w:rsidRPr="00F3294F">
        <w:t xml:space="preserve">But we can specify the separator; </w:t>
      </w:r>
    </w:p>
    <w:p w14:paraId="5BEEC8A9" w14:textId="32A04039" w:rsidR="003B2EF5" w:rsidRPr="00DC7AC1" w:rsidRDefault="003B2EF5" w:rsidP="00E731A9">
      <w:pPr>
        <w:spacing w:after="0"/>
        <w:ind w:left="1980"/>
        <w:rPr>
          <w:b/>
          <w:bCs/>
          <w:color w:val="0070C0"/>
        </w:rPr>
      </w:pPr>
      <w:r w:rsidRPr="00DC7AC1">
        <w:rPr>
          <w:b/>
          <w:bCs/>
          <w:color w:val="0070C0"/>
        </w:rPr>
        <w:t>const fruits = ["Banana", "Orange", "Apple", "Mango"];</w:t>
      </w:r>
    </w:p>
    <w:p w14:paraId="5FD78E52" w14:textId="229E3511" w:rsidR="00DC15F7" w:rsidRDefault="003B2EF5" w:rsidP="00BD67BC">
      <w:pPr>
        <w:spacing w:after="0"/>
        <w:ind w:left="1980"/>
        <w:rPr>
          <w:b/>
          <w:bCs/>
          <w:color w:val="0070C0"/>
        </w:rPr>
      </w:pPr>
      <w:proofErr w:type="spellStart"/>
      <w:proofErr w:type="gramStart"/>
      <w:r w:rsidRPr="00DC7AC1">
        <w:rPr>
          <w:b/>
          <w:bCs/>
          <w:color w:val="0070C0"/>
        </w:rPr>
        <w:t>fruits.join</w:t>
      </w:r>
      <w:proofErr w:type="spellEnd"/>
      <w:proofErr w:type="gramEnd"/>
      <w:r w:rsidRPr="00DC7AC1">
        <w:rPr>
          <w:b/>
          <w:bCs/>
          <w:color w:val="0070C0"/>
        </w:rPr>
        <w:t>(" * ");</w:t>
      </w:r>
    </w:p>
    <w:p w14:paraId="2A66891F" w14:textId="77777777" w:rsidR="00DC7AC1" w:rsidRPr="00DC7AC1" w:rsidRDefault="00DC7AC1" w:rsidP="00BD67BC">
      <w:pPr>
        <w:spacing w:after="0"/>
        <w:ind w:left="1980"/>
        <w:rPr>
          <w:b/>
          <w:bCs/>
          <w:color w:val="0070C0"/>
          <w:sz w:val="4"/>
          <w:szCs w:val="4"/>
        </w:rPr>
      </w:pPr>
    </w:p>
    <w:p w14:paraId="740595CF" w14:textId="45969077" w:rsidR="0007207E" w:rsidRDefault="0007207E">
      <w:pPr>
        <w:pStyle w:val="NoSpacing"/>
        <w:numPr>
          <w:ilvl w:val="0"/>
          <w:numId w:val="29"/>
        </w:numPr>
      </w:pPr>
      <w:proofErr w:type="gramStart"/>
      <w:r w:rsidRPr="00BD67BC">
        <w:rPr>
          <w:b/>
          <w:bCs/>
          <w:color w:val="00B050"/>
        </w:rPr>
        <w:t>pop(</w:t>
      </w:r>
      <w:proofErr w:type="gramEnd"/>
      <w:r w:rsidRPr="00BD67BC">
        <w:rPr>
          <w:b/>
          <w:bCs/>
          <w:color w:val="00B050"/>
        </w:rPr>
        <w:t xml:space="preserve">) </w:t>
      </w:r>
      <w:r w:rsidRPr="00DC15F7">
        <w:rPr>
          <w:b/>
          <w:bCs/>
          <w:color w:val="00B0F0"/>
        </w:rPr>
        <w:t>:</w:t>
      </w:r>
      <w:r w:rsidRPr="00DC15F7">
        <w:rPr>
          <w:color w:val="00B0F0"/>
        </w:rPr>
        <w:t xml:space="preserve"> </w:t>
      </w:r>
      <w:r w:rsidR="00FA72A4" w:rsidRPr="00A243E6">
        <w:t>removes the last element from an array</w:t>
      </w:r>
      <w:r w:rsidR="003B221D">
        <w:t>.</w:t>
      </w:r>
    </w:p>
    <w:p w14:paraId="7E65ECA1" w14:textId="22BE2AB1" w:rsidR="003B2EF5" w:rsidRPr="00A243E6" w:rsidRDefault="003B2EF5" w:rsidP="00E731A9">
      <w:pPr>
        <w:ind w:left="1980"/>
      </w:pPr>
      <w:r w:rsidRPr="00287597">
        <w:t>const fruits = ["Banana", "Orange", "Apple", "Mango"];</w:t>
      </w:r>
      <w:r w:rsidRPr="00287597">
        <w:br/>
      </w:r>
      <w:proofErr w:type="spellStart"/>
      <w:proofErr w:type="gramStart"/>
      <w:r w:rsidRPr="00287597">
        <w:t>fruits.pop</w:t>
      </w:r>
      <w:proofErr w:type="spellEnd"/>
      <w:r w:rsidRPr="00287597">
        <w:t>(</w:t>
      </w:r>
      <w:proofErr w:type="gramEnd"/>
      <w:r w:rsidRPr="00287597">
        <w:t>);</w:t>
      </w:r>
    </w:p>
    <w:p w14:paraId="0712B631" w14:textId="2C2C5773" w:rsidR="003B2EF5" w:rsidRDefault="0007207E">
      <w:pPr>
        <w:pStyle w:val="NoSpacing"/>
        <w:numPr>
          <w:ilvl w:val="0"/>
          <w:numId w:val="29"/>
        </w:numPr>
      </w:pPr>
      <w:proofErr w:type="gramStart"/>
      <w:r w:rsidRPr="00BD67BC">
        <w:rPr>
          <w:b/>
          <w:bCs/>
          <w:color w:val="00B050"/>
        </w:rPr>
        <w:t>push(</w:t>
      </w:r>
      <w:proofErr w:type="gramEnd"/>
      <w:r w:rsidRPr="00BD67BC">
        <w:rPr>
          <w:b/>
          <w:bCs/>
          <w:color w:val="00B050"/>
        </w:rPr>
        <w:t>)</w:t>
      </w:r>
      <w:r w:rsidR="00FA72A4" w:rsidRPr="00BD67BC">
        <w:rPr>
          <w:color w:val="00B050"/>
        </w:rPr>
        <w:t xml:space="preserve"> </w:t>
      </w:r>
      <w:r w:rsidR="00FA72A4" w:rsidRPr="00A243E6">
        <w:t xml:space="preserve">: adds a new element to an array </w:t>
      </w:r>
      <w:r w:rsidR="00FA72A4" w:rsidRPr="003B221D">
        <w:rPr>
          <w:color w:val="FF0000"/>
        </w:rPr>
        <w:t>at the end</w:t>
      </w:r>
      <w:r w:rsidR="00FA72A4" w:rsidRPr="00A243E6">
        <w:t>:</w:t>
      </w:r>
    </w:p>
    <w:p w14:paraId="1D30F09A" w14:textId="04756BCD" w:rsidR="003B2EF5" w:rsidRPr="00A243E6" w:rsidRDefault="003B2EF5" w:rsidP="00E731A9">
      <w:pPr>
        <w:ind w:left="1980"/>
      </w:pPr>
      <w:r w:rsidRPr="00287597">
        <w:lastRenderedPageBreak/>
        <w:t>const fruits = ["Banana", "Orange", "Apple", "Mango"];</w:t>
      </w:r>
      <w:r w:rsidRPr="00287597">
        <w:br/>
      </w:r>
      <w:proofErr w:type="spellStart"/>
      <w:proofErr w:type="gramStart"/>
      <w:r w:rsidRPr="00287597">
        <w:t>fruits.push</w:t>
      </w:r>
      <w:proofErr w:type="spellEnd"/>
      <w:proofErr w:type="gramEnd"/>
      <w:r w:rsidRPr="00287597">
        <w:t>("Kiwi");</w:t>
      </w:r>
    </w:p>
    <w:p w14:paraId="6652FB54" w14:textId="77777777" w:rsidR="00BD67BC" w:rsidRDefault="00304A3A">
      <w:pPr>
        <w:pStyle w:val="NoSpacing"/>
        <w:numPr>
          <w:ilvl w:val="0"/>
          <w:numId w:val="29"/>
        </w:numPr>
      </w:pPr>
      <w:r w:rsidRPr="00BD67BC">
        <w:rPr>
          <w:b/>
          <w:bCs/>
          <w:color w:val="00B050"/>
        </w:rPr>
        <w:t>shift ():</w:t>
      </w:r>
      <w:r w:rsidR="00FA72A4" w:rsidRPr="00BD67BC">
        <w:rPr>
          <w:color w:val="00B050"/>
        </w:rPr>
        <w:t xml:space="preserve"> </w:t>
      </w:r>
      <w:r w:rsidR="00FA72A4" w:rsidRPr="00A243E6">
        <w:t>removes the first array element and "shifts" all other elements to a lower index.</w:t>
      </w:r>
    </w:p>
    <w:p w14:paraId="59D28900" w14:textId="3BD6A43F" w:rsidR="003B2EF5" w:rsidRPr="00A243E6" w:rsidRDefault="00BD67BC" w:rsidP="00BD67BC">
      <w:pPr>
        <w:pStyle w:val="NoSpacing"/>
        <w:ind w:left="360"/>
      </w:pPr>
      <w:r>
        <w:rPr>
          <w:b/>
          <w:bCs/>
          <w:color w:val="00B050"/>
        </w:rPr>
        <w:tab/>
      </w:r>
      <w:r>
        <w:rPr>
          <w:b/>
          <w:bCs/>
          <w:color w:val="00B050"/>
        </w:rPr>
        <w:tab/>
      </w:r>
      <w:r>
        <w:rPr>
          <w:b/>
          <w:bCs/>
          <w:color w:val="00B050"/>
        </w:rPr>
        <w:tab/>
      </w:r>
      <w:r w:rsidR="003B2EF5" w:rsidRPr="00287597">
        <w:t>const fruits = ["Banana", "Orange", "Apple", "Mango"];</w:t>
      </w:r>
      <w:r w:rsidR="003B2EF5" w:rsidRPr="00287597">
        <w:br/>
      </w:r>
      <w:r>
        <w:tab/>
      </w:r>
      <w:r>
        <w:tab/>
      </w:r>
      <w:r>
        <w:tab/>
      </w:r>
      <w:proofErr w:type="spellStart"/>
      <w:proofErr w:type="gramStart"/>
      <w:r w:rsidR="003B2EF5" w:rsidRPr="00287597">
        <w:t>fruits.shift</w:t>
      </w:r>
      <w:proofErr w:type="spellEnd"/>
      <w:proofErr w:type="gramEnd"/>
      <w:r w:rsidR="003B2EF5" w:rsidRPr="00287597">
        <w:t>();</w:t>
      </w:r>
    </w:p>
    <w:p w14:paraId="03C28CCF" w14:textId="4E8367C6" w:rsidR="003B2EF5" w:rsidRPr="00287597" w:rsidRDefault="00F916F7">
      <w:pPr>
        <w:pStyle w:val="NoSpacing"/>
        <w:numPr>
          <w:ilvl w:val="0"/>
          <w:numId w:val="29"/>
        </w:numPr>
      </w:pPr>
      <w:r w:rsidRPr="00BD67BC">
        <w:rPr>
          <w:b/>
          <w:bCs/>
          <w:color w:val="00B050"/>
        </w:rPr>
        <w:t>unshift (</w:t>
      </w:r>
      <w:r w:rsidR="00FA72A4" w:rsidRPr="00BD67BC">
        <w:rPr>
          <w:b/>
          <w:bCs/>
          <w:color w:val="00B050"/>
        </w:rPr>
        <w:t>)</w:t>
      </w:r>
      <w:r w:rsidR="00D66A6B" w:rsidRPr="00BD67BC">
        <w:rPr>
          <w:b/>
          <w:bCs/>
          <w:color w:val="00B050"/>
        </w:rPr>
        <w:t>:</w:t>
      </w:r>
      <w:r w:rsidR="00736201" w:rsidRPr="00BD67BC">
        <w:rPr>
          <w:b/>
          <w:bCs/>
          <w:color w:val="00B050"/>
        </w:rPr>
        <w:t xml:space="preserve"> </w:t>
      </w:r>
      <w:r w:rsidR="00D66A6B" w:rsidRPr="00A243E6">
        <w:t xml:space="preserve">adds a new element to an array </w:t>
      </w:r>
      <w:r w:rsidR="00D66A6B" w:rsidRPr="00736201">
        <w:rPr>
          <w:color w:val="00B0F0"/>
        </w:rPr>
        <w:t xml:space="preserve">at the </w:t>
      </w:r>
      <w:proofErr w:type="gramStart"/>
      <w:r w:rsidR="00D66A6B" w:rsidRPr="00736201">
        <w:rPr>
          <w:color w:val="00B0F0"/>
        </w:rPr>
        <w:t>beginning</w:t>
      </w:r>
      <w:r w:rsidR="00736201" w:rsidRPr="00736201">
        <w:rPr>
          <w:color w:val="00B0F0"/>
        </w:rPr>
        <w:t xml:space="preserve"> </w:t>
      </w:r>
      <w:r w:rsidR="00D66A6B" w:rsidRPr="00A243E6">
        <w:t>,</w:t>
      </w:r>
      <w:proofErr w:type="gramEnd"/>
      <w:r w:rsidR="00D66A6B" w:rsidRPr="00A243E6">
        <w:t xml:space="preserve"> and "unshifts" older elements:</w:t>
      </w:r>
    </w:p>
    <w:p w14:paraId="1A426BCF" w14:textId="077EEA44" w:rsidR="005E30A5" w:rsidRDefault="003B2EF5" w:rsidP="002A3BC2">
      <w:pPr>
        <w:spacing w:after="0"/>
        <w:ind w:left="1980"/>
      </w:pPr>
      <w:r w:rsidRPr="00287597">
        <w:t>const fruits = ["Banana", "Orange", "Apple", "Mango"];</w:t>
      </w:r>
      <w:r w:rsidRPr="00287597">
        <w:br/>
      </w:r>
      <w:proofErr w:type="spellStart"/>
      <w:proofErr w:type="gramStart"/>
      <w:r w:rsidRPr="00287597">
        <w:t>fruits.unshift</w:t>
      </w:r>
      <w:proofErr w:type="spellEnd"/>
      <w:proofErr w:type="gramEnd"/>
      <w:r w:rsidRPr="00287597">
        <w:t>("Lemon");</w:t>
      </w:r>
    </w:p>
    <w:p w14:paraId="2AEDF70A" w14:textId="77777777" w:rsidR="00E731A9" w:rsidRDefault="00E731A9" w:rsidP="00E731A9">
      <w:pPr>
        <w:pStyle w:val="ListParagraph"/>
        <w:spacing w:after="0"/>
        <w:ind w:left="2160"/>
      </w:pPr>
    </w:p>
    <w:p w14:paraId="72245FC8" w14:textId="14B2501E" w:rsidR="002A3BC2" w:rsidRPr="002A3BC2" w:rsidRDefault="002A3BC2">
      <w:pPr>
        <w:pStyle w:val="ListParagraph"/>
        <w:numPr>
          <w:ilvl w:val="0"/>
          <w:numId w:val="29"/>
        </w:numPr>
        <w:rPr>
          <w:b/>
          <w:color w:val="00B0F0"/>
        </w:rPr>
      </w:pPr>
      <w:proofErr w:type="gramStart"/>
      <w:r w:rsidRPr="00BD67BC">
        <w:rPr>
          <w:b/>
          <w:bCs/>
          <w:color w:val="00B050"/>
        </w:rPr>
        <w:t>delete(</w:t>
      </w:r>
      <w:proofErr w:type="gramEnd"/>
      <w:r w:rsidRPr="00BD67BC">
        <w:rPr>
          <w:b/>
          <w:bCs/>
          <w:color w:val="00B050"/>
        </w:rPr>
        <w:t>):</w:t>
      </w:r>
      <w:r w:rsidRPr="00BD67BC">
        <w:rPr>
          <w:b/>
          <w:color w:val="00B050"/>
        </w:rPr>
        <w:t xml:space="preserve"> </w:t>
      </w:r>
    </w:p>
    <w:p w14:paraId="504DF25B" w14:textId="77777777" w:rsidR="002A3BC2" w:rsidRPr="002A3BC2" w:rsidRDefault="002A3BC2">
      <w:pPr>
        <w:pStyle w:val="ListParagraph"/>
        <w:numPr>
          <w:ilvl w:val="0"/>
          <w:numId w:val="100"/>
        </w:numPr>
      </w:pPr>
      <w:r w:rsidRPr="002A3BC2">
        <w:t>Array elements can be deleted using the JavaScript operator delete.</w:t>
      </w:r>
    </w:p>
    <w:p w14:paraId="007B6B31" w14:textId="77777777" w:rsidR="002A3BC2" w:rsidRDefault="002A3BC2">
      <w:pPr>
        <w:pStyle w:val="ListParagraph"/>
        <w:numPr>
          <w:ilvl w:val="0"/>
          <w:numId w:val="100"/>
        </w:numPr>
      </w:pPr>
      <w:r w:rsidRPr="002A3BC2">
        <w:t>Using delete leaves undefined holes in the array.</w:t>
      </w:r>
    </w:p>
    <w:p w14:paraId="16ADC411" w14:textId="0B54902C" w:rsidR="002A3BC2" w:rsidRPr="002A3BC2" w:rsidRDefault="002A3BC2" w:rsidP="002A3BC2">
      <w:pPr>
        <w:ind w:left="1080"/>
      </w:pPr>
      <w:r w:rsidRPr="002A3BC2">
        <w:t>const fruits = ["Banana", "Orange", "Apple", "Mango"];</w:t>
      </w:r>
      <w:r w:rsidRPr="002A3BC2">
        <w:br/>
        <w:t>delete </w:t>
      </w:r>
      <w:proofErr w:type="gramStart"/>
      <w:r w:rsidRPr="002A3BC2">
        <w:t>fruits[</w:t>
      </w:r>
      <w:proofErr w:type="gramEnd"/>
      <w:r w:rsidRPr="002A3BC2">
        <w:t xml:space="preserve">0]; </w:t>
      </w:r>
    </w:p>
    <w:p w14:paraId="2D9BC01B" w14:textId="3A180B2F" w:rsidR="002A3BC2" w:rsidRDefault="002648FD">
      <w:pPr>
        <w:pStyle w:val="ListParagraph"/>
        <w:numPr>
          <w:ilvl w:val="0"/>
          <w:numId w:val="29"/>
        </w:numPr>
        <w:rPr>
          <w:b/>
          <w:bCs/>
          <w:color w:val="00B050"/>
        </w:rPr>
      </w:pPr>
      <w:proofErr w:type="gramStart"/>
      <w:r w:rsidRPr="002648FD">
        <w:rPr>
          <w:b/>
          <w:bCs/>
          <w:color w:val="00B050"/>
        </w:rPr>
        <w:t>find(</w:t>
      </w:r>
      <w:proofErr w:type="gramEnd"/>
      <w:r w:rsidRPr="002648FD">
        <w:rPr>
          <w:b/>
          <w:bCs/>
          <w:color w:val="00B050"/>
        </w:rPr>
        <w:t xml:space="preserve">): </w:t>
      </w:r>
    </w:p>
    <w:p w14:paraId="3FD1437C" w14:textId="41A9236B" w:rsidR="002648FD" w:rsidRPr="002648FD" w:rsidRDefault="002648FD">
      <w:pPr>
        <w:pStyle w:val="ListParagraph"/>
        <w:numPr>
          <w:ilvl w:val="0"/>
          <w:numId w:val="138"/>
        </w:numPr>
      </w:pPr>
      <w:proofErr w:type="gramStart"/>
      <w:r w:rsidRPr="002648FD">
        <w:t>find(</w:t>
      </w:r>
      <w:proofErr w:type="gramEnd"/>
      <w:r w:rsidRPr="002648FD">
        <w:t>) method returns the value of the first element that passes a test.</w:t>
      </w:r>
    </w:p>
    <w:p w14:paraId="5A16C85B" w14:textId="77EBCD68" w:rsidR="002648FD" w:rsidRPr="002648FD" w:rsidRDefault="002648FD">
      <w:pPr>
        <w:pStyle w:val="ListParagraph"/>
        <w:numPr>
          <w:ilvl w:val="0"/>
          <w:numId w:val="138"/>
        </w:numPr>
      </w:pPr>
      <w:proofErr w:type="gramStart"/>
      <w:r w:rsidRPr="002648FD">
        <w:t>find(</w:t>
      </w:r>
      <w:proofErr w:type="gramEnd"/>
      <w:r w:rsidRPr="002648FD">
        <w:t>) method executes a function for each array element.</w:t>
      </w:r>
    </w:p>
    <w:p w14:paraId="371142DF" w14:textId="2E7D249E" w:rsidR="002648FD" w:rsidRPr="002648FD" w:rsidRDefault="002648FD">
      <w:pPr>
        <w:pStyle w:val="ListParagraph"/>
        <w:numPr>
          <w:ilvl w:val="0"/>
          <w:numId w:val="138"/>
        </w:numPr>
      </w:pPr>
      <w:proofErr w:type="gramStart"/>
      <w:r w:rsidRPr="002648FD">
        <w:t>find(</w:t>
      </w:r>
      <w:proofErr w:type="gramEnd"/>
      <w:r w:rsidRPr="002648FD">
        <w:t>) method returns undefined if no elements are found.</w:t>
      </w:r>
    </w:p>
    <w:p w14:paraId="2C3F297F" w14:textId="0AB004D8" w:rsidR="002648FD" w:rsidRPr="002648FD" w:rsidRDefault="002648FD">
      <w:pPr>
        <w:pStyle w:val="ListParagraph"/>
        <w:numPr>
          <w:ilvl w:val="0"/>
          <w:numId w:val="138"/>
        </w:numPr>
      </w:pPr>
      <w:proofErr w:type="gramStart"/>
      <w:r w:rsidRPr="002648FD">
        <w:t>find(</w:t>
      </w:r>
      <w:proofErr w:type="gramEnd"/>
      <w:r w:rsidRPr="002648FD">
        <w:t>) method does not execute the function for empty elements.</w:t>
      </w:r>
    </w:p>
    <w:p w14:paraId="655E1BE1" w14:textId="2C97F0C2" w:rsidR="002648FD" w:rsidRDefault="002648FD">
      <w:pPr>
        <w:pStyle w:val="ListParagraph"/>
        <w:numPr>
          <w:ilvl w:val="0"/>
          <w:numId w:val="138"/>
        </w:numPr>
      </w:pPr>
      <w:proofErr w:type="gramStart"/>
      <w:r w:rsidRPr="002648FD">
        <w:t>find(</w:t>
      </w:r>
      <w:proofErr w:type="gramEnd"/>
      <w:r w:rsidRPr="002648FD">
        <w:t>) method does not change the original array.</w:t>
      </w:r>
    </w:p>
    <w:p w14:paraId="5B15599E" w14:textId="51ED8605" w:rsidR="00BA33D8" w:rsidRDefault="00BA33D8" w:rsidP="00BA33D8">
      <w:pPr>
        <w:spacing w:after="0"/>
        <w:ind w:left="360"/>
      </w:pPr>
      <w:r>
        <w:tab/>
      </w:r>
      <w:r w:rsidR="002648FD" w:rsidRPr="002648FD">
        <w:t>Syntax</w:t>
      </w:r>
      <w:r w:rsidR="002648FD">
        <w:t xml:space="preserve">:    </w:t>
      </w:r>
      <w:r>
        <w:tab/>
      </w:r>
    </w:p>
    <w:p w14:paraId="48BF3C34" w14:textId="1389030E" w:rsidR="002648FD" w:rsidRDefault="00BA33D8" w:rsidP="002648FD">
      <w:pPr>
        <w:ind w:left="360"/>
      </w:pPr>
      <w:r>
        <w:tab/>
      </w:r>
      <w:r>
        <w:tab/>
      </w:r>
      <w:proofErr w:type="spellStart"/>
      <w:proofErr w:type="gramStart"/>
      <w:r w:rsidR="002648FD" w:rsidRPr="002648FD">
        <w:t>array.find</w:t>
      </w:r>
      <w:proofErr w:type="spellEnd"/>
      <w:proofErr w:type="gramEnd"/>
      <w:r w:rsidR="002648FD" w:rsidRPr="002648FD">
        <w:t>(</w:t>
      </w:r>
      <w:r>
        <w:t xml:space="preserve"> </w:t>
      </w:r>
      <w:r w:rsidR="002648FD" w:rsidRPr="002648FD">
        <w:t>function(</w:t>
      </w:r>
      <w:proofErr w:type="spellStart"/>
      <w:r w:rsidR="002648FD" w:rsidRPr="002648FD">
        <w:t>currentValue</w:t>
      </w:r>
      <w:proofErr w:type="spellEnd"/>
      <w:r w:rsidR="002648FD" w:rsidRPr="002648FD">
        <w:t xml:space="preserve">, index, </w:t>
      </w:r>
      <w:proofErr w:type="spellStart"/>
      <w:r w:rsidR="002648FD" w:rsidRPr="002648FD">
        <w:t>arr</w:t>
      </w:r>
      <w:proofErr w:type="spellEnd"/>
      <w:r w:rsidR="002648FD" w:rsidRPr="002648FD">
        <w:t>),</w:t>
      </w:r>
      <w:r w:rsidR="002648FD">
        <w:t xml:space="preserve"> </w:t>
      </w:r>
      <w:proofErr w:type="spellStart"/>
      <w:r w:rsidR="002648FD" w:rsidRPr="002648FD">
        <w:t>thisValue</w:t>
      </w:r>
      <w:proofErr w:type="spellEnd"/>
      <w:r w:rsidR="002648FD" w:rsidRPr="002648FD">
        <w:t>)</w:t>
      </w:r>
    </w:p>
    <w:p w14:paraId="70495273" w14:textId="6AF299EB" w:rsidR="00BA33D8" w:rsidRPr="00BA33D8" w:rsidRDefault="00BA33D8" w:rsidP="00BA33D8">
      <w:pPr>
        <w:spacing w:after="0"/>
        <w:ind w:left="1440"/>
      </w:pPr>
      <w:r w:rsidRPr="00BA33D8">
        <w:t xml:space="preserve">find((element) =&gt; </w:t>
      </w:r>
      <w:proofErr w:type="gramStart"/>
      <w:r w:rsidRPr="00BA33D8">
        <w:t>{ /</w:t>
      </w:r>
      <w:proofErr w:type="gramEnd"/>
      <w:r w:rsidRPr="00BA33D8">
        <w:t>* … */ })</w:t>
      </w:r>
    </w:p>
    <w:p w14:paraId="47ED083A" w14:textId="77777777" w:rsidR="00BA33D8" w:rsidRPr="00BA33D8" w:rsidRDefault="00BA33D8" w:rsidP="00BA33D8">
      <w:pPr>
        <w:spacing w:after="0"/>
        <w:ind w:left="1440"/>
      </w:pPr>
      <w:proofErr w:type="gramStart"/>
      <w:r w:rsidRPr="00BA33D8">
        <w:t>find(</w:t>
      </w:r>
      <w:proofErr w:type="gramEnd"/>
      <w:r w:rsidRPr="00BA33D8">
        <w:t>(element, index) =&gt; { /* … */ })</w:t>
      </w:r>
    </w:p>
    <w:p w14:paraId="2A6C9FE9" w14:textId="77777777" w:rsidR="00BA33D8" w:rsidRDefault="00BA33D8" w:rsidP="00BA33D8">
      <w:pPr>
        <w:spacing w:after="0"/>
        <w:ind w:left="1440"/>
      </w:pPr>
      <w:proofErr w:type="gramStart"/>
      <w:r w:rsidRPr="00BA33D8">
        <w:t>find(</w:t>
      </w:r>
      <w:proofErr w:type="gramEnd"/>
      <w:r w:rsidRPr="00BA33D8">
        <w:t>(element, index, array) =&gt; { /* … */ })</w:t>
      </w:r>
    </w:p>
    <w:p w14:paraId="44D17BB6" w14:textId="1E07C065" w:rsidR="00BA33D8" w:rsidRDefault="00BA33D8" w:rsidP="00BA33D8">
      <w:pPr>
        <w:spacing w:after="0"/>
        <w:ind w:left="720"/>
      </w:pPr>
      <w:r>
        <w:t xml:space="preserve">Code: </w:t>
      </w:r>
    </w:p>
    <w:p w14:paraId="0DF22285" w14:textId="33F392C6" w:rsidR="00057BE6" w:rsidRPr="00057BE6" w:rsidRDefault="00057BE6" w:rsidP="00BA33D8">
      <w:pPr>
        <w:spacing w:after="0"/>
        <w:ind w:left="1440"/>
      </w:pPr>
      <w:r w:rsidRPr="00057BE6">
        <w:t>var array = [10, 20, 30, 40, 50];</w:t>
      </w:r>
    </w:p>
    <w:p w14:paraId="347E45DA" w14:textId="166D93F8" w:rsidR="00057BE6" w:rsidRPr="00057BE6" w:rsidRDefault="00057BE6" w:rsidP="00BA33D8">
      <w:pPr>
        <w:spacing w:after="0"/>
        <w:ind w:left="1440"/>
      </w:pPr>
      <w:r w:rsidRPr="00057BE6">
        <w:t xml:space="preserve">var found = </w:t>
      </w:r>
      <w:proofErr w:type="spellStart"/>
      <w:proofErr w:type="gramStart"/>
      <w:r w:rsidRPr="00057BE6">
        <w:t>array.find</w:t>
      </w:r>
      <w:proofErr w:type="spellEnd"/>
      <w:proofErr w:type="gramEnd"/>
      <w:r w:rsidRPr="00057BE6">
        <w:t>(function (element) {</w:t>
      </w:r>
    </w:p>
    <w:p w14:paraId="6B4A8912" w14:textId="6CB9292D" w:rsidR="00057BE6" w:rsidRPr="00057BE6" w:rsidRDefault="00057BE6" w:rsidP="00BA33D8">
      <w:pPr>
        <w:spacing w:after="0"/>
        <w:ind w:left="1440"/>
      </w:pPr>
      <w:r w:rsidRPr="00057BE6">
        <w:t>        return element &gt; 20;</w:t>
      </w:r>
    </w:p>
    <w:p w14:paraId="25795F51" w14:textId="41A4DCD8" w:rsidR="00057BE6" w:rsidRPr="00057BE6" w:rsidRDefault="00057BE6" w:rsidP="00BA33D8">
      <w:pPr>
        <w:spacing w:after="0"/>
        <w:ind w:left="1440"/>
      </w:pPr>
      <w:r w:rsidRPr="00057BE6">
        <w:t>  });</w:t>
      </w:r>
    </w:p>
    <w:p w14:paraId="77252566" w14:textId="77777777" w:rsidR="00057BE6" w:rsidRPr="00057BE6" w:rsidRDefault="00057BE6" w:rsidP="00057BE6">
      <w:pPr>
        <w:spacing w:after="0"/>
        <w:ind w:left="720"/>
      </w:pPr>
    </w:p>
    <w:p w14:paraId="56015AF9" w14:textId="3E56C529" w:rsidR="00811544" w:rsidRPr="00811544" w:rsidRDefault="00811544">
      <w:pPr>
        <w:pStyle w:val="ListParagraph"/>
        <w:numPr>
          <w:ilvl w:val="0"/>
          <w:numId w:val="29"/>
        </w:numPr>
        <w:rPr>
          <w:b/>
          <w:bCs/>
          <w:color w:val="00B050"/>
        </w:rPr>
      </w:pPr>
      <w:proofErr w:type="spellStart"/>
      <w:proofErr w:type="gramStart"/>
      <w:r w:rsidRPr="00811544">
        <w:rPr>
          <w:b/>
          <w:bCs/>
          <w:color w:val="00B050"/>
        </w:rPr>
        <w:t>findIndex</w:t>
      </w:r>
      <w:proofErr w:type="spellEnd"/>
      <w:r w:rsidRPr="00811544">
        <w:rPr>
          <w:b/>
          <w:bCs/>
          <w:color w:val="00B050"/>
        </w:rPr>
        <w:t>(</w:t>
      </w:r>
      <w:proofErr w:type="gramEnd"/>
      <w:r w:rsidRPr="00811544">
        <w:rPr>
          <w:b/>
          <w:bCs/>
          <w:color w:val="00B050"/>
        </w:rPr>
        <w:t>)</w:t>
      </w:r>
      <w:r>
        <w:rPr>
          <w:b/>
          <w:bCs/>
          <w:color w:val="00B050"/>
        </w:rPr>
        <w:t>:</w:t>
      </w:r>
    </w:p>
    <w:p w14:paraId="1E960F34" w14:textId="77777777" w:rsidR="002648FD" w:rsidRPr="00811544" w:rsidRDefault="002648FD" w:rsidP="00811544"/>
    <w:p w14:paraId="603059D2" w14:textId="77777777" w:rsidR="00811544" w:rsidRPr="00811544" w:rsidRDefault="00811544">
      <w:pPr>
        <w:pStyle w:val="ListParagraph"/>
        <w:numPr>
          <w:ilvl w:val="0"/>
          <w:numId w:val="139"/>
        </w:numPr>
      </w:pPr>
      <w:r w:rsidRPr="00811544">
        <w:t>The </w:t>
      </w:r>
      <w:proofErr w:type="spellStart"/>
      <w:proofErr w:type="gramStart"/>
      <w:r w:rsidRPr="00811544">
        <w:t>findIndex</w:t>
      </w:r>
      <w:proofErr w:type="spellEnd"/>
      <w:r w:rsidRPr="00811544">
        <w:t>(</w:t>
      </w:r>
      <w:proofErr w:type="gramEnd"/>
      <w:r w:rsidRPr="00811544">
        <w:t>) method executes a function for each array element.</w:t>
      </w:r>
    </w:p>
    <w:p w14:paraId="39F2AC60" w14:textId="77777777" w:rsidR="00811544" w:rsidRPr="00811544" w:rsidRDefault="00811544">
      <w:pPr>
        <w:pStyle w:val="ListParagraph"/>
        <w:numPr>
          <w:ilvl w:val="0"/>
          <w:numId w:val="139"/>
        </w:numPr>
      </w:pPr>
      <w:r w:rsidRPr="00811544">
        <w:t>The </w:t>
      </w:r>
      <w:proofErr w:type="spellStart"/>
      <w:proofErr w:type="gramStart"/>
      <w:r w:rsidRPr="00811544">
        <w:t>findIndex</w:t>
      </w:r>
      <w:proofErr w:type="spellEnd"/>
      <w:r w:rsidRPr="00811544">
        <w:t>(</w:t>
      </w:r>
      <w:proofErr w:type="gramEnd"/>
      <w:r w:rsidRPr="00811544">
        <w:t>) method returns the index (position) of the first element that passes a test.</w:t>
      </w:r>
    </w:p>
    <w:p w14:paraId="2DCBA59C" w14:textId="77777777" w:rsidR="00811544" w:rsidRPr="00811544" w:rsidRDefault="00811544">
      <w:pPr>
        <w:pStyle w:val="ListParagraph"/>
        <w:numPr>
          <w:ilvl w:val="0"/>
          <w:numId w:val="139"/>
        </w:numPr>
      </w:pPr>
      <w:r w:rsidRPr="00811544">
        <w:t>The </w:t>
      </w:r>
      <w:proofErr w:type="spellStart"/>
      <w:proofErr w:type="gramStart"/>
      <w:r w:rsidRPr="00811544">
        <w:t>findIndex</w:t>
      </w:r>
      <w:proofErr w:type="spellEnd"/>
      <w:r w:rsidRPr="00811544">
        <w:t>(</w:t>
      </w:r>
      <w:proofErr w:type="gramEnd"/>
      <w:r w:rsidRPr="00811544">
        <w:t>) method returns -1 if no match is found.</w:t>
      </w:r>
    </w:p>
    <w:p w14:paraId="789D1721" w14:textId="77777777" w:rsidR="00811544" w:rsidRPr="00811544" w:rsidRDefault="00811544">
      <w:pPr>
        <w:pStyle w:val="ListParagraph"/>
        <w:numPr>
          <w:ilvl w:val="0"/>
          <w:numId w:val="139"/>
        </w:numPr>
      </w:pPr>
      <w:r w:rsidRPr="00811544">
        <w:t>The </w:t>
      </w:r>
      <w:proofErr w:type="spellStart"/>
      <w:proofErr w:type="gramStart"/>
      <w:r w:rsidRPr="00811544">
        <w:t>findIndex</w:t>
      </w:r>
      <w:proofErr w:type="spellEnd"/>
      <w:r w:rsidRPr="00811544">
        <w:t>(</w:t>
      </w:r>
      <w:proofErr w:type="gramEnd"/>
      <w:r w:rsidRPr="00811544">
        <w:t>) method does not execute the function for empty array elements.</w:t>
      </w:r>
    </w:p>
    <w:p w14:paraId="3D8D3570" w14:textId="3531016E" w:rsidR="00811544" w:rsidRDefault="00811544">
      <w:pPr>
        <w:pStyle w:val="ListParagraph"/>
        <w:numPr>
          <w:ilvl w:val="0"/>
          <w:numId w:val="139"/>
        </w:numPr>
      </w:pPr>
      <w:r w:rsidRPr="00811544">
        <w:t>The </w:t>
      </w:r>
      <w:proofErr w:type="spellStart"/>
      <w:proofErr w:type="gramStart"/>
      <w:r w:rsidRPr="00811544">
        <w:t>findIndex</w:t>
      </w:r>
      <w:proofErr w:type="spellEnd"/>
      <w:r w:rsidRPr="00811544">
        <w:t>(</w:t>
      </w:r>
      <w:proofErr w:type="gramEnd"/>
      <w:r w:rsidRPr="00811544">
        <w:t>) method does not change the original array.</w:t>
      </w:r>
    </w:p>
    <w:p w14:paraId="703AD9A3" w14:textId="77777777" w:rsidR="00811544" w:rsidRPr="00811544" w:rsidRDefault="00811544" w:rsidP="00811544">
      <w:pPr>
        <w:ind w:left="720"/>
      </w:pPr>
      <w:r w:rsidRPr="00811544">
        <w:t>Syntax</w:t>
      </w:r>
    </w:p>
    <w:p w14:paraId="1CBC3695" w14:textId="77777777" w:rsidR="00811544" w:rsidRPr="00811544" w:rsidRDefault="00811544" w:rsidP="00811544">
      <w:pPr>
        <w:ind w:left="720"/>
      </w:pPr>
      <w:proofErr w:type="spellStart"/>
      <w:proofErr w:type="gramStart"/>
      <w:r w:rsidRPr="00811544">
        <w:t>array.findIndex</w:t>
      </w:r>
      <w:proofErr w:type="spellEnd"/>
      <w:proofErr w:type="gramEnd"/>
      <w:r w:rsidRPr="00811544">
        <w:t>(function(</w:t>
      </w:r>
      <w:proofErr w:type="spellStart"/>
      <w:r w:rsidRPr="00811544">
        <w:t>currentValue</w:t>
      </w:r>
      <w:proofErr w:type="spellEnd"/>
      <w:r w:rsidRPr="00811544">
        <w:t xml:space="preserve">, index, </w:t>
      </w:r>
      <w:proofErr w:type="spellStart"/>
      <w:r w:rsidRPr="00811544">
        <w:t>arr</w:t>
      </w:r>
      <w:proofErr w:type="spellEnd"/>
      <w:r w:rsidRPr="00811544">
        <w:t xml:space="preserve">), </w:t>
      </w:r>
      <w:proofErr w:type="spellStart"/>
      <w:r w:rsidRPr="00811544">
        <w:t>thisValue</w:t>
      </w:r>
      <w:proofErr w:type="spellEnd"/>
      <w:r w:rsidRPr="00811544">
        <w:t>)</w:t>
      </w:r>
    </w:p>
    <w:p w14:paraId="3410A96F" w14:textId="77777777" w:rsidR="00811544" w:rsidRPr="00811544" w:rsidRDefault="00811544" w:rsidP="00811544">
      <w:pPr>
        <w:ind w:left="720"/>
      </w:pPr>
    </w:p>
    <w:p w14:paraId="4771E99C" w14:textId="77777777" w:rsidR="002648FD" w:rsidRPr="002648FD" w:rsidRDefault="002648FD" w:rsidP="002648FD">
      <w:pPr>
        <w:pStyle w:val="ListParagraph"/>
        <w:ind w:left="360"/>
        <w:rPr>
          <w:b/>
          <w:bCs/>
          <w:color w:val="00B050"/>
        </w:rPr>
      </w:pPr>
    </w:p>
    <w:p w14:paraId="2E02822C" w14:textId="3A262B5D" w:rsidR="00304A3A" w:rsidRPr="00304A3A" w:rsidRDefault="005E30A5">
      <w:pPr>
        <w:pStyle w:val="ListParagraph"/>
        <w:numPr>
          <w:ilvl w:val="0"/>
          <w:numId w:val="29"/>
        </w:numPr>
      </w:pPr>
      <w:r w:rsidRPr="00BD67BC">
        <w:rPr>
          <w:b/>
          <w:bCs/>
          <w:color w:val="00B050"/>
        </w:rPr>
        <w:t>includes</w:t>
      </w:r>
      <w:r w:rsidRPr="00BD67BC">
        <w:rPr>
          <w:b/>
          <w:color w:val="00B050"/>
        </w:rPr>
        <w:t xml:space="preserve"> </w:t>
      </w:r>
      <w:r w:rsidRPr="00BD67BC">
        <w:rPr>
          <w:b/>
          <w:bCs/>
          <w:color w:val="00B050"/>
        </w:rPr>
        <w:t>(</w:t>
      </w:r>
      <w:proofErr w:type="gramStart"/>
      <w:r w:rsidRPr="00BD67BC">
        <w:rPr>
          <w:b/>
          <w:bCs/>
          <w:color w:val="00B050"/>
        </w:rPr>
        <w:t>)</w:t>
      </w:r>
      <w:r w:rsidRPr="00BD67BC">
        <w:rPr>
          <w:b/>
          <w:color w:val="00B050"/>
        </w:rPr>
        <w:t xml:space="preserve"> </w:t>
      </w:r>
      <w:r w:rsidRPr="00304A3A">
        <w:rPr>
          <w:b/>
          <w:color w:val="00B0F0"/>
        </w:rPr>
        <w:t>:</w:t>
      </w:r>
      <w:proofErr w:type="gramEnd"/>
      <w:r w:rsidRPr="00304A3A">
        <w:rPr>
          <w:b/>
          <w:color w:val="00B0F0"/>
        </w:rPr>
        <w:t xml:space="preserve"> </w:t>
      </w:r>
    </w:p>
    <w:p w14:paraId="348DFCF4" w14:textId="51150235" w:rsidR="00304A3A" w:rsidRPr="00304A3A" w:rsidRDefault="00304A3A">
      <w:pPr>
        <w:pStyle w:val="ListParagraph"/>
        <w:numPr>
          <w:ilvl w:val="1"/>
          <w:numId w:val="29"/>
        </w:numPr>
      </w:pPr>
      <w:r w:rsidRPr="00304A3A">
        <w:t>The </w:t>
      </w:r>
      <w:proofErr w:type="gramStart"/>
      <w:r w:rsidRPr="00304A3A">
        <w:t>includes(</w:t>
      </w:r>
      <w:proofErr w:type="gramEnd"/>
      <w:r w:rsidRPr="00304A3A">
        <w:t>) method returns true if an array contains a specified value.</w:t>
      </w:r>
    </w:p>
    <w:p w14:paraId="462DFE1F" w14:textId="77777777" w:rsidR="00304A3A" w:rsidRPr="00304A3A" w:rsidRDefault="00304A3A">
      <w:pPr>
        <w:pStyle w:val="ListParagraph"/>
        <w:numPr>
          <w:ilvl w:val="1"/>
          <w:numId w:val="29"/>
        </w:numPr>
      </w:pPr>
      <w:r w:rsidRPr="00304A3A">
        <w:t>The </w:t>
      </w:r>
      <w:proofErr w:type="gramStart"/>
      <w:r w:rsidRPr="00304A3A">
        <w:t>includes(</w:t>
      </w:r>
      <w:proofErr w:type="gramEnd"/>
      <w:r w:rsidRPr="00304A3A">
        <w:t>) method returns false if the value is not found.</w:t>
      </w:r>
    </w:p>
    <w:p w14:paraId="6D7AD129" w14:textId="77777777" w:rsidR="00304A3A" w:rsidRPr="00304A3A" w:rsidRDefault="00304A3A">
      <w:pPr>
        <w:pStyle w:val="ListParagraph"/>
        <w:numPr>
          <w:ilvl w:val="1"/>
          <w:numId w:val="29"/>
        </w:numPr>
      </w:pPr>
      <w:r w:rsidRPr="00304A3A">
        <w:t>The </w:t>
      </w:r>
      <w:proofErr w:type="gramStart"/>
      <w:r w:rsidRPr="00304A3A">
        <w:t>includes(</w:t>
      </w:r>
      <w:proofErr w:type="gramEnd"/>
      <w:r w:rsidRPr="00304A3A">
        <w:t>) method is case sensitive.</w:t>
      </w:r>
    </w:p>
    <w:p w14:paraId="784DCEE9" w14:textId="6A031213" w:rsidR="00304A3A" w:rsidRPr="00304A3A" w:rsidRDefault="00BD67BC" w:rsidP="00BD67BC">
      <w:pPr>
        <w:ind w:left="720"/>
      </w:pPr>
      <w:r>
        <w:tab/>
      </w:r>
      <w:r w:rsidR="00304A3A" w:rsidRPr="00BD67BC">
        <w:rPr>
          <w:b/>
          <w:bCs/>
          <w:color w:val="C00000"/>
        </w:rPr>
        <w:t>Syntax</w:t>
      </w:r>
      <w:r w:rsidR="00304A3A">
        <w:t xml:space="preserve">: </w:t>
      </w:r>
      <w:r>
        <w:t xml:space="preserve"> </w:t>
      </w:r>
      <w:proofErr w:type="spellStart"/>
      <w:proofErr w:type="gramStart"/>
      <w:r w:rsidR="00304A3A" w:rsidRPr="00BD67BC">
        <w:rPr>
          <w:b/>
          <w:bCs/>
          <w:color w:val="0070C0"/>
        </w:rPr>
        <w:t>array.includes</w:t>
      </w:r>
      <w:proofErr w:type="spellEnd"/>
      <w:proofErr w:type="gramEnd"/>
      <w:r w:rsidR="00304A3A" w:rsidRPr="00BD67BC">
        <w:rPr>
          <w:b/>
          <w:bCs/>
          <w:color w:val="0070C0"/>
        </w:rPr>
        <w:t xml:space="preserve"> (element, start);</w:t>
      </w:r>
    </w:p>
    <w:p w14:paraId="2E05B308" w14:textId="72321B47" w:rsidR="00304A3A" w:rsidRPr="00304A3A" w:rsidRDefault="00304A3A" w:rsidP="00304A3A">
      <w:pPr>
        <w:ind w:left="1440"/>
      </w:pPr>
      <w:r w:rsidRPr="00304A3A">
        <w:t>const fruits = ["Banana", "Orange", "Apple", "Mango"];</w:t>
      </w:r>
      <w:r w:rsidRPr="00304A3A">
        <w:br/>
      </w:r>
      <w:proofErr w:type="spellStart"/>
      <w:proofErr w:type="gramStart"/>
      <w:r w:rsidRPr="00304A3A">
        <w:t>fruits.includes</w:t>
      </w:r>
      <w:proofErr w:type="spellEnd"/>
      <w:proofErr w:type="gramEnd"/>
      <w:r w:rsidRPr="00304A3A">
        <w:t>("Banana", 3);</w:t>
      </w:r>
    </w:p>
    <w:p w14:paraId="64B38A46" w14:textId="77777777" w:rsidR="005E30A5" w:rsidRPr="00287597" w:rsidRDefault="005E30A5" w:rsidP="00304A3A">
      <w:pPr>
        <w:spacing w:after="0"/>
      </w:pPr>
    </w:p>
    <w:p w14:paraId="3D2FDF8C" w14:textId="55BB825E" w:rsidR="0011499E" w:rsidRPr="00736201" w:rsidRDefault="00D66A6B">
      <w:pPr>
        <w:pStyle w:val="NoSpacing"/>
        <w:numPr>
          <w:ilvl w:val="0"/>
          <w:numId w:val="29"/>
        </w:numPr>
        <w:rPr>
          <w:b/>
          <w:bCs/>
          <w:color w:val="FF0000"/>
        </w:rPr>
      </w:pPr>
      <w:proofErr w:type="spellStart"/>
      <w:proofErr w:type="gramStart"/>
      <w:r w:rsidRPr="00BD67BC">
        <w:rPr>
          <w:b/>
          <w:bCs/>
          <w:color w:val="00B050"/>
        </w:rPr>
        <w:t>concat</w:t>
      </w:r>
      <w:proofErr w:type="spellEnd"/>
      <w:r w:rsidRPr="00BD67BC">
        <w:rPr>
          <w:b/>
          <w:bCs/>
          <w:color w:val="00B050"/>
        </w:rPr>
        <w:t>(</w:t>
      </w:r>
      <w:proofErr w:type="gramEnd"/>
      <w:r w:rsidRPr="00BD67BC">
        <w:rPr>
          <w:b/>
          <w:bCs/>
          <w:color w:val="00B050"/>
        </w:rPr>
        <w:t xml:space="preserve">): </w:t>
      </w:r>
      <w:r w:rsidRPr="00A243E6">
        <w:t>creates a new array by merging (concatenating) existing arrays. The </w:t>
      </w:r>
      <w:proofErr w:type="spellStart"/>
      <w:proofErr w:type="gramStart"/>
      <w:r w:rsidRPr="00A243E6">
        <w:t>concat</w:t>
      </w:r>
      <w:proofErr w:type="spellEnd"/>
      <w:r w:rsidRPr="00A243E6">
        <w:t>(</w:t>
      </w:r>
      <w:proofErr w:type="gramEnd"/>
      <w:r w:rsidRPr="00A243E6">
        <w:t>) method can also take strings as arguments</w:t>
      </w:r>
      <w:r w:rsidR="00736201">
        <w:t>.</w:t>
      </w:r>
    </w:p>
    <w:p w14:paraId="11FC7DFB" w14:textId="30CDFEE7" w:rsidR="0011499E" w:rsidRDefault="0011499E" w:rsidP="0025598E">
      <w:pPr>
        <w:ind w:left="1980"/>
      </w:pPr>
      <w:r w:rsidRPr="00287597">
        <w:t>const </w:t>
      </w:r>
      <w:r w:rsidR="00736201">
        <w:t>G</w:t>
      </w:r>
      <w:r w:rsidRPr="00287597">
        <w:t xml:space="preserve"> = ["Cecilie", "Lone"];</w:t>
      </w:r>
      <w:r w:rsidRPr="00287597">
        <w:br/>
        <w:t>const </w:t>
      </w:r>
      <w:r w:rsidR="00736201">
        <w:t>B</w:t>
      </w:r>
      <w:r w:rsidRPr="00287597">
        <w:t xml:space="preserve"> = ["Emil", "Tobias", "Linus"];</w:t>
      </w:r>
      <w:r w:rsidRPr="00287597">
        <w:br/>
        <w:t>const </w:t>
      </w:r>
      <w:r w:rsidR="00736201">
        <w:t>C</w:t>
      </w:r>
      <w:r w:rsidRPr="00287597">
        <w:t xml:space="preserve"> = </w:t>
      </w:r>
      <w:proofErr w:type="spellStart"/>
      <w:proofErr w:type="gramStart"/>
      <w:r w:rsidR="00736201">
        <w:t>G</w:t>
      </w:r>
      <w:r w:rsidRPr="00287597">
        <w:t>.concat</w:t>
      </w:r>
      <w:proofErr w:type="spellEnd"/>
      <w:proofErr w:type="gramEnd"/>
      <w:r w:rsidRPr="00287597">
        <w:t>(</w:t>
      </w:r>
      <w:r w:rsidR="00736201">
        <w:t>B</w:t>
      </w:r>
      <w:r w:rsidRPr="00287597">
        <w:t>);</w:t>
      </w:r>
    </w:p>
    <w:p w14:paraId="7A60E753" w14:textId="3D6747B1" w:rsidR="005E30A5" w:rsidRPr="00736201" w:rsidRDefault="00736201" w:rsidP="006F58A5">
      <w:pPr>
        <w:ind w:left="1980"/>
      </w:pPr>
      <w:r w:rsidRPr="00736201">
        <w:t>const </w:t>
      </w:r>
      <w:r>
        <w:t>D</w:t>
      </w:r>
      <w:r w:rsidRPr="00736201">
        <w:t xml:space="preserve"> = </w:t>
      </w:r>
      <w:proofErr w:type="spellStart"/>
      <w:proofErr w:type="gramStart"/>
      <w:r>
        <w:t>G</w:t>
      </w:r>
      <w:r w:rsidRPr="00736201">
        <w:t>.concat</w:t>
      </w:r>
      <w:proofErr w:type="spellEnd"/>
      <w:proofErr w:type="gramEnd"/>
      <w:r w:rsidRPr="00736201">
        <w:t>(</w:t>
      </w:r>
      <w:r>
        <w:t>B</w:t>
      </w:r>
      <w:r w:rsidRPr="00736201">
        <w:t xml:space="preserve">, </w:t>
      </w:r>
      <w:r>
        <w:t>C</w:t>
      </w:r>
      <w:r w:rsidRPr="00736201">
        <w:t>);</w:t>
      </w:r>
      <w:r w:rsidR="005E30A5">
        <w:t xml:space="preserve">   /</w:t>
      </w:r>
      <w:r w:rsidR="006F58A5">
        <w:t xml:space="preserve">/ three array </w:t>
      </w:r>
      <w:proofErr w:type="spellStart"/>
      <w:r w:rsidR="006F58A5">
        <w:t>concat</w:t>
      </w:r>
      <w:proofErr w:type="spellEnd"/>
    </w:p>
    <w:p w14:paraId="3239D396" w14:textId="67A1BD7D" w:rsidR="005E30A5" w:rsidRPr="00736201" w:rsidRDefault="00F8020A">
      <w:pPr>
        <w:pStyle w:val="NoSpacing"/>
        <w:numPr>
          <w:ilvl w:val="0"/>
          <w:numId w:val="29"/>
        </w:numPr>
      </w:pPr>
      <w:r w:rsidRPr="00BD67BC">
        <w:rPr>
          <w:b/>
          <w:bCs/>
          <w:color w:val="00B050"/>
        </w:rPr>
        <w:t xml:space="preserve">splice </w:t>
      </w:r>
      <w:r w:rsidRPr="00736201">
        <w:rPr>
          <w:b/>
          <w:bCs/>
          <w:color w:val="00B0F0"/>
        </w:rPr>
        <w:t>(</w:t>
      </w:r>
      <w:r w:rsidRPr="00BD67BC">
        <w:rPr>
          <w:b/>
          <w:bCs/>
          <w:color w:val="00B050"/>
        </w:rPr>
        <w:t>added</w:t>
      </w:r>
      <w:r w:rsidRPr="00736201">
        <w:rPr>
          <w:b/>
          <w:bCs/>
          <w:color w:val="00B0F0"/>
        </w:rPr>
        <w:t>,</w:t>
      </w:r>
      <w:r w:rsidR="00D66A6B" w:rsidRPr="00736201">
        <w:rPr>
          <w:b/>
          <w:bCs/>
          <w:color w:val="00B0F0"/>
        </w:rPr>
        <w:t xml:space="preserve"> </w:t>
      </w:r>
      <w:r w:rsidR="00D66A6B" w:rsidRPr="00BD67BC">
        <w:rPr>
          <w:b/>
          <w:bCs/>
          <w:color w:val="00B050"/>
        </w:rPr>
        <w:t>removed</w:t>
      </w:r>
      <w:r w:rsidR="00D66A6B" w:rsidRPr="00736201">
        <w:rPr>
          <w:b/>
          <w:bCs/>
          <w:color w:val="00B0F0"/>
        </w:rPr>
        <w:t xml:space="preserve">, </w:t>
      </w:r>
      <w:r w:rsidR="00D66A6B" w:rsidRPr="00BD67BC">
        <w:rPr>
          <w:b/>
          <w:bCs/>
          <w:color w:val="00B050"/>
        </w:rPr>
        <w:t>elements</w:t>
      </w:r>
      <w:r w:rsidRPr="00BD67BC">
        <w:rPr>
          <w:b/>
          <w:bCs/>
          <w:color w:val="00B050"/>
        </w:rPr>
        <w:t>1</w:t>
      </w:r>
      <w:r w:rsidRPr="00736201">
        <w:rPr>
          <w:b/>
          <w:bCs/>
          <w:color w:val="00B0F0"/>
        </w:rPr>
        <w:t>,</w:t>
      </w:r>
      <w:r w:rsidR="00D66A6B" w:rsidRPr="00736201">
        <w:rPr>
          <w:b/>
          <w:bCs/>
          <w:color w:val="00B0F0"/>
        </w:rPr>
        <w:t xml:space="preserve"> </w:t>
      </w:r>
      <w:r w:rsidR="00D66A6B" w:rsidRPr="00BD67BC">
        <w:rPr>
          <w:b/>
          <w:bCs/>
          <w:color w:val="00B050"/>
        </w:rPr>
        <w:t>elements</w:t>
      </w:r>
      <w:r w:rsidRPr="00BD67BC">
        <w:rPr>
          <w:b/>
          <w:bCs/>
          <w:color w:val="00B050"/>
        </w:rPr>
        <w:t>2</w:t>
      </w:r>
      <w:r w:rsidRPr="00736201">
        <w:rPr>
          <w:b/>
          <w:bCs/>
          <w:color w:val="00B0F0"/>
        </w:rPr>
        <w:t>):</w:t>
      </w:r>
      <w:r w:rsidR="00D66A6B" w:rsidRPr="00736201">
        <w:rPr>
          <w:color w:val="00B0F0"/>
        </w:rPr>
        <w:t xml:space="preserve"> </w:t>
      </w:r>
    </w:p>
    <w:p w14:paraId="2C0F7B1A" w14:textId="2E8012D5" w:rsidR="00736201" w:rsidRDefault="00D66A6B">
      <w:pPr>
        <w:pStyle w:val="ListParagraph"/>
        <w:numPr>
          <w:ilvl w:val="1"/>
          <w:numId w:val="29"/>
        </w:numPr>
      </w:pPr>
      <w:r w:rsidRPr="00736201">
        <w:t>adds new items to an array.</w:t>
      </w:r>
    </w:p>
    <w:p w14:paraId="025F428F" w14:textId="6E84E32B" w:rsidR="00C91F0F" w:rsidRPr="00736201" w:rsidRDefault="00C91F0F">
      <w:pPr>
        <w:pStyle w:val="ListParagraph"/>
        <w:numPr>
          <w:ilvl w:val="1"/>
          <w:numId w:val="29"/>
        </w:numPr>
      </w:pPr>
      <w:proofErr w:type="gramStart"/>
      <w:r>
        <w:t>Splice(</w:t>
      </w:r>
      <w:proofErr w:type="gramEnd"/>
      <w:r>
        <w:t xml:space="preserve">) method work in original array. </w:t>
      </w:r>
    </w:p>
    <w:p w14:paraId="299F0951" w14:textId="7083EB63" w:rsidR="001F79D8" w:rsidRPr="00736201" w:rsidRDefault="001F79D8">
      <w:pPr>
        <w:pStyle w:val="ListParagraph"/>
        <w:numPr>
          <w:ilvl w:val="1"/>
          <w:numId w:val="29"/>
        </w:numPr>
      </w:pPr>
      <w:r w:rsidRPr="00736201">
        <w:t xml:space="preserve">The </w:t>
      </w:r>
      <w:r w:rsidR="00736201">
        <w:t>1</w:t>
      </w:r>
      <w:r w:rsidR="00736201" w:rsidRPr="00304A3A">
        <w:rPr>
          <w:vertAlign w:val="superscript"/>
        </w:rPr>
        <w:t>st</w:t>
      </w:r>
      <w:r w:rsidR="00736201">
        <w:t xml:space="preserve"> </w:t>
      </w:r>
      <w:r w:rsidRPr="00736201">
        <w:t>defines the position where new elements should be added (spliced in).</w:t>
      </w:r>
    </w:p>
    <w:p w14:paraId="55354317" w14:textId="6214D0CD" w:rsidR="001F79D8" w:rsidRPr="00736201" w:rsidRDefault="001F79D8">
      <w:pPr>
        <w:pStyle w:val="ListParagraph"/>
        <w:numPr>
          <w:ilvl w:val="1"/>
          <w:numId w:val="29"/>
        </w:numPr>
        <w:spacing w:after="0"/>
      </w:pPr>
      <w:r w:rsidRPr="00736201">
        <w:t xml:space="preserve">The </w:t>
      </w:r>
      <w:r w:rsidR="00736201">
        <w:t>2</w:t>
      </w:r>
      <w:r w:rsidR="00736201" w:rsidRPr="00304A3A">
        <w:rPr>
          <w:vertAlign w:val="superscript"/>
        </w:rPr>
        <w:t>nd</w:t>
      </w:r>
      <w:r w:rsidR="00736201">
        <w:t xml:space="preserve"> </w:t>
      </w:r>
      <w:r w:rsidRPr="00736201">
        <w:t>parameter defines how many elements should be removed.</w:t>
      </w:r>
    </w:p>
    <w:p w14:paraId="775B9AF3" w14:textId="61805EC2" w:rsidR="001F79D8" w:rsidRPr="00736201" w:rsidRDefault="001F79D8">
      <w:pPr>
        <w:pStyle w:val="NoSpacing"/>
        <w:numPr>
          <w:ilvl w:val="1"/>
          <w:numId w:val="29"/>
        </w:numPr>
      </w:pPr>
      <w:r w:rsidRPr="00736201">
        <w:t>The rest of the parameters ("Lemon</w:t>
      </w:r>
      <w:r w:rsidR="00736201" w:rsidRPr="00736201">
        <w:t>”,</w:t>
      </w:r>
      <w:r w:rsidRPr="00736201">
        <w:t xml:space="preserve"> "Kiwi") define the new elements to be added.</w:t>
      </w:r>
    </w:p>
    <w:p w14:paraId="426950D0" w14:textId="190259A2" w:rsidR="0011499E" w:rsidRPr="00C91F0F" w:rsidRDefault="00C91F0F" w:rsidP="00E731A9">
      <w:pPr>
        <w:pStyle w:val="NoSpacing"/>
        <w:ind w:left="2520"/>
      </w:pPr>
      <w:r w:rsidRPr="00C91F0F">
        <w:t>const fruits = ["Banana", "Orange", "Apple", "Mango"];</w:t>
      </w:r>
      <w:r w:rsidRPr="00C91F0F">
        <w:br/>
      </w:r>
      <w:r>
        <w:tab/>
      </w:r>
      <w:r>
        <w:tab/>
      </w:r>
      <w:proofErr w:type="spellStart"/>
      <w:proofErr w:type="gramStart"/>
      <w:r w:rsidRPr="00C91F0F">
        <w:t>fruits.splice</w:t>
      </w:r>
      <w:proofErr w:type="spellEnd"/>
      <w:proofErr w:type="gramEnd"/>
      <w:r w:rsidRPr="00C91F0F">
        <w:t>(2, 0, "Lemon", "Kiwi");</w:t>
      </w:r>
    </w:p>
    <w:p w14:paraId="15FCD496" w14:textId="77777777" w:rsidR="0011499E" w:rsidRPr="00A243E6" w:rsidRDefault="0011499E" w:rsidP="00304A3A">
      <w:pPr>
        <w:pStyle w:val="NoSpacing"/>
      </w:pPr>
    </w:p>
    <w:p w14:paraId="1D4A7AB1" w14:textId="77777777" w:rsidR="00A15EFA" w:rsidRPr="00A15EFA" w:rsidRDefault="00D66A6B">
      <w:pPr>
        <w:pStyle w:val="NoSpacing"/>
        <w:numPr>
          <w:ilvl w:val="0"/>
          <w:numId w:val="29"/>
        </w:numPr>
      </w:pPr>
      <w:r w:rsidRPr="00BD67BC">
        <w:rPr>
          <w:b/>
          <w:bCs/>
          <w:color w:val="00B050"/>
        </w:rPr>
        <w:t>slice</w:t>
      </w:r>
      <w:r w:rsidRPr="00C91F0F">
        <w:rPr>
          <w:b/>
          <w:bCs/>
          <w:color w:val="00B0F0"/>
        </w:rPr>
        <w:t>(</w:t>
      </w:r>
      <w:r w:rsidRPr="00BD67BC">
        <w:rPr>
          <w:b/>
          <w:bCs/>
          <w:color w:val="00B050"/>
        </w:rPr>
        <w:t>removed</w:t>
      </w:r>
      <w:r w:rsidRPr="00C91F0F">
        <w:rPr>
          <w:b/>
          <w:bCs/>
          <w:color w:val="00B0F0"/>
        </w:rPr>
        <w:t>):</w:t>
      </w:r>
      <w:r w:rsidRPr="00C91F0F">
        <w:rPr>
          <w:color w:val="00B0F0"/>
        </w:rPr>
        <w:t xml:space="preserve"> </w:t>
      </w:r>
    </w:p>
    <w:p w14:paraId="2CEF347B" w14:textId="4D51A3FA" w:rsidR="001F79D8" w:rsidRPr="00A15EFA" w:rsidRDefault="00C91F0F">
      <w:pPr>
        <w:pStyle w:val="ListParagraph"/>
        <w:numPr>
          <w:ilvl w:val="1"/>
          <w:numId w:val="29"/>
        </w:numPr>
      </w:pPr>
      <w:r w:rsidRPr="00A15EFA">
        <w:t>The </w:t>
      </w:r>
      <w:proofErr w:type="gramStart"/>
      <w:r w:rsidRPr="00A15EFA">
        <w:t>slice(</w:t>
      </w:r>
      <w:proofErr w:type="gramEnd"/>
      <w:r w:rsidRPr="00A15EFA">
        <w:t>) method slices out a piece of an array into a new array.</w:t>
      </w:r>
    </w:p>
    <w:p w14:paraId="415A0A9B" w14:textId="77777777" w:rsidR="00A15EFA" w:rsidRPr="00A15EFA" w:rsidRDefault="00A15EFA">
      <w:pPr>
        <w:pStyle w:val="ListParagraph"/>
        <w:numPr>
          <w:ilvl w:val="1"/>
          <w:numId w:val="29"/>
        </w:numPr>
      </w:pPr>
      <w:r w:rsidRPr="00A15EFA">
        <w:t>The </w:t>
      </w:r>
      <w:proofErr w:type="gramStart"/>
      <w:r w:rsidRPr="00A15EFA">
        <w:t>slice(</w:t>
      </w:r>
      <w:proofErr w:type="gramEnd"/>
      <w:r w:rsidRPr="00A15EFA">
        <w:t>) method creates a new array.</w:t>
      </w:r>
    </w:p>
    <w:p w14:paraId="3655A8D0" w14:textId="6D8BB398" w:rsidR="00A15EFA" w:rsidRDefault="00A15EFA">
      <w:pPr>
        <w:pStyle w:val="ListParagraph"/>
        <w:numPr>
          <w:ilvl w:val="1"/>
          <w:numId w:val="29"/>
        </w:numPr>
      </w:pPr>
      <w:r w:rsidRPr="00A15EFA">
        <w:t>The </w:t>
      </w:r>
      <w:proofErr w:type="gramStart"/>
      <w:r w:rsidRPr="00A15EFA">
        <w:t>slice(</w:t>
      </w:r>
      <w:proofErr w:type="gramEnd"/>
      <w:r w:rsidRPr="00A15EFA">
        <w:t>) method does not remove any elements from the source array.</w:t>
      </w:r>
    </w:p>
    <w:p w14:paraId="23F77002" w14:textId="56965BC8" w:rsidR="001F79D8" w:rsidRPr="00A243E6" w:rsidRDefault="00A15EFA">
      <w:pPr>
        <w:pStyle w:val="ListParagraph"/>
        <w:numPr>
          <w:ilvl w:val="1"/>
          <w:numId w:val="29"/>
        </w:numPr>
      </w:pPr>
      <w:r w:rsidRPr="00A15EFA">
        <w:t>The method then selects elements from the start argument, and up to (but not including) the end argument.</w:t>
      </w:r>
    </w:p>
    <w:p w14:paraId="15A53F66" w14:textId="1BBADDD4" w:rsidR="000670A0" w:rsidRPr="00C57688" w:rsidRDefault="00360C6A">
      <w:pPr>
        <w:pStyle w:val="NoSpacing"/>
        <w:numPr>
          <w:ilvl w:val="0"/>
          <w:numId w:val="29"/>
        </w:numPr>
      </w:pPr>
      <w:r w:rsidRPr="00BD67BC">
        <w:rPr>
          <w:b/>
          <w:bCs/>
          <w:color w:val="00B050"/>
        </w:rPr>
        <w:t>sort (</w:t>
      </w:r>
      <w:r w:rsidR="003464CC" w:rsidRPr="00BD67BC">
        <w:rPr>
          <w:b/>
          <w:bCs/>
          <w:color w:val="00B050"/>
        </w:rPr>
        <w:t>):</w:t>
      </w:r>
    </w:p>
    <w:p w14:paraId="6ADCD62B" w14:textId="54CDAAC4" w:rsidR="00C57688" w:rsidRDefault="00C57688" w:rsidP="00C57688">
      <w:pPr>
        <w:pStyle w:val="NoSpacing"/>
        <w:ind w:left="360"/>
        <w:rPr>
          <w:b/>
          <w:bCs/>
          <w:color w:val="00B050"/>
        </w:rPr>
      </w:pPr>
    </w:p>
    <w:p w14:paraId="6505D996" w14:textId="1522671C" w:rsidR="00C57688" w:rsidRPr="00C57688" w:rsidRDefault="00C57688" w:rsidP="00692349">
      <w:pPr>
        <w:spacing w:after="0"/>
        <w:ind w:left="1440"/>
        <w:rPr>
          <w:b/>
          <w:bCs/>
          <w:color w:val="C00000"/>
        </w:rPr>
      </w:pPr>
      <w:r w:rsidRPr="00C57688">
        <w:rPr>
          <w:b/>
          <w:bCs/>
          <w:color w:val="C00000"/>
        </w:rPr>
        <w:t>Syntax</w:t>
      </w:r>
      <w:r>
        <w:rPr>
          <w:b/>
          <w:bCs/>
          <w:color w:val="C00000"/>
        </w:rPr>
        <w:t>:</w:t>
      </w:r>
    </w:p>
    <w:p w14:paraId="7C73C3E5" w14:textId="5FE8FC92" w:rsidR="00C57688" w:rsidRPr="00692349" w:rsidRDefault="00C57688" w:rsidP="00C57688">
      <w:pPr>
        <w:spacing w:after="0"/>
        <w:ind w:left="2160"/>
        <w:rPr>
          <w:b/>
          <w:bCs/>
          <w:color w:val="0070C0"/>
        </w:rPr>
      </w:pPr>
      <w:proofErr w:type="gramStart"/>
      <w:r w:rsidRPr="00692349">
        <w:rPr>
          <w:b/>
          <w:bCs/>
          <w:color w:val="0070C0"/>
        </w:rPr>
        <w:t>sort(</w:t>
      </w:r>
      <w:proofErr w:type="gramEnd"/>
      <w:r w:rsidRPr="00692349">
        <w:rPr>
          <w:b/>
          <w:bCs/>
          <w:color w:val="0070C0"/>
        </w:rPr>
        <w:t>)</w:t>
      </w:r>
    </w:p>
    <w:p w14:paraId="0163BB49" w14:textId="082E5EEF" w:rsidR="00C57688" w:rsidRPr="00692349" w:rsidRDefault="00C57688" w:rsidP="00C57688">
      <w:pPr>
        <w:spacing w:after="0"/>
        <w:ind w:left="2160"/>
        <w:rPr>
          <w:b/>
          <w:bCs/>
          <w:color w:val="0070C0"/>
        </w:rPr>
      </w:pPr>
      <w:proofErr w:type="gramStart"/>
      <w:r w:rsidRPr="00692349">
        <w:rPr>
          <w:b/>
          <w:bCs/>
          <w:color w:val="0070C0"/>
        </w:rPr>
        <w:t>sort(</w:t>
      </w:r>
      <w:proofErr w:type="gramEnd"/>
      <w:r w:rsidRPr="00692349">
        <w:rPr>
          <w:b/>
          <w:bCs/>
          <w:color w:val="0070C0"/>
        </w:rPr>
        <w:t>(a, b) =&gt; { /* … */ } )</w:t>
      </w:r>
    </w:p>
    <w:p w14:paraId="77850B56" w14:textId="4097F73C" w:rsidR="00C57688" w:rsidRPr="00692349" w:rsidRDefault="00C57688" w:rsidP="00C57688">
      <w:pPr>
        <w:spacing w:after="0"/>
        <w:ind w:left="2160"/>
        <w:rPr>
          <w:b/>
          <w:bCs/>
          <w:color w:val="0070C0"/>
        </w:rPr>
      </w:pPr>
      <w:proofErr w:type="gramStart"/>
      <w:r w:rsidRPr="00692349">
        <w:rPr>
          <w:b/>
          <w:bCs/>
          <w:color w:val="0070C0"/>
        </w:rPr>
        <w:t xml:space="preserve">sort( </w:t>
      </w:r>
      <w:proofErr w:type="spellStart"/>
      <w:r w:rsidRPr="00692349">
        <w:rPr>
          <w:b/>
          <w:bCs/>
          <w:color w:val="0070C0"/>
        </w:rPr>
        <w:t>compareFn</w:t>
      </w:r>
      <w:proofErr w:type="spellEnd"/>
      <w:proofErr w:type="gramEnd"/>
      <w:r w:rsidRPr="00692349">
        <w:rPr>
          <w:b/>
          <w:bCs/>
          <w:color w:val="0070C0"/>
        </w:rPr>
        <w:t xml:space="preserve"> )</w:t>
      </w:r>
    </w:p>
    <w:p w14:paraId="0F679133" w14:textId="39C60F62" w:rsidR="00C57688" w:rsidRPr="00692349" w:rsidRDefault="00C57688" w:rsidP="00C57688">
      <w:pPr>
        <w:spacing w:after="0"/>
        <w:ind w:left="2160"/>
        <w:rPr>
          <w:b/>
          <w:bCs/>
          <w:color w:val="0070C0"/>
        </w:rPr>
      </w:pPr>
      <w:proofErr w:type="gramStart"/>
      <w:r w:rsidRPr="00692349">
        <w:rPr>
          <w:b/>
          <w:bCs/>
          <w:color w:val="0070C0"/>
        </w:rPr>
        <w:t>sort( function</w:t>
      </w:r>
      <w:proofErr w:type="gramEnd"/>
      <w:r w:rsidRPr="00692349">
        <w:rPr>
          <w:b/>
          <w:bCs/>
          <w:color w:val="0070C0"/>
        </w:rPr>
        <w:t xml:space="preserve"> </w:t>
      </w:r>
      <w:proofErr w:type="spellStart"/>
      <w:r w:rsidRPr="00692349">
        <w:rPr>
          <w:b/>
          <w:bCs/>
          <w:color w:val="0070C0"/>
        </w:rPr>
        <w:t>compareFn</w:t>
      </w:r>
      <w:proofErr w:type="spellEnd"/>
      <w:r w:rsidRPr="00692349">
        <w:rPr>
          <w:b/>
          <w:bCs/>
          <w:color w:val="0070C0"/>
        </w:rPr>
        <w:t>(</w:t>
      </w:r>
      <w:r w:rsidR="00692349" w:rsidRPr="00692349">
        <w:rPr>
          <w:b/>
          <w:bCs/>
          <w:color w:val="0070C0"/>
        </w:rPr>
        <w:t xml:space="preserve"> </w:t>
      </w:r>
      <w:r w:rsidRPr="00692349">
        <w:rPr>
          <w:b/>
          <w:bCs/>
          <w:color w:val="C00000"/>
        </w:rPr>
        <w:t>a</w:t>
      </w:r>
      <w:r w:rsidRPr="00692349">
        <w:rPr>
          <w:b/>
          <w:bCs/>
          <w:color w:val="0070C0"/>
        </w:rPr>
        <w:t xml:space="preserve">, </w:t>
      </w:r>
      <w:r w:rsidRPr="00692349">
        <w:rPr>
          <w:b/>
          <w:bCs/>
          <w:color w:val="C00000"/>
        </w:rPr>
        <w:t>b</w:t>
      </w:r>
      <w:r w:rsidRPr="00692349">
        <w:rPr>
          <w:b/>
          <w:bCs/>
          <w:color w:val="0070C0"/>
        </w:rPr>
        <w:t>) { ..…  })</w:t>
      </w:r>
    </w:p>
    <w:p w14:paraId="065A61BE" w14:textId="77777777" w:rsidR="00692349" w:rsidRPr="00692349" w:rsidRDefault="00692349" w:rsidP="00692349">
      <w:r w:rsidRPr="00692349">
        <w:t>Specifies a function that defines the sort order. If omitted, the array elements are converted to strings, then sorted according to each character's Unicode code point value.</w:t>
      </w:r>
    </w:p>
    <w:p w14:paraId="2D078FF7" w14:textId="368CACBF" w:rsidR="00692349" w:rsidRPr="00692349" w:rsidRDefault="00692349" w:rsidP="006A6BB6">
      <w:pPr>
        <w:spacing w:after="0"/>
        <w:ind w:left="2160"/>
      </w:pPr>
      <w:r w:rsidRPr="00692349">
        <w:rPr>
          <w:b/>
          <w:bCs/>
          <w:color w:val="C00000"/>
        </w:rPr>
        <w:t>a</w:t>
      </w:r>
      <w:r w:rsidRPr="00692349">
        <w:rPr>
          <w:color w:val="C00000"/>
        </w:rPr>
        <w:t xml:space="preserve"> </w:t>
      </w:r>
      <w:r>
        <w:t xml:space="preserve">= </w:t>
      </w:r>
      <w:r w:rsidRPr="00692349">
        <w:t>The first element for comparison.</w:t>
      </w:r>
    </w:p>
    <w:p w14:paraId="7FF2AC5A" w14:textId="174F0DCE" w:rsidR="00692349" w:rsidRPr="00692349" w:rsidRDefault="00692349" w:rsidP="006A6BB6">
      <w:pPr>
        <w:spacing w:after="0"/>
        <w:ind w:left="2160"/>
      </w:pPr>
      <w:r w:rsidRPr="00692349">
        <w:rPr>
          <w:b/>
          <w:bCs/>
          <w:color w:val="C00000"/>
        </w:rPr>
        <w:t>b</w:t>
      </w:r>
      <w:r w:rsidRPr="00692349">
        <w:rPr>
          <w:color w:val="C00000"/>
        </w:rPr>
        <w:t xml:space="preserve"> </w:t>
      </w:r>
      <w:proofErr w:type="gramStart"/>
      <w:r>
        <w:t xml:space="preserve">=  </w:t>
      </w:r>
      <w:r w:rsidRPr="00692349">
        <w:t>The</w:t>
      </w:r>
      <w:proofErr w:type="gramEnd"/>
      <w:r w:rsidRPr="00692349">
        <w:t xml:space="preserve"> second element for comparison.</w:t>
      </w:r>
    </w:p>
    <w:p w14:paraId="6EEEA8C6" w14:textId="77777777" w:rsidR="00C57688" w:rsidRPr="000670A0" w:rsidRDefault="00C57688" w:rsidP="00C57688">
      <w:pPr>
        <w:pStyle w:val="NoSpacing"/>
        <w:ind w:left="360"/>
      </w:pPr>
    </w:p>
    <w:p w14:paraId="5DD7DFED" w14:textId="7FA5C1CC" w:rsidR="000670A0" w:rsidRDefault="000670A0" w:rsidP="000670A0">
      <w:r w:rsidRPr="000670A0">
        <w:rPr>
          <w:b/>
          <w:bCs/>
          <w:color w:val="C00000"/>
        </w:rPr>
        <w:t xml:space="preserve">  </w:t>
      </w:r>
      <w:r>
        <w:rPr>
          <w:b/>
          <w:bCs/>
          <w:color w:val="C00000"/>
        </w:rPr>
        <w:t xml:space="preserve">   1. </w:t>
      </w:r>
      <w:r w:rsidRPr="000670A0">
        <w:rPr>
          <w:b/>
          <w:bCs/>
          <w:color w:val="C00000"/>
        </w:rPr>
        <w:t xml:space="preserve">String Sort: </w:t>
      </w:r>
      <w:proofErr w:type="gramStart"/>
      <w:r w:rsidRPr="000670A0">
        <w:rPr>
          <w:color w:val="000000" w:themeColor="text1"/>
        </w:rPr>
        <w:t>this</w:t>
      </w:r>
      <w:r w:rsidRPr="000670A0">
        <w:rPr>
          <w:b/>
          <w:bCs/>
          <w:color w:val="000000" w:themeColor="text1"/>
        </w:rPr>
        <w:t xml:space="preserve"> </w:t>
      </w:r>
      <w:r w:rsidRPr="000670A0">
        <w:rPr>
          <w:color w:val="000000" w:themeColor="text1"/>
        </w:rPr>
        <w:t xml:space="preserve"> </w:t>
      </w:r>
      <w:r>
        <w:t>method</w:t>
      </w:r>
      <w:proofErr w:type="gramEnd"/>
      <w:r>
        <w:t xml:space="preserve"> sorts the </w:t>
      </w:r>
      <w:r w:rsidRPr="00A243E6">
        <w:t>array alphabetically</w:t>
      </w:r>
      <w:r>
        <w:t>.</w:t>
      </w:r>
    </w:p>
    <w:p w14:paraId="3DB65E9D" w14:textId="77777777" w:rsidR="000670A0" w:rsidRDefault="000670A0" w:rsidP="000670A0">
      <w:pPr>
        <w:pStyle w:val="NoSpacing"/>
        <w:ind w:left="1080"/>
      </w:pPr>
      <w:r>
        <w:rPr>
          <w:b/>
          <w:bCs/>
          <w:color w:val="C00000"/>
        </w:rPr>
        <w:tab/>
        <w:t>Code:</w:t>
      </w:r>
      <w:r>
        <w:t xml:space="preserve"> </w:t>
      </w:r>
    </w:p>
    <w:p w14:paraId="7FCE6369" w14:textId="77777777" w:rsidR="000670A0" w:rsidRDefault="000670A0" w:rsidP="000670A0">
      <w:pPr>
        <w:pStyle w:val="NoSpacing"/>
        <w:ind w:left="1800"/>
        <w:rPr>
          <w:b/>
          <w:bCs/>
          <w:color w:val="0070C0"/>
        </w:rPr>
      </w:pPr>
      <w:r>
        <w:rPr>
          <w:b/>
          <w:bCs/>
          <w:color w:val="C00000"/>
        </w:rPr>
        <w:lastRenderedPageBreak/>
        <w:tab/>
      </w:r>
      <w:r w:rsidRPr="005E1CA9">
        <w:rPr>
          <w:b/>
          <w:bCs/>
          <w:color w:val="0070C0"/>
        </w:rPr>
        <w:t>const fruits = ["Banana", "Orange", "Apple", "Mango"];</w:t>
      </w:r>
      <w:r w:rsidRPr="005E1CA9">
        <w:rPr>
          <w:b/>
          <w:bCs/>
          <w:color w:val="0070C0"/>
        </w:rPr>
        <w:br/>
      </w:r>
      <w:r w:rsidRPr="005E1CA9">
        <w:rPr>
          <w:b/>
          <w:bCs/>
          <w:color w:val="0070C0"/>
        </w:rPr>
        <w:tab/>
      </w:r>
      <w:proofErr w:type="spellStart"/>
      <w:proofErr w:type="gramStart"/>
      <w:r w:rsidRPr="005E1CA9">
        <w:rPr>
          <w:b/>
          <w:bCs/>
          <w:color w:val="0070C0"/>
        </w:rPr>
        <w:t>fruits.sort</w:t>
      </w:r>
      <w:proofErr w:type="spellEnd"/>
      <w:proofErr w:type="gramEnd"/>
      <w:r w:rsidRPr="005E1CA9">
        <w:rPr>
          <w:b/>
          <w:bCs/>
          <w:color w:val="0070C0"/>
        </w:rPr>
        <w:t>();</w:t>
      </w:r>
    </w:p>
    <w:p w14:paraId="27F703D6" w14:textId="77777777" w:rsidR="000670A0" w:rsidRDefault="000670A0" w:rsidP="000670A0">
      <w:pPr>
        <w:spacing w:after="0"/>
        <w:rPr>
          <w:color w:val="C00000"/>
        </w:rPr>
      </w:pPr>
      <w:r>
        <w:rPr>
          <w:b/>
          <w:bCs/>
          <w:color w:val="C00000"/>
        </w:rPr>
        <w:t xml:space="preserve">    2. </w:t>
      </w:r>
      <w:r w:rsidRPr="000670A0">
        <w:rPr>
          <w:b/>
          <w:bCs/>
          <w:color w:val="C00000"/>
        </w:rPr>
        <w:t>Numeric Sort</w:t>
      </w:r>
      <w:r w:rsidRPr="005E1CA9">
        <w:rPr>
          <w:color w:val="C00000"/>
        </w:rPr>
        <w:t xml:space="preserve">: </w:t>
      </w:r>
    </w:p>
    <w:p w14:paraId="61D9EE2D" w14:textId="609006C0" w:rsidR="000670A0" w:rsidRDefault="000670A0">
      <w:pPr>
        <w:pStyle w:val="ListParagraph"/>
        <w:numPr>
          <w:ilvl w:val="0"/>
          <w:numId w:val="111"/>
        </w:numPr>
      </w:pPr>
      <w:r w:rsidRPr="005E1CA9">
        <w:t>By default, the </w:t>
      </w:r>
      <w:proofErr w:type="gramStart"/>
      <w:r w:rsidRPr="005E1CA9">
        <w:t>sort(</w:t>
      </w:r>
      <w:proofErr w:type="gramEnd"/>
      <w:r w:rsidRPr="005E1CA9">
        <w:t xml:space="preserve">) function sorts values as strings. </w:t>
      </w:r>
    </w:p>
    <w:p w14:paraId="460AEA00" w14:textId="10E2AFD5" w:rsidR="000670A0" w:rsidRPr="000670A0" w:rsidRDefault="000670A0">
      <w:pPr>
        <w:pStyle w:val="ListParagraph"/>
        <w:numPr>
          <w:ilvl w:val="0"/>
          <w:numId w:val="111"/>
        </w:numPr>
        <w:rPr>
          <w:b/>
          <w:bCs/>
          <w:color w:val="0070C0"/>
        </w:rPr>
      </w:pPr>
      <w:r w:rsidRPr="005E1CA9">
        <w:t>Because of this</w:t>
      </w:r>
      <w:r>
        <w:t xml:space="preserve"> </w:t>
      </w:r>
      <w:r w:rsidRPr="005E1CA9">
        <w:t>the </w:t>
      </w:r>
      <w:proofErr w:type="gramStart"/>
      <w:r w:rsidRPr="005E1CA9">
        <w:t>sort</w:t>
      </w:r>
      <w:r>
        <w:t>(</w:t>
      </w:r>
      <w:proofErr w:type="gramEnd"/>
      <w:r>
        <w:t>) m</w:t>
      </w:r>
      <w:r w:rsidRPr="005E1CA9">
        <w:t>ethod will produce incorrect result when sorting numbers.</w:t>
      </w:r>
    </w:p>
    <w:p w14:paraId="2BBFEE33" w14:textId="77777777" w:rsidR="000670A0" w:rsidRDefault="000670A0" w:rsidP="000670A0">
      <w:pPr>
        <w:pStyle w:val="ListParagraph"/>
        <w:ind w:left="1080"/>
        <w:rPr>
          <w:b/>
          <w:bCs/>
          <w:color w:val="C00000"/>
        </w:rPr>
      </w:pPr>
      <w:r>
        <w:rPr>
          <w:b/>
          <w:bCs/>
          <w:color w:val="C00000"/>
        </w:rPr>
        <w:tab/>
      </w:r>
      <w:proofErr w:type="gramStart"/>
      <w:r>
        <w:rPr>
          <w:b/>
          <w:bCs/>
          <w:color w:val="C00000"/>
        </w:rPr>
        <w:t>Code :</w:t>
      </w:r>
      <w:proofErr w:type="gramEnd"/>
      <w:r>
        <w:rPr>
          <w:b/>
          <w:bCs/>
          <w:color w:val="C00000"/>
        </w:rPr>
        <w:t xml:space="preserve"> </w:t>
      </w:r>
    </w:p>
    <w:p w14:paraId="7D21D917" w14:textId="77777777" w:rsidR="000670A0" w:rsidRDefault="000670A0" w:rsidP="000670A0">
      <w:pPr>
        <w:pStyle w:val="ListParagraph"/>
        <w:spacing w:after="0"/>
        <w:ind w:left="1080"/>
        <w:rPr>
          <w:b/>
          <w:bCs/>
          <w:color w:val="C00000"/>
        </w:rPr>
      </w:pPr>
      <w:r>
        <w:rPr>
          <w:b/>
          <w:bCs/>
          <w:color w:val="C00000"/>
        </w:rPr>
        <w:tab/>
      </w:r>
      <w:r>
        <w:rPr>
          <w:b/>
          <w:bCs/>
          <w:color w:val="C00000"/>
        </w:rPr>
        <w:tab/>
      </w:r>
      <w:proofErr w:type="gramStart"/>
      <w:r w:rsidRPr="005E1CA9">
        <w:rPr>
          <w:b/>
          <w:bCs/>
          <w:color w:val="000000" w:themeColor="text1"/>
        </w:rPr>
        <w:t>Ascending</w:t>
      </w:r>
      <w:r>
        <w:rPr>
          <w:b/>
          <w:bCs/>
          <w:color w:val="C00000"/>
        </w:rPr>
        <w:t xml:space="preserve"> :</w:t>
      </w:r>
      <w:proofErr w:type="gramEnd"/>
    </w:p>
    <w:p w14:paraId="46DB22E8" w14:textId="77777777" w:rsidR="006A6BB6" w:rsidRDefault="000670A0" w:rsidP="006A6BB6">
      <w:pPr>
        <w:spacing w:after="0"/>
        <w:ind w:left="2520"/>
        <w:rPr>
          <w:b/>
          <w:bCs/>
          <w:color w:val="0070C0"/>
        </w:rPr>
      </w:pPr>
      <w:r>
        <w:rPr>
          <w:b/>
          <w:bCs/>
          <w:color w:val="C00000"/>
        </w:rPr>
        <w:tab/>
      </w:r>
      <w:r w:rsidRPr="005E1CA9">
        <w:rPr>
          <w:b/>
          <w:bCs/>
          <w:color w:val="0070C0"/>
        </w:rPr>
        <w:t>const points = [40, 100, 1, 5, 25, 10];</w:t>
      </w:r>
    </w:p>
    <w:p w14:paraId="5BCC3406" w14:textId="5FD6FA84" w:rsidR="006A6BB6" w:rsidRDefault="006A6BB6" w:rsidP="006A6BB6">
      <w:pPr>
        <w:spacing w:after="0"/>
        <w:ind w:left="2520"/>
        <w:rPr>
          <w:b/>
          <w:bCs/>
          <w:color w:val="0070C0"/>
        </w:rPr>
      </w:pPr>
      <w:r>
        <w:rPr>
          <w:b/>
          <w:bCs/>
          <w:color w:val="0070C0"/>
        </w:rPr>
        <w:tab/>
      </w:r>
      <w:proofErr w:type="spellStart"/>
      <w:proofErr w:type="gramStart"/>
      <w:r w:rsidR="000670A0" w:rsidRPr="005E1CA9">
        <w:rPr>
          <w:b/>
          <w:bCs/>
          <w:color w:val="0070C0"/>
        </w:rPr>
        <w:t>points.sort</w:t>
      </w:r>
      <w:proofErr w:type="spellEnd"/>
      <w:proofErr w:type="gramEnd"/>
      <w:r w:rsidR="000670A0" w:rsidRPr="005E1CA9">
        <w:rPr>
          <w:b/>
          <w:bCs/>
          <w:color w:val="0070C0"/>
        </w:rPr>
        <w:t>(function(a, b){return a - b});</w:t>
      </w:r>
    </w:p>
    <w:p w14:paraId="6FBE275E" w14:textId="33804B0E" w:rsidR="000670A0" w:rsidRPr="006A6BB6" w:rsidRDefault="000670A0" w:rsidP="006A6BB6">
      <w:pPr>
        <w:spacing w:after="0"/>
        <w:ind w:left="2160"/>
        <w:rPr>
          <w:b/>
          <w:bCs/>
          <w:color w:val="0070C0"/>
        </w:rPr>
      </w:pPr>
      <w:r w:rsidRPr="005E1CA9">
        <w:rPr>
          <w:b/>
          <w:bCs/>
          <w:color w:val="000000" w:themeColor="text1"/>
        </w:rPr>
        <w:t>Descending:</w:t>
      </w:r>
    </w:p>
    <w:p w14:paraId="6CF93AE8" w14:textId="77777777" w:rsidR="000670A0" w:rsidRPr="005E1CA9" w:rsidRDefault="000670A0" w:rsidP="006A6BB6">
      <w:pPr>
        <w:spacing w:after="0"/>
        <w:ind w:left="2880"/>
        <w:rPr>
          <w:b/>
          <w:bCs/>
          <w:color w:val="0070C0"/>
        </w:rPr>
      </w:pPr>
      <w:r w:rsidRPr="005E1CA9">
        <w:rPr>
          <w:b/>
          <w:bCs/>
          <w:color w:val="0070C0"/>
        </w:rPr>
        <w:t>const points = [40, 100, 1, 5, 25, 10];</w:t>
      </w:r>
    </w:p>
    <w:p w14:paraId="6D50071A" w14:textId="77777777" w:rsidR="000670A0" w:rsidRDefault="000670A0" w:rsidP="006A6BB6">
      <w:pPr>
        <w:ind w:left="2880"/>
        <w:rPr>
          <w:b/>
          <w:bCs/>
          <w:color w:val="0070C0"/>
        </w:rPr>
      </w:pPr>
      <w:proofErr w:type="spellStart"/>
      <w:proofErr w:type="gramStart"/>
      <w:r w:rsidRPr="005E1CA9">
        <w:rPr>
          <w:b/>
          <w:bCs/>
          <w:color w:val="0070C0"/>
        </w:rPr>
        <w:t>points.sort</w:t>
      </w:r>
      <w:proofErr w:type="spellEnd"/>
      <w:proofErr w:type="gramEnd"/>
      <w:r w:rsidRPr="005E1CA9">
        <w:rPr>
          <w:b/>
          <w:bCs/>
          <w:color w:val="0070C0"/>
        </w:rPr>
        <w:t>(function(a, b){return b - a});</w:t>
      </w:r>
    </w:p>
    <w:p w14:paraId="66B93450" w14:textId="1DD0C79C" w:rsidR="000670A0" w:rsidRPr="005E1CA9" w:rsidRDefault="000670A0" w:rsidP="006A6BB6">
      <w:pPr>
        <w:spacing w:after="0"/>
        <w:rPr>
          <w:b/>
          <w:bCs/>
          <w:color w:val="0070C0"/>
        </w:rPr>
      </w:pPr>
      <w:r>
        <w:rPr>
          <w:b/>
          <w:bCs/>
          <w:color w:val="C00000"/>
        </w:rPr>
        <w:t xml:space="preserve">   3. </w:t>
      </w:r>
      <w:r w:rsidRPr="005E1CA9">
        <w:rPr>
          <w:b/>
          <w:bCs/>
          <w:color w:val="C00000"/>
        </w:rPr>
        <w:t>Random Order:</w:t>
      </w:r>
    </w:p>
    <w:p w14:paraId="6A18BD39" w14:textId="746E85CB" w:rsidR="000670A0" w:rsidRPr="001D37D9" w:rsidRDefault="000670A0" w:rsidP="000670A0">
      <w:pPr>
        <w:pStyle w:val="ListParagraph"/>
        <w:ind w:left="2520"/>
      </w:pPr>
      <w:r w:rsidRPr="001D37D9">
        <w:t>const points = [40, 100, 1, 5, 25, 10];</w:t>
      </w:r>
      <w:r w:rsidRPr="001D37D9">
        <w:br/>
      </w:r>
      <w:proofErr w:type="spellStart"/>
      <w:proofErr w:type="gramStart"/>
      <w:r w:rsidRPr="001D37D9">
        <w:t>points.sort</w:t>
      </w:r>
      <w:proofErr w:type="spellEnd"/>
      <w:proofErr w:type="gramEnd"/>
      <w:r w:rsidRPr="001D37D9">
        <w:t>(function(){return 0.5 </w:t>
      </w:r>
      <w:r>
        <w:t>–</w:t>
      </w:r>
      <w:r w:rsidRPr="001D37D9">
        <w:t xml:space="preserve"> </w:t>
      </w:r>
      <w:proofErr w:type="spellStart"/>
      <w:r w:rsidRPr="001D37D9">
        <w:t>Math.random</w:t>
      </w:r>
      <w:proofErr w:type="spellEnd"/>
      <w:r w:rsidRPr="001D37D9">
        <w:t>()});</w:t>
      </w:r>
    </w:p>
    <w:p w14:paraId="52201D94" w14:textId="03D579BA" w:rsidR="000670A0" w:rsidRPr="000670A0" w:rsidRDefault="000670A0" w:rsidP="006A6BB6">
      <w:pPr>
        <w:spacing w:after="0"/>
        <w:rPr>
          <w:b/>
          <w:bCs/>
          <w:color w:val="C00000"/>
        </w:rPr>
      </w:pPr>
      <w:r>
        <w:rPr>
          <w:b/>
          <w:bCs/>
          <w:color w:val="C00000"/>
        </w:rPr>
        <w:t xml:space="preserve">   4. </w:t>
      </w:r>
      <w:r w:rsidRPr="000670A0">
        <w:rPr>
          <w:b/>
          <w:bCs/>
          <w:color w:val="C00000"/>
        </w:rPr>
        <w:t>Sorting Object: </w:t>
      </w:r>
    </w:p>
    <w:p w14:paraId="351BA9DB" w14:textId="77777777" w:rsidR="000670A0" w:rsidRDefault="000670A0" w:rsidP="000670A0">
      <w:pPr>
        <w:spacing w:after="0"/>
        <w:ind w:left="1800"/>
      </w:pPr>
      <w:r>
        <w:t xml:space="preserve">Code: </w:t>
      </w:r>
    </w:p>
    <w:p w14:paraId="01501067" w14:textId="77777777" w:rsidR="000670A0" w:rsidRDefault="000670A0" w:rsidP="000670A0">
      <w:pPr>
        <w:spacing w:after="0"/>
        <w:ind w:left="2520"/>
      </w:pPr>
      <w:r w:rsidRPr="000670A0">
        <w:t>const cars = [</w:t>
      </w:r>
    </w:p>
    <w:p w14:paraId="7791EAB9" w14:textId="75D292DD"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:"Volvo</w:t>
      </w:r>
      <w:proofErr w:type="spellEnd"/>
      <w:r w:rsidRPr="000670A0">
        <w:t>", year:2016</w:t>
      </w:r>
      <w:r w:rsidR="00C7021C">
        <w:t xml:space="preserve"> </w:t>
      </w:r>
      <w:r w:rsidRPr="000670A0">
        <w:t>},</w:t>
      </w:r>
    </w:p>
    <w:p w14:paraId="33E6BAF6" w14:textId="36FD9168"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:"Saab</w:t>
      </w:r>
      <w:proofErr w:type="spellEnd"/>
      <w:r w:rsidRPr="000670A0">
        <w:t>", year:2001</w:t>
      </w:r>
      <w:r w:rsidR="00C7021C">
        <w:t xml:space="preserve"> </w:t>
      </w:r>
      <w:r w:rsidRPr="000670A0">
        <w:t>},</w:t>
      </w:r>
    </w:p>
    <w:p w14:paraId="359F4935" w14:textId="3A4B11A3" w:rsidR="000670A0" w:rsidRDefault="000670A0" w:rsidP="00C7021C">
      <w:pPr>
        <w:spacing w:after="0"/>
        <w:ind w:left="2880"/>
      </w:pPr>
      <w:r w:rsidRPr="000670A0">
        <w:t>  </w:t>
      </w:r>
      <w:proofErr w:type="gramStart"/>
      <w:r w:rsidRPr="000670A0">
        <w:t>{</w:t>
      </w:r>
      <w:r w:rsidR="00C7021C">
        <w:t xml:space="preserve"> </w:t>
      </w:r>
      <w:proofErr w:type="spellStart"/>
      <w:r w:rsidRPr="000670A0">
        <w:t>type</w:t>
      </w:r>
      <w:proofErr w:type="gramEnd"/>
      <w:r w:rsidRPr="000670A0">
        <w:t>:"BMW</w:t>
      </w:r>
      <w:proofErr w:type="spellEnd"/>
      <w:r w:rsidRPr="000670A0">
        <w:t>", year:2010</w:t>
      </w:r>
      <w:r w:rsidR="00C7021C">
        <w:t xml:space="preserve"> </w:t>
      </w:r>
      <w:r w:rsidRPr="000670A0">
        <w:t>}</w:t>
      </w:r>
    </w:p>
    <w:p w14:paraId="3AC847ED" w14:textId="77777777" w:rsidR="000670A0" w:rsidRPr="000670A0" w:rsidRDefault="000670A0" w:rsidP="000670A0">
      <w:pPr>
        <w:spacing w:after="0"/>
        <w:ind w:left="2520"/>
      </w:pPr>
      <w:r w:rsidRPr="000670A0">
        <w:t>];</w:t>
      </w:r>
    </w:p>
    <w:p w14:paraId="307C287D" w14:textId="77777777" w:rsidR="000670A0" w:rsidRPr="000670A0" w:rsidRDefault="000670A0" w:rsidP="000670A0">
      <w:pPr>
        <w:spacing w:after="0"/>
        <w:ind w:left="2520"/>
      </w:pPr>
      <w:proofErr w:type="spellStart"/>
      <w:proofErr w:type="gramStart"/>
      <w:r w:rsidRPr="000670A0">
        <w:t>cars.sort</w:t>
      </w:r>
      <w:proofErr w:type="spellEnd"/>
      <w:proofErr w:type="gramEnd"/>
      <w:r w:rsidRPr="000670A0">
        <w:t>(function(a, b){return </w:t>
      </w:r>
      <w:proofErr w:type="spellStart"/>
      <w:r w:rsidRPr="000670A0">
        <w:t>a.year</w:t>
      </w:r>
      <w:proofErr w:type="spellEnd"/>
      <w:r w:rsidRPr="000670A0">
        <w:t xml:space="preserve"> - </w:t>
      </w:r>
      <w:proofErr w:type="spellStart"/>
      <w:r w:rsidRPr="000670A0">
        <w:t>b.year</w:t>
      </w:r>
      <w:proofErr w:type="spellEnd"/>
      <w:r w:rsidRPr="000670A0">
        <w:t>});</w:t>
      </w:r>
    </w:p>
    <w:p w14:paraId="38C28DFE" w14:textId="34ACC26A" w:rsidR="001D37D9" w:rsidRDefault="003464CC" w:rsidP="000670A0">
      <w:pPr>
        <w:pStyle w:val="NoSpacing"/>
        <w:ind w:left="720"/>
      </w:pPr>
      <w:r w:rsidRPr="00BD67BC">
        <w:rPr>
          <w:color w:val="00B050"/>
        </w:rPr>
        <w:t xml:space="preserve"> </w:t>
      </w:r>
      <w:r w:rsidR="00360C6A" w:rsidRPr="00BD67BC">
        <w:rPr>
          <w:color w:val="00B050"/>
        </w:rPr>
        <w:t xml:space="preserve"> </w:t>
      </w:r>
    </w:p>
    <w:p w14:paraId="1D6890EB" w14:textId="643C2714" w:rsidR="003464CC" w:rsidRPr="000670A0" w:rsidRDefault="003464CC">
      <w:pPr>
        <w:pStyle w:val="ListParagraph"/>
        <w:numPr>
          <w:ilvl w:val="0"/>
          <w:numId w:val="29"/>
        </w:numPr>
      </w:pPr>
      <w:proofErr w:type="gramStart"/>
      <w:r w:rsidRPr="000670A0">
        <w:rPr>
          <w:b/>
          <w:bCs/>
          <w:color w:val="00B050"/>
        </w:rPr>
        <w:t>reverse(</w:t>
      </w:r>
      <w:proofErr w:type="gramEnd"/>
      <w:r w:rsidRPr="000670A0">
        <w:rPr>
          <w:b/>
          <w:bCs/>
          <w:color w:val="00B050"/>
        </w:rPr>
        <w:t>)</w:t>
      </w:r>
      <w:r w:rsidRPr="000670A0">
        <w:rPr>
          <w:color w:val="00B050"/>
        </w:rPr>
        <w:t xml:space="preserve"> </w:t>
      </w:r>
      <w:r w:rsidRPr="000670A0">
        <w:t>: reverses the elements in an array.</w:t>
      </w:r>
    </w:p>
    <w:p w14:paraId="392553AE" w14:textId="77777777" w:rsidR="000670A0" w:rsidRDefault="000670A0">
      <w:pPr>
        <w:pStyle w:val="ListParagraph"/>
        <w:numPr>
          <w:ilvl w:val="0"/>
          <w:numId w:val="29"/>
        </w:numPr>
      </w:pPr>
      <w:proofErr w:type="spellStart"/>
      <w:r w:rsidRPr="000670A0">
        <w:rPr>
          <w:b/>
          <w:bCs/>
          <w:color w:val="00B050"/>
        </w:rPr>
        <w:t>Math.max.apply</w:t>
      </w:r>
      <w:proofErr w:type="spellEnd"/>
      <w:r w:rsidRPr="000670A0">
        <w:rPr>
          <w:b/>
          <w:bCs/>
          <w:color w:val="00B050"/>
        </w:rPr>
        <w:t>:</w:t>
      </w:r>
      <w:r w:rsidRPr="000670A0">
        <w:rPr>
          <w:color w:val="00B050"/>
        </w:rPr>
        <w:t xml:space="preserve"> </w:t>
      </w:r>
      <w:r w:rsidRPr="000670A0">
        <w:t>find the highest number in an array:</w:t>
      </w:r>
    </w:p>
    <w:p w14:paraId="1729C114" w14:textId="774941EC" w:rsidR="000670A0" w:rsidRDefault="000670A0" w:rsidP="000670A0">
      <w:pPr>
        <w:spacing w:after="0"/>
      </w:pPr>
      <w:r>
        <w:tab/>
      </w:r>
      <w:r>
        <w:tab/>
        <w:t xml:space="preserve">Code: </w:t>
      </w:r>
    </w:p>
    <w:p w14:paraId="0714C283" w14:textId="18869447" w:rsidR="000670A0" w:rsidRDefault="000670A0" w:rsidP="000670A0">
      <w:pPr>
        <w:spacing w:after="0"/>
      </w:pPr>
      <w:r>
        <w:tab/>
      </w:r>
      <w:r>
        <w:tab/>
      </w:r>
      <w:r>
        <w:tab/>
      </w:r>
      <w:r w:rsidRPr="000670A0">
        <w:t>function </w:t>
      </w:r>
      <w:proofErr w:type="spellStart"/>
      <w:r w:rsidRPr="000670A0">
        <w:t>myArrayMax</w:t>
      </w:r>
      <w:proofErr w:type="spellEnd"/>
      <w:r w:rsidRPr="000670A0">
        <w:t>(</w:t>
      </w:r>
      <w:proofErr w:type="spellStart"/>
      <w:r w:rsidRPr="000670A0">
        <w:t>arr</w:t>
      </w:r>
      <w:proofErr w:type="spellEnd"/>
      <w:r w:rsidRPr="000670A0">
        <w:t>) {</w:t>
      </w:r>
    </w:p>
    <w:p w14:paraId="0D030460" w14:textId="77777777" w:rsidR="000670A0" w:rsidRDefault="000670A0" w:rsidP="000670A0">
      <w:pPr>
        <w:spacing w:after="0"/>
        <w:ind w:left="2880"/>
      </w:pPr>
      <w:r w:rsidRPr="000670A0">
        <w:t>  return </w:t>
      </w:r>
      <w:proofErr w:type="spellStart"/>
      <w:r w:rsidRPr="000670A0">
        <w:t>Math.max.apply</w:t>
      </w:r>
      <w:proofErr w:type="spellEnd"/>
      <w:r w:rsidRPr="000670A0">
        <w:t xml:space="preserve">(null, </w:t>
      </w:r>
      <w:proofErr w:type="spellStart"/>
      <w:r w:rsidRPr="000670A0">
        <w:t>arr</w:t>
      </w:r>
      <w:proofErr w:type="spellEnd"/>
      <w:r w:rsidRPr="000670A0">
        <w:t>);</w:t>
      </w:r>
    </w:p>
    <w:p w14:paraId="05B65FBC" w14:textId="52E6846F" w:rsidR="000670A0" w:rsidRPr="000670A0" w:rsidRDefault="000670A0" w:rsidP="000670A0">
      <w:pPr>
        <w:spacing w:after="0"/>
        <w:ind w:left="2160"/>
      </w:pPr>
      <w:r w:rsidRPr="000670A0">
        <w:t>}</w:t>
      </w:r>
    </w:p>
    <w:p w14:paraId="396CBA8B" w14:textId="77777777" w:rsidR="000670A0" w:rsidRDefault="000670A0">
      <w:pPr>
        <w:pStyle w:val="ListParagraph"/>
        <w:numPr>
          <w:ilvl w:val="0"/>
          <w:numId w:val="29"/>
        </w:numPr>
      </w:pPr>
      <w:proofErr w:type="spellStart"/>
      <w:r w:rsidRPr="000670A0">
        <w:rPr>
          <w:b/>
          <w:bCs/>
          <w:color w:val="00B050"/>
        </w:rPr>
        <w:t>Math.min.apply</w:t>
      </w:r>
      <w:proofErr w:type="spellEnd"/>
      <w:r w:rsidRPr="000670A0">
        <w:rPr>
          <w:b/>
          <w:bCs/>
          <w:color w:val="00B050"/>
        </w:rPr>
        <w:t>:</w:t>
      </w:r>
      <w:r w:rsidRPr="000670A0">
        <w:rPr>
          <w:color w:val="00B050"/>
        </w:rPr>
        <w:t xml:space="preserve"> </w:t>
      </w:r>
      <w:r w:rsidRPr="000670A0">
        <w:t>find the lowest number in an array:</w:t>
      </w:r>
    </w:p>
    <w:p w14:paraId="2F638A4C" w14:textId="5E880DEA" w:rsidR="000670A0" w:rsidRDefault="000670A0" w:rsidP="000670A0">
      <w:pPr>
        <w:spacing w:after="0"/>
      </w:pPr>
      <w:r>
        <w:tab/>
      </w:r>
      <w:r>
        <w:tab/>
      </w:r>
      <w:proofErr w:type="gramStart"/>
      <w:r>
        <w:t>Code :</w:t>
      </w:r>
      <w:proofErr w:type="gramEnd"/>
      <w:r>
        <w:t xml:space="preserve"> </w:t>
      </w:r>
      <w:r>
        <w:tab/>
      </w:r>
    </w:p>
    <w:p w14:paraId="069C50BA" w14:textId="7837D0EB" w:rsidR="000670A0" w:rsidRDefault="000670A0" w:rsidP="000670A0">
      <w:pPr>
        <w:spacing w:after="0"/>
      </w:pPr>
      <w:r>
        <w:tab/>
      </w:r>
      <w:r>
        <w:tab/>
      </w:r>
      <w:r>
        <w:tab/>
        <w:t>f</w:t>
      </w:r>
      <w:r w:rsidRPr="000670A0">
        <w:t>unction </w:t>
      </w:r>
      <w:proofErr w:type="spellStart"/>
      <w:r w:rsidRPr="000670A0">
        <w:t>myArrayMin</w:t>
      </w:r>
      <w:proofErr w:type="spellEnd"/>
      <w:r w:rsidRPr="000670A0">
        <w:t>(</w:t>
      </w:r>
      <w:proofErr w:type="spellStart"/>
      <w:r w:rsidRPr="000670A0">
        <w:t>arr</w:t>
      </w:r>
      <w:proofErr w:type="spellEnd"/>
      <w:r w:rsidRPr="000670A0">
        <w:t>) {</w:t>
      </w:r>
    </w:p>
    <w:p w14:paraId="600F7B3C" w14:textId="77777777" w:rsidR="000670A0" w:rsidRDefault="000670A0" w:rsidP="000670A0">
      <w:pPr>
        <w:spacing w:after="0"/>
        <w:ind w:left="2880"/>
      </w:pPr>
      <w:r w:rsidRPr="000670A0">
        <w:t>  return </w:t>
      </w:r>
      <w:proofErr w:type="spellStart"/>
      <w:r w:rsidRPr="000670A0">
        <w:t>Math.min.apply</w:t>
      </w:r>
      <w:proofErr w:type="spellEnd"/>
      <w:r w:rsidRPr="000670A0">
        <w:t xml:space="preserve">(null, </w:t>
      </w:r>
      <w:proofErr w:type="spellStart"/>
      <w:r w:rsidRPr="000670A0">
        <w:t>arr</w:t>
      </w:r>
      <w:proofErr w:type="spellEnd"/>
      <w:r w:rsidRPr="000670A0">
        <w:t>);</w:t>
      </w:r>
    </w:p>
    <w:p w14:paraId="29AD3975" w14:textId="6DA033CC" w:rsidR="000F7BFF" w:rsidRDefault="000670A0" w:rsidP="000670A0">
      <w:pPr>
        <w:spacing w:after="0"/>
        <w:ind w:left="2160"/>
      </w:pPr>
      <w:r w:rsidRPr="000670A0">
        <w:t>}</w:t>
      </w:r>
    </w:p>
    <w:p w14:paraId="35F00E26" w14:textId="77777777" w:rsidR="000670A0" w:rsidRPr="00921D51" w:rsidRDefault="000670A0" w:rsidP="00921D51"/>
    <w:p w14:paraId="026A0D6E" w14:textId="77777777" w:rsidR="007F3E8D" w:rsidRPr="00AF759B" w:rsidRDefault="000F7BFF" w:rsidP="00A105D4">
      <w:pPr>
        <w:pStyle w:val="Heading1"/>
      </w:pPr>
      <w:proofErr w:type="gramStart"/>
      <w:r w:rsidRPr="00AF759B">
        <w:t>map(</w:t>
      </w:r>
      <w:proofErr w:type="gramEnd"/>
      <w:r w:rsidRPr="00AF759B">
        <w:t>)</w:t>
      </w:r>
      <w:r w:rsidR="007F3E8D" w:rsidRPr="00AF759B">
        <w:t xml:space="preserve">: </w:t>
      </w:r>
    </w:p>
    <w:p w14:paraId="5DEF5DD7" w14:textId="3C00D5DA" w:rsidR="000F7BFF" w:rsidRPr="007F3E8D" w:rsidRDefault="007F3E8D">
      <w:pPr>
        <w:pStyle w:val="ListParagraph"/>
        <w:numPr>
          <w:ilvl w:val="0"/>
          <w:numId w:val="16"/>
        </w:numPr>
      </w:pPr>
      <w:r w:rsidRPr="007F3E8D">
        <w:t>The </w:t>
      </w:r>
      <w:proofErr w:type="gramStart"/>
      <w:r w:rsidRPr="007F3E8D">
        <w:t>map(</w:t>
      </w:r>
      <w:proofErr w:type="gramEnd"/>
      <w:r w:rsidRPr="007F3E8D">
        <w:t>) method creates a new array by performing a function on each array element.</w:t>
      </w:r>
    </w:p>
    <w:p w14:paraId="44B04EE9" w14:textId="3F528909" w:rsidR="007F3E8D" w:rsidRPr="007F3E8D" w:rsidRDefault="007F3E8D">
      <w:pPr>
        <w:pStyle w:val="ListParagraph"/>
        <w:numPr>
          <w:ilvl w:val="0"/>
          <w:numId w:val="16"/>
        </w:numPr>
      </w:pPr>
      <w:r w:rsidRPr="007F3E8D">
        <w:t>The </w:t>
      </w:r>
      <w:proofErr w:type="gramStart"/>
      <w:r w:rsidRPr="007F3E8D">
        <w:t>map(</w:t>
      </w:r>
      <w:proofErr w:type="gramEnd"/>
      <w:r w:rsidRPr="007F3E8D">
        <w:t>) method does not execute the function for array elements without values.</w:t>
      </w:r>
    </w:p>
    <w:p w14:paraId="3AD026C6" w14:textId="322CA8F1" w:rsidR="007F3E8D" w:rsidRDefault="007F3E8D">
      <w:pPr>
        <w:pStyle w:val="ListParagraph"/>
        <w:numPr>
          <w:ilvl w:val="0"/>
          <w:numId w:val="16"/>
        </w:numPr>
      </w:pPr>
      <w:r w:rsidRPr="007F3E8D">
        <w:t>The </w:t>
      </w:r>
      <w:proofErr w:type="gramStart"/>
      <w:r w:rsidRPr="007F3E8D">
        <w:t>map(</w:t>
      </w:r>
      <w:proofErr w:type="gramEnd"/>
      <w:r w:rsidRPr="007F3E8D">
        <w:t>) method does not change the original array.</w:t>
      </w:r>
    </w:p>
    <w:p w14:paraId="46497487" w14:textId="77777777" w:rsidR="00141728" w:rsidRPr="009E0DEC" w:rsidRDefault="00AF759B" w:rsidP="00141728">
      <w:pPr>
        <w:pStyle w:val="NoSpacing"/>
        <w:ind w:left="1440"/>
        <w:rPr>
          <w:b/>
          <w:bCs/>
          <w:color w:val="0070C0"/>
        </w:rPr>
      </w:pPr>
      <w:r w:rsidRPr="009E0DEC">
        <w:rPr>
          <w:b/>
          <w:bCs/>
          <w:color w:val="0070C0"/>
        </w:rPr>
        <w:t>const numbers1 = [45, 4, 9, 16, 25];</w:t>
      </w:r>
    </w:p>
    <w:p w14:paraId="5FC2094B" w14:textId="77777777" w:rsidR="00141728" w:rsidRPr="009E0DEC" w:rsidRDefault="00AF759B" w:rsidP="00141728">
      <w:pPr>
        <w:pStyle w:val="NoSpacing"/>
        <w:ind w:left="1440"/>
        <w:rPr>
          <w:b/>
          <w:bCs/>
          <w:color w:val="0070C0"/>
        </w:rPr>
      </w:pPr>
      <w:r w:rsidRPr="009E0DEC">
        <w:rPr>
          <w:b/>
          <w:bCs/>
          <w:color w:val="0070C0"/>
        </w:rPr>
        <w:t>const numbers2 = numbers1.map(</w:t>
      </w:r>
      <w:proofErr w:type="spellStart"/>
      <w:r w:rsidRPr="009E0DEC">
        <w:rPr>
          <w:b/>
          <w:bCs/>
          <w:color w:val="0070C0"/>
        </w:rPr>
        <w:t>myFunction</w:t>
      </w:r>
      <w:proofErr w:type="spellEnd"/>
      <w:r w:rsidRPr="009E0DEC">
        <w:rPr>
          <w:b/>
          <w:bCs/>
          <w:color w:val="0070C0"/>
        </w:rPr>
        <w:t>);</w:t>
      </w:r>
    </w:p>
    <w:p w14:paraId="5EDC0FF3" w14:textId="77777777" w:rsidR="00141728" w:rsidRPr="009E0DEC" w:rsidRDefault="00AF759B" w:rsidP="00141728">
      <w:pPr>
        <w:pStyle w:val="NoSpacing"/>
        <w:ind w:left="1440"/>
        <w:rPr>
          <w:b/>
          <w:bCs/>
          <w:color w:val="0070C0"/>
        </w:rPr>
      </w:pPr>
      <w:r w:rsidRPr="009E0DEC">
        <w:rPr>
          <w:b/>
          <w:bCs/>
          <w:color w:val="0070C0"/>
        </w:rPr>
        <w:t>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value, index, array) {</w:t>
      </w:r>
    </w:p>
    <w:p w14:paraId="01EB6B62" w14:textId="77777777" w:rsidR="00141728" w:rsidRPr="009E0DEC" w:rsidRDefault="00AF759B" w:rsidP="00141728">
      <w:pPr>
        <w:pStyle w:val="NoSpacing"/>
        <w:ind w:left="2160"/>
        <w:rPr>
          <w:b/>
          <w:bCs/>
          <w:color w:val="0070C0"/>
        </w:rPr>
      </w:pPr>
      <w:r w:rsidRPr="009E0DEC">
        <w:rPr>
          <w:b/>
          <w:bCs/>
          <w:color w:val="0070C0"/>
        </w:rPr>
        <w:t>  return value * 2;</w:t>
      </w:r>
    </w:p>
    <w:p w14:paraId="0878D605" w14:textId="33134EA4" w:rsidR="00C96690" w:rsidRDefault="00AF759B" w:rsidP="00141728">
      <w:pPr>
        <w:pStyle w:val="NoSpacing"/>
        <w:ind w:left="1440"/>
        <w:rPr>
          <w:b/>
          <w:bCs/>
          <w:color w:val="0070C0"/>
        </w:rPr>
      </w:pPr>
      <w:r w:rsidRPr="009E0DEC">
        <w:rPr>
          <w:b/>
          <w:bCs/>
          <w:color w:val="0070C0"/>
        </w:rPr>
        <w:lastRenderedPageBreak/>
        <w:t>}</w:t>
      </w:r>
    </w:p>
    <w:p w14:paraId="73558E26" w14:textId="77777777" w:rsidR="00C96690" w:rsidRPr="009E0DEC" w:rsidRDefault="00C96690" w:rsidP="00141728">
      <w:pPr>
        <w:pStyle w:val="NoSpacing"/>
        <w:ind w:left="1440"/>
        <w:rPr>
          <w:b/>
          <w:bCs/>
          <w:color w:val="0070C0"/>
        </w:rPr>
      </w:pPr>
    </w:p>
    <w:p w14:paraId="71F4DCD0" w14:textId="77777777" w:rsidR="0028113B" w:rsidRPr="00B7594B" w:rsidRDefault="009666C3" w:rsidP="00A105D4">
      <w:pPr>
        <w:pStyle w:val="Heading1"/>
      </w:pPr>
      <w:proofErr w:type="gramStart"/>
      <w:r w:rsidRPr="00B7594B">
        <w:t>filter(</w:t>
      </w:r>
      <w:proofErr w:type="gramEnd"/>
      <w:r w:rsidRPr="00B7594B">
        <w:t>)</w:t>
      </w:r>
      <w:r w:rsidR="0028113B" w:rsidRPr="00B7594B">
        <w:t>:</w:t>
      </w:r>
    </w:p>
    <w:p w14:paraId="6653621A" w14:textId="59C81F2E" w:rsidR="0028113B" w:rsidRPr="0028113B" w:rsidRDefault="0028113B" w:rsidP="0028113B">
      <w:pPr>
        <w:pStyle w:val="NoSpacing"/>
        <w:rPr>
          <w:b/>
          <w:bCs/>
          <w:color w:val="00B0F0"/>
        </w:rPr>
      </w:pPr>
      <w:r w:rsidRPr="0028113B">
        <w:t>The </w:t>
      </w:r>
      <w:proofErr w:type="spellStart"/>
      <w:proofErr w:type="gramStart"/>
      <w:r w:rsidRPr="0028113B">
        <w:t>arr.filter</w:t>
      </w:r>
      <w:proofErr w:type="spellEnd"/>
      <w:proofErr w:type="gramEnd"/>
      <w:r w:rsidRPr="0028113B">
        <w:t>() method is used to create a new array from a given array consisting of only those elements from the given array which satisfy a condition set by the argument method. </w:t>
      </w:r>
    </w:p>
    <w:p w14:paraId="5342AA6F" w14:textId="77777777" w:rsidR="0028113B" w:rsidRDefault="009666C3" w:rsidP="0028113B">
      <w:pPr>
        <w:pStyle w:val="NoSpacing"/>
        <w:ind w:left="1440"/>
      </w:pPr>
      <w:r w:rsidRPr="0028113B">
        <w:t>const numbers = [45, 4, 9, 16, 25];</w:t>
      </w:r>
      <w:r w:rsidRPr="0028113B">
        <w:br/>
        <w:t xml:space="preserve">const over18 = </w:t>
      </w:r>
      <w:proofErr w:type="spellStart"/>
      <w:proofErr w:type="gramStart"/>
      <w:r w:rsidRPr="0028113B">
        <w:t>numbers.filter</w:t>
      </w:r>
      <w:proofErr w:type="spellEnd"/>
      <w:proofErr w:type="gramEnd"/>
      <w:r w:rsidRPr="0028113B">
        <w:t>(</w:t>
      </w:r>
      <w:proofErr w:type="spellStart"/>
      <w:r w:rsidRPr="0028113B">
        <w:t>myFunction</w:t>
      </w:r>
      <w:proofErr w:type="spellEnd"/>
      <w:r w:rsidRPr="0028113B">
        <w:t>);</w:t>
      </w:r>
    </w:p>
    <w:p w14:paraId="09F313FC" w14:textId="547B4477" w:rsidR="0028113B" w:rsidRPr="0028113B" w:rsidRDefault="009666C3" w:rsidP="0028113B">
      <w:pPr>
        <w:pStyle w:val="NoSpacing"/>
        <w:ind w:left="1440"/>
      </w:pPr>
      <w:r w:rsidRPr="0028113B">
        <w:br/>
        <w:t>function </w:t>
      </w:r>
      <w:proofErr w:type="spellStart"/>
      <w:proofErr w:type="gramStart"/>
      <w:r w:rsidRPr="0028113B">
        <w:t>myFunction</w:t>
      </w:r>
      <w:proofErr w:type="spellEnd"/>
      <w:r w:rsidRPr="0028113B">
        <w:t>(</w:t>
      </w:r>
      <w:proofErr w:type="gramEnd"/>
      <w:r w:rsidRPr="0028113B">
        <w:t>value, index, array) {</w:t>
      </w:r>
      <w:r w:rsidRPr="0028113B">
        <w:br/>
        <w:t> </w:t>
      </w:r>
      <w:r w:rsidR="0028113B">
        <w:tab/>
      </w:r>
      <w:r w:rsidRPr="0028113B">
        <w:t>return value &gt; 18;</w:t>
      </w:r>
      <w:r w:rsidRPr="0028113B">
        <w:br/>
        <w:t>}</w:t>
      </w:r>
    </w:p>
    <w:p w14:paraId="699C0137" w14:textId="28FB922C" w:rsidR="0028113B" w:rsidRPr="009F66DA" w:rsidRDefault="005F0ED1" w:rsidP="0028113B">
      <w:pPr>
        <w:pStyle w:val="NoSpacing"/>
        <w:rPr>
          <w:b/>
          <w:bCs/>
          <w:sz w:val="24"/>
          <w:szCs w:val="24"/>
        </w:rPr>
      </w:pPr>
      <w:r>
        <w:rPr>
          <w:b/>
          <w:bCs/>
          <w:sz w:val="24"/>
          <w:szCs w:val="24"/>
        </w:rPr>
        <w:t xml:space="preserve">             </w:t>
      </w:r>
      <w:r w:rsidR="0028113B" w:rsidRPr="009F66DA">
        <w:rPr>
          <w:b/>
          <w:bCs/>
          <w:sz w:val="24"/>
          <w:szCs w:val="24"/>
        </w:rPr>
        <w:t>syntax:</w:t>
      </w:r>
    </w:p>
    <w:p w14:paraId="1D3DF68E" w14:textId="797A0157" w:rsidR="0028113B" w:rsidRDefault="0028113B" w:rsidP="0028113B">
      <w:pPr>
        <w:pStyle w:val="NoSpacing"/>
        <w:ind w:left="1440"/>
        <w:rPr>
          <w:color w:val="FF0000"/>
        </w:rPr>
      </w:pPr>
      <w:proofErr w:type="spellStart"/>
      <w:proofErr w:type="gramStart"/>
      <w:r w:rsidRPr="0028113B">
        <w:rPr>
          <w:color w:val="FF0000"/>
        </w:rPr>
        <w:t>array.filter</w:t>
      </w:r>
      <w:proofErr w:type="spellEnd"/>
      <w:proofErr w:type="gramEnd"/>
      <w:r w:rsidRPr="0028113B">
        <w:rPr>
          <w:color w:val="FF0000"/>
        </w:rPr>
        <w:t xml:space="preserve">( callback(element, index, </w:t>
      </w:r>
      <w:proofErr w:type="spellStart"/>
      <w:r w:rsidRPr="0028113B">
        <w:rPr>
          <w:color w:val="FF0000"/>
        </w:rPr>
        <w:t>arr</w:t>
      </w:r>
      <w:proofErr w:type="spellEnd"/>
      <w:r w:rsidRPr="0028113B">
        <w:rPr>
          <w:color w:val="FF0000"/>
        </w:rPr>
        <w:t xml:space="preserve"> ) , </w:t>
      </w:r>
      <w:proofErr w:type="spellStart"/>
      <w:r w:rsidRPr="0028113B">
        <w:rPr>
          <w:color w:val="FF0000"/>
        </w:rPr>
        <w:t>thisValue</w:t>
      </w:r>
      <w:proofErr w:type="spellEnd"/>
      <w:r w:rsidRPr="0028113B">
        <w:rPr>
          <w:color w:val="FF0000"/>
        </w:rPr>
        <w:t xml:space="preserve"> )</w:t>
      </w:r>
    </w:p>
    <w:p w14:paraId="58926C47" w14:textId="77777777" w:rsidR="0028113B" w:rsidRPr="0028113B" w:rsidRDefault="0028113B" w:rsidP="009F66DA">
      <w:pPr>
        <w:pStyle w:val="NoSpacing"/>
        <w:ind w:left="2160"/>
        <w:rPr>
          <w:color w:val="FF0000"/>
          <w:sz w:val="20"/>
          <w:szCs w:val="20"/>
        </w:rPr>
      </w:pPr>
    </w:p>
    <w:p w14:paraId="1A4ABF1A" w14:textId="77777777" w:rsidR="0028113B" w:rsidRPr="00614028" w:rsidRDefault="0028113B">
      <w:pPr>
        <w:pStyle w:val="NoSpacing"/>
        <w:numPr>
          <w:ilvl w:val="0"/>
          <w:numId w:val="20"/>
        </w:numPr>
        <w:ind w:left="1080"/>
        <w:rPr>
          <w:szCs w:val="20"/>
        </w:rPr>
      </w:pPr>
      <w:r w:rsidRPr="00614028">
        <w:rPr>
          <w:szCs w:val="20"/>
        </w:rPr>
        <w:t>callback: This parameter holds the function to be called for each element of the array.</w:t>
      </w:r>
    </w:p>
    <w:p w14:paraId="4091F63A" w14:textId="77777777" w:rsidR="0028113B" w:rsidRPr="00614028" w:rsidRDefault="0028113B">
      <w:pPr>
        <w:pStyle w:val="NoSpacing"/>
        <w:numPr>
          <w:ilvl w:val="0"/>
          <w:numId w:val="20"/>
        </w:numPr>
        <w:ind w:left="1080"/>
        <w:rPr>
          <w:szCs w:val="20"/>
        </w:rPr>
      </w:pPr>
      <w:r w:rsidRPr="00614028">
        <w:rPr>
          <w:szCs w:val="20"/>
        </w:rPr>
        <w:t>element: The parameter holds the value of the elements being processed currently.</w:t>
      </w:r>
    </w:p>
    <w:p w14:paraId="3A9FE83C" w14:textId="4457D685" w:rsidR="0028113B" w:rsidRPr="00614028" w:rsidRDefault="0028113B">
      <w:pPr>
        <w:pStyle w:val="NoSpacing"/>
        <w:numPr>
          <w:ilvl w:val="0"/>
          <w:numId w:val="20"/>
        </w:numPr>
        <w:ind w:left="1080"/>
        <w:rPr>
          <w:szCs w:val="20"/>
        </w:rPr>
      </w:pPr>
      <w:r w:rsidRPr="00614028">
        <w:rPr>
          <w:szCs w:val="20"/>
        </w:rPr>
        <w:t xml:space="preserve">index:  is optional, it holds the index of the </w:t>
      </w:r>
      <w:r w:rsidR="00666053" w:rsidRPr="00614028">
        <w:rPr>
          <w:szCs w:val="20"/>
        </w:rPr>
        <w:t>current Value</w:t>
      </w:r>
      <w:r w:rsidRPr="00614028">
        <w:rPr>
          <w:szCs w:val="20"/>
        </w:rPr>
        <w:t xml:space="preserve"> element in the array starting from 0.</w:t>
      </w:r>
    </w:p>
    <w:p w14:paraId="239D257B" w14:textId="1FC21F79" w:rsidR="0028113B" w:rsidRPr="00614028" w:rsidRDefault="0028113B">
      <w:pPr>
        <w:pStyle w:val="NoSpacing"/>
        <w:numPr>
          <w:ilvl w:val="0"/>
          <w:numId w:val="20"/>
        </w:numPr>
        <w:ind w:left="1080"/>
        <w:rPr>
          <w:szCs w:val="20"/>
        </w:rPr>
      </w:pPr>
      <w:proofErr w:type="spellStart"/>
      <w:r w:rsidRPr="00614028">
        <w:rPr>
          <w:szCs w:val="20"/>
        </w:rPr>
        <w:t>arr</w:t>
      </w:r>
      <w:proofErr w:type="spellEnd"/>
      <w:r w:rsidRPr="00614028">
        <w:rPr>
          <w:szCs w:val="20"/>
        </w:rPr>
        <w:t>: This parameter is optional; it holds the complete array on which Array.</w:t>
      </w:r>
    </w:p>
    <w:p w14:paraId="5EB3B7CC" w14:textId="77777777" w:rsidR="0028113B" w:rsidRPr="00614028" w:rsidRDefault="0028113B">
      <w:pPr>
        <w:pStyle w:val="NoSpacing"/>
        <w:numPr>
          <w:ilvl w:val="0"/>
          <w:numId w:val="20"/>
        </w:numPr>
        <w:ind w:left="1080"/>
        <w:rPr>
          <w:szCs w:val="20"/>
        </w:rPr>
      </w:pPr>
      <w:proofErr w:type="spellStart"/>
      <w:r w:rsidRPr="00614028">
        <w:rPr>
          <w:szCs w:val="20"/>
        </w:rPr>
        <w:t>thisValue</w:t>
      </w:r>
      <w:proofErr w:type="spellEnd"/>
      <w:r w:rsidRPr="00614028">
        <w:rPr>
          <w:szCs w:val="20"/>
        </w:rPr>
        <w:t xml:space="preserve">: This parameter is </w:t>
      </w:r>
      <w:proofErr w:type="gramStart"/>
      <w:r w:rsidRPr="00614028">
        <w:rPr>
          <w:szCs w:val="20"/>
        </w:rPr>
        <w:t>optional,</w:t>
      </w:r>
      <w:proofErr w:type="gramEnd"/>
      <w:r w:rsidRPr="00614028">
        <w:rPr>
          <w:szCs w:val="20"/>
        </w:rPr>
        <w:t xml:space="preserve"> it holds the context to be passed as this to be used while executing the callback function. If the context is passed, it will be used like this for each invocation of the callback function, otherwise undefined is used as default.</w:t>
      </w:r>
    </w:p>
    <w:p w14:paraId="70364BDF" w14:textId="77777777" w:rsidR="0028113B" w:rsidRPr="0028113B" w:rsidRDefault="0028113B" w:rsidP="009F66DA">
      <w:pPr>
        <w:pStyle w:val="NoSpacing"/>
        <w:ind w:left="720"/>
      </w:pPr>
    </w:p>
    <w:p w14:paraId="7AA54548" w14:textId="28334A6C" w:rsidR="009666C3" w:rsidRPr="0028113B" w:rsidRDefault="009666C3" w:rsidP="009F66DA">
      <w:pPr>
        <w:pStyle w:val="NoSpacing"/>
        <w:ind w:left="720"/>
      </w:pPr>
      <w:r w:rsidRPr="0028113B">
        <w:t>the callback function does not use the index and array parameters, so they can be omitted:</w:t>
      </w:r>
    </w:p>
    <w:p w14:paraId="02258FBF" w14:textId="1CF0B085" w:rsidR="00670D9A" w:rsidRDefault="009666C3" w:rsidP="009E0DEC">
      <w:pPr>
        <w:pStyle w:val="NoSpacing"/>
        <w:ind w:left="2160"/>
        <w:rPr>
          <w:b/>
          <w:bCs/>
          <w:color w:val="0070C0"/>
        </w:rPr>
      </w:pPr>
      <w:r w:rsidRPr="009E0DEC">
        <w:rPr>
          <w:b/>
          <w:bCs/>
          <w:color w:val="0070C0"/>
        </w:rPr>
        <w:t>const numbers = [45, 4, 9, 16, 25];</w:t>
      </w:r>
      <w:r w:rsidRPr="009E0DEC">
        <w:rPr>
          <w:b/>
          <w:bCs/>
          <w:color w:val="0070C0"/>
        </w:rPr>
        <w:br/>
        <w:t>const over18 = </w:t>
      </w:r>
      <w:proofErr w:type="spellStart"/>
      <w:proofErr w:type="gramStart"/>
      <w:r w:rsidRPr="009E0DEC">
        <w:rPr>
          <w:b/>
          <w:bCs/>
          <w:color w:val="0070C0"/>
        </w:rPr>
        <w:t>numbers.filter</w:t>
      </w:r>
      <w:proofErr w:type="spellEnd"/>
      <w:proofErr w:type="gramEnd"/>
      <w:r w:rsidRPr="009E0DEC">
        <w:rPr>
          <w:b/>
          <w:bCs/>
          <w:color w:val="0070C0"/>
        </w:rPr>
        <w:t>(</w:t>
      </w:r>
      <w:proofErr w:type="spellStart"/>
      <w:r w:rsidRPr="009E0DEC">
        <w:rPr>
          <w:b/>
          <w:bCs/>
          <w:color w:val="0070C0"/>
        </w:rPr>
        <w:t>myFunction</w:t>
      </w:r>
      <w:proofErr w:type="spellEnd"/>
      <w:r w:rsidRPr="009E0DEC">
        <w:rPr>
          <w:b/>
          <w:bCs/>
          <w:color w:val="0070C0"/>
        </w:rPr>
        <w:t>);</w:t>
      </w:r>
      <w:r w:rsidRPr="009E0DEC">
        <w:rPr>
          <w:b/>
          <w:bCs/>
          <w:color w:val="0070C0"/>
        </w:rPr>
        <w:br/>
        <w:t>function </w:t>
      </w:r>
      <w:proofErr w:type="spellStart"/>
      <w:r w:rsidRPr="009E0DEC">
        <w:rPr>
          <w:b/>
          <w:bCs/>
          <w:color w:val="0070C0"/>
        </w:rPr>
        <w:t>myFunction</w:t>
      </w:r>
      <w:proofErr w:type="spellEnd"/>
      <w:r w:rsidRPr="009E0DEC">
        <w:rPr>
          <w:b/>
          <w:bCs/>
          <w:color w:val="0070C0"/>
        </w:rPr>
        <w:t>(value) {</w:t>
      </w:r>
      <w:r w:rsidRPr="009E0DEC">
        <w:rPr>
          <w:b/>
          <w:bCs/>
          <w:color w:val="0070C0"/>
        </w:rPr>
        <w:br/>
        <w:t>  </w:t>
      </w:r>
      <w:r w:rsidR="009E0DEC">
        <w:rPr>
          <w:b/>
          <w:bCs/>
          <w:color w:val="0070C0"/>
        </w:rPr>
        <w:tab/>
      </w:r>
      <w:r w:rsidRPr="009E0DEC">
        <w:rPr>
          <w:b/>
          <w:bCs/>
          <w:color w:val="0070C0"/>
        </w:rPr>
        <w:t>return value &gt; 18;</w:t>
      </w:r>
      <w:r w:rsidRPr="009E0DEC">
        <w:rPr>
          <w:b/>
          <w:bCs/>
          <w:color w:val="0070C0"/>
        </w:rPr>
        <w:br/>
        <w:t>}</w:t>
      </w:r>
    </w:p>
    <w:p w14:paraId="58B0B1DC" w14:textId="77777777" w:rsidR="00921D51" w:rsidRDefault="00921D51" w:rsidP="009E0DEC">
      <w:pPr>
        <w:pStyle w:val="NoSpacing"/>
        <w:ind w:left="2160"/>
        <w:rPr>
          <w:b/>
          <w:bCs/>
          <w:color w:val="0070C0"/>
        </w:rPr>
      </w:pPr>
    </w:p>
    <w:p w14:paraId="076731DD" w14:textId="77777777" w:rsidR="00921D51" w:rsidRPr="009F3110" w:rsidRDefault="00921D51" w:rsidP="00A105D4">
      <w:pPr>
        <w:pStyle w:val="Heading1"/>
      </w:pPr>
      <w:proofErr w:type="gramStart"/>
      <w:r w:rsidRPr="009F3110">
        <w:t>reduce(</w:t>
      </w:r>
      <w:proofErr w:type="gramEnd"/>
      <w:r w:rsidRPr="009F3110">
        <w:t>)</w:t>
      </w:r>
      <w:r>
        <w:t>--- ES6</w:t>
      </w:r>
    </w:p>
    <w:p w14:paraId="1C70E829" w14:textId="77777777" w:rsidR="00921D51" w:rsidRPr="009E0DEC" w:rsidRDefault="00921D51" w:rsidP="009E0DEC">
      <w:pPr>
        <w:pStyle w:val="NoSpacing"/>
        <w:ind w:left="2160"/>
        <w:rPr>
          <w:b/>
          <w:bCs/>
          <w:color w:val="0070C0"/>
        </w:rPr>
      </w:pPr>
    </w:p>
    <w:p w14:paraId="09927F93" w14:textId="77777777" w:rsidR="00921D51" w:rsidRPr="009F66DA" w:rsidRDefault="00921D51" w:rsidP="00921D51">
      <w:pPr>
        <w:pStyle w:val="ListParagraph"/>
        <w:numPr>
          <w:ilvl w:val="0"/>
          <w:numId w:val="21"/>
        </w:numPr>
        <w:jc w:val="both"/>
      </w:pPr>
      <w:r w:rsidRPr="009F66DA">
        <w:t>The </w:t>
      </w:r>
      <w:proofErr w:type="gramStart"/>
      <w:r w:rsidRPr="009F66DA">
        <w:t>reduce(</w:t>
      </w:r>
      <w:proofErr w:type="gramEnd"/>
      <w:r w:rsidRPr="009F66DA">
        <w:t>) method runs a function on each array element to produce (reduce it to) a single value.</w:t>
      </w:r>
    </w:p>
    <w:p w14:paraId="5434E8BE" w14:textId="77777777" w:rsidR="00921D51" w:rsidRPr="009F66DA" w:rsidRDefault="00921D51" w:rsidP="00921D51">
      <w:pPr>
        <w:pStyle w:val="ListParagraph"/>
        <w:numPr>
          <w:ilvl w:val="0"/>
          <w:numId w:val="21"/>
        </w:numPr>
        <w:jc w:val="both"/>
      </w:pPr>
      <w:r w:rsidRPr="009F66DA">
        <w:t>The </w:t>
      </w:r>
      <w:proofErr w:type="gramStart"/>
      <w:r w:rsidRPr="009F66DA">
        <w:t>reduce(</w:t>
      </w:r>
      <w:proofErr w:type="gramEnd"/>
      <w:r w:rsidRPr="009F66DA">
        <w:t>) method works from left-to-right in the array.</w:t>
      </w:r>
    </w:p>
    <w:p w14:paraId="0CD19FA9" w14:textId="77777777" w:rsidR="00921D51" w:rsidRDefault="00921D51" w:rsidP="00921D51">
      <w:pPr>
        <w:pStyle w:val="ListParagraph"/>
        <w:numPr>
          <w:ilvl w:val="0"/>
          <w:numId w:val="21"/>
        </w:numPr>
        <w:jc w:val="both"/>
      </w:pPr>
      <w:r w:rsidRPr="009F66DA">
        <w:t>The </w:t>
      </w:r>
      <w:proofErr w:type="gramStart"/>
      <w:r w:rsidRPr="009F66DA">
        <w:t>reduce(</w:t>
      </w:r>
      <w:proofErr w:type="gramEnd"/>
      <w:r w:rsidRPr="009F66DA">
        <w:t>) method does not reduce the original array.</w:t>
      </w:r>
    </w:p>
    <w:p w14:paraId="60E6D9AE" w14:textId="77777777" w:rsidR="00921D51" w:rsidRPr="009E0DEC" w:rsidRDefault="00921D51" w:rsidP="00921D51">
      <w:pPr>
        <w:ind w:left="1440"/>
        <w:rPr>
          <w:b/>
          <w:bCs/>
          <w:color w:val="0070C0"/>
        </w:rPr>
      </w:pPr>
      <w:r w:rsidRPr="009E0DEC">
        <w:rPr>
          <w:b/>
          <w:bCs/>
          <w:color w:val="0070C0"/>
        </w:rPr>
        <w:t>const numbers = [45, 4, 9, 16, 25];</w:t>
      </w:r>
      <w:r w:rsidRPr="009E0DEC">
        <w:rPr>
          <w:b/>
          <w:bCs/>
          <w:color w:val="0070C0"/>
        </w:rPr>
        <w:br/>
        <w:t xml:space="preserve">let sum = </w:t>
      </w:r>
      <w:proofErr w:type="spellStart"/>
      <w:proofErr w:type="gramStart"/>
      <w:r w:rsidRPr="009E0DEC">
        <w:rPr>
          <w:b/>
          <w:bCs/>
          <w:color w:val="0070C0"/>
        </w:rPr>
        <w:t>numbers.reduce</w:t>
      </w:r>
      <w:proofErr w:type="spellEnd"/>
      <w:proofErr w:type="gramEnd"/>
      <w:r w:rsidRPr="009E0DEC">
        <w:rPr>
          <w:b/>
          <w:bCs/>
          <w:color w:val="0070C0"/>
        </w:rPr>
        <w:t>(</w:t>
      </w:r>
      <w:proofErr w:type="spellStart"/>
      <w:r w:rsidRPr="009E0DEC">
        <w:rPr>
          <w:b/>
          <w:bCs/>
          <w:color w:val="0070C0"/>
        </w:rPr>
        <w:t>myFunction</w:t>
      </w:r>
      <w:proofErr w:type="spellEnd"/>
      <w:r w:rsidRPr="009E0DEC">
        <w:rPr>
          <w:b/>
          <w:bCs/>
          <w:color w:val="0070C0"/>
        </w:rPr>
        <w:t>, 100);</w:t>
      </w:r>
      <w:r w:rsidRPr="009E0DEC">
        <w:rPr>
          <w:b/>
          <w:bCs/>
          <w:color w:val="0070C0"/>
        </w:rPr>
        <w:br/>
        <w:t>function </w:t>
      </w:r>
      <w:proofErr w:type="spellStart"/>
      <w:r w:rsidRPr="009E0DEC">
        <w:rPr>
          <w:b/>
          <w:bCs/>
          <w:color w:val="0070C0"/>
        </w:rPr>
        <w:t>myFunction</w:t>
      </w:r>
      <w:proofErr w:type="spellEnd"/>
      <w:r w:rsidRPr="009E0DEC">
        <w:rPr>
          <w:b/>
          <w:bCs/>
          <w:color w:val="0070C0"/>
        </w:rPr>
        <w:t>(total, value) {</w:t>
      </w:r>
      <w:r w:rsidRPr="009E0DEC">
        <w:rPr>
          <w:b/>
          <w:bCs/>
          <w:color w:val="0070C0"/>
        </w:rPr>
        <w:br/>
        <w:t>  </w:t>
      </w:r>
      <w:r w:rsidRPr="009E0DEC">
        <w:rPr>
          <w:b/>
          <w:bCs/>
          <w:color w:val="0070C0"/>
        </w:rPr>
        <w:tab/>
        <w:t>return total + value;</w:t>
      </w:r>
      <w:r w:rsidRPr="009E0DEC">
        <w:rPr>
          <w:b/>
          <w:bCs/>
          <w:color w:val="0070C0"/>
        </w:rPr>
        <w:br/>
        <w:t>}</w:t>
      </w:r>
    </w:p>
    <w:p w14:paraId="1339C666" w14:textId="77777777" w:rsidR="00921D51" w:rsidRPr="008301DD" w:rsidRDefault="00921D51" w:rsidP="00921D51">
      <w:pPr>
        <w:spacing w:after="0"/>
        <w:rPr>
          <w:sz w:val="24"/>
        </w:rPr>
      </w:pPr>
      <w:r w:rsidRPr="008301DD">
        <w:rPr>
          <w:b/>
          <w:bCs/>
          <w:color w:val="002060"/>
          <w:sz w:val="24"/>
        </w:rPr>
        <w:t xml:space="preserve">   Syntax:</w:t>
      </w:r>
    </w:p>
    <w:p w14:paraId="2A7CF6E5" w14:textId="77777777" w:rsidR="00921D51" w:rsidRPr="008301DD" w:rsidRDefault="00921D51" w:rsidP="00921D51">
      <w:pPr>
        <w:spacing w:after="0"/>
        <w:ind w:left="720"/>
        <w:rPr>
          <w:b/>
        </w:rPr>
      </w:pPr>
      <w:r w:rsidRPr="008301DD">
        <w:rPr>
          <w:b/>
        </w:rPr>
        <w:t>// Arrow function</w:t>
      </w:r>
    </w:p>
    <w:p w14:paraId="17187FBE" w14:textId="4718E038"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=&gt; { </w:t>
      </w:r>
      <w:r>
        <w:t xml:space="preserve"> … </w:t>
      </w:r>
      <w:r w:rsidRPr="008301DD">
        <w:t xml:space="preserve"> }</w:t>
      </w:r>
      <w:r>
        <w:t xml:space="preserve"> </w:t>
      </w:r>
      <w:r w:rsidR="008B632F">
        <w:t>,</w:t>
      </w:r>
      <w:proofErr w:type="spellStart"/>
      <w:r w:rsidR="008B632F">
        <w:t>initvalue</w:t>
      </w:r>
      <w:proofErr w:type="spellEnd"/>
      <w:r w:rsidRPr="008301DD">
        <w:t>)</w:t>
      </w:r>
    </w:p>
    <w:p w14:paraId="21E9599E"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=&gt; { </w:t>
      </w:r>
      <w:r>
        <w:t xml:space="preserve">… </w:t>
      </w:r>
      <w:r w:rsidRPr="008301DD">
        <w:t xml:space="preserve"> }</w:t>
      </w:r>
      <w:r>
        <w:t xml:space="preserve"> </w:t>
      </w:r>
      <w:r w:rsidRPr="008301DD">
        <w:t>)</w:t>
      </w:r>
    </w:p>
    <w:p w14:paraId="101FC1B7"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array) =&gt; { /* … */ }</w:t>
      </w:r>
      <w:r>
        <w:t xml:space="preserve"> </w:t>
      </w:r>
      <w:r w:rsidRPr="008301DD">
        <w:t>)</w:t>
      </w:r>
    </w:p>
    <w:p w14:paraId="2D574F9D" w14:textId="77777777" w:rsidR="00921D51" w:rsidRPr="008301DD" w:rsidRDefault="00921D51" w:rsidP="00921D51">
      <w:pPr>
        <w:spacing w:after="0"/>
        <w:ind w:left="720"/>
      </w:pPr>
      <w:proofErr w:type="gramStart"/>
      <w:r w:rsidRPr="008301DD">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=&gt; { /* … */ }, </w:t>
      </w:r>
      <w:proofErr w:type="spellStart"/>
      <w:r w:rsidRPr="008301DD">
        <w:t>initialValue</w:t>
      </w:r>
      <w:proofErr w:type="spellEnd"/>
      <w:r w:rsidRPr="008301DD">
        <w:t>)</w:t>
      </w:r>
    </w:p>
    <w:p w14:paraId="0996147A" w14:textId="77777777" w:rsidR="00921D51" w:rsidRPr="008301DD" w:rsidRDefault="00921D51" w:rsidP="00921D51">
      <w:pPr>
        <w:spacing w:after="0"/>
        <w:ind w:left="720"/>
      </w:pPr>
      <w:proofErr w:type="gramStart"/>
      <w:r w:rsidRPr="008301DD">
        <w:lastRenderedPageBreak/>
        <w:t>reduce(</w:t>
      </w:r>
      <w:r>
        <w:t xml:space="preserve"> </w:t>
      </w:r>
      <w:r w:rsidRPr="008301DD">
        <w:t>(</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=&gt; { /* … */ }, </w:t>
      </w:r>
      <w:proofErr w:type="spellStart"/>
      <w:r w:rsidRPr="008301DD">
        <w:t>initialValue</w:t>
      </w:r>
      <w:proofErr w:type="spellEnd"/>
      <w:r>
        <w:t xml:space="preserve"> </w:t>
      </w:r>
      <w:r w:rsidRPr="008301DD">
        <w:t>)</w:t>
      </w:r>
    </w:p>
    <w:p w14:paraId="5D9C4903" w14:textId="77777777" w:rsidR="00921D51" w:rsidRPr="008301DD" w:rsidRDefault="00921D51" w:rsidP="00921D51">
      <w:pPr>
        <w:spacing w:after="0"/>
        <w:ind w:left="720"/>
      </w:pPr>
      <w:proofErr w:type="gramStart"/>
      <w:r w:rsidRPr="008301DD">
        <w:t>reduce(</w:t>
      </w:r>
      <w:proofErr w:type="gramEnd"/>
      <w:r w:rsidRPr="008301DD">
        <w:t xml:space="preserve">(accumulator,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array) =&gt; { /* … */ }, </w:t>
      </w:r>
      <w:proofErr w:type="spellStart"/>
      <w:r w:rsidRPr="008301DD">
        <w:t>initialValue</w:t>
      </w:r>
      <w:proofErr w:type="spellEnd"/>
      <w:r w:rsidRPr="008301DD">
        <w:t>)</w:t>
      </w:r>
    </w:p>
    <w:p w14:paraId="4FA9D6E0" w14:textId="77777777" w:rsidR="00921D51" w:rsidRPr="008301DD" w:rsidRDefault="00921D51" w:rsidP="00921D51">
      <w:pPr>
        <w:spacing w:after="0"/>
        <w:ind w:left="720"/>
      </w:pPr>
    </w:p>
    <w:p w14:paraId="41A52099" w14:textId="77777777" w:rsidR="00921D51" w:rsidRPr="008301DD" w:rsidRDefault="00921D51" w:rsidP="00921D51">
      <w:pPr>
        <w:spacing w:after="0"/>
        <w:ind w:left="720"/>
        <w:rPr>
          <w:b/>
        </w:rPr>
      </w:pPr>
      <w:r w:rsidRPr="008301DD">
        <w:rPr>
          <w:b/>
        </w:rPr>
        <w:t>// Callback function</w:t>
      </w:r>
    </w:p>
    <w:p w14:paraId="76E06386" w14:textId="77777777" w:rsidR="00921D51" w:rsidRPr="008301DD" w:rsidRDefault="00921D51" w:rsidP="00921D51">
      <w:pPr>
        <w:spacing w:after="0"/>
        <w:ind w:left="720"/>
      </w:pPr>
      <w:r w:rsidRPr="008301DD">
        <w:t>reduce(</w:t>
      </w:r>
      <w:proofErr w:type="spellStart"/>
      <w:r w:rsidRPr="008301DD">
        <w:t>callbackFn</w:t>
      </w:r>
      <w:proofErr w:type="spellEnd"/>
      <w:r w:rsidRPr="008301DD">
        <w:t>)</w:t>
      </w:r>
    </w:p>
    <w:p w14:paraId="37A6FA82" w14:textId="4489521E" w:rsidR="00921D51" w:rsidRPr="008301DD" w:rsidRDefault="00921D51" w:rsidP="00EB3058">
      <w:pPr>
        <w:spacing w:after="0"/>
        <w:ind w:left="720"/>
      </w:pPr>
      <w:proofErr w:type="gramStart"/>
      <w:r w:rsidRPr="008301DD">
        <w:t>reduce(</w:t>
      </w:r>
      <w:proofErr w:type="spellStart"/>
      <w:proofErr w:type="gramEnd"/>
      <w:r w:rsidRPr="008301DD">
        <w:t>callbackFn</w:t>
      </w:r>
      <w:proofErr w:type="spellEnd"/>
      <w:r w:rsidRPr="008301DD">
        <w:t xml:space="preserve">, </w:t>
      </w:r>
      <w:proofErr w:type="spellStart"/>
      <w:r w:rsidRPr="008301DD">
        <w:t>initialValue</w:t>
      </w:r>
      <w:proofErr w:type="spellEnd"/>
      <w:r w:rsidRPr="008301DD">
        <w:t>)</w:t>
      </w:r>
    </w:p>
    <w:p w14:paraId="1BE515E9" w14:textId="77777777" w:rsidR="00921D51" w:rsidRPr="008301DD" w:rsidRDefault="00921D51" w:rsidP="00921D51">
      <w:pPr>
        <w:spacing w:after="0"/>
        <w:ind w:left="720"/>
        <w:rPr>
          <w:b/>
        </w:rPr>
      </w:pPr>
      <w:r w:rsidRPr="008301DD">
        <w:rPr>
          <w:b/>
        </w:rPr>
        <w:t>// Inline callback function</w:t>
      </w:r>
    </w:p>
    <w:p w14:paraId="3E864677"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 /* … */ })</w:t>
      </w:r>
    </w:p>
    <w:p w14:paraId="404A0D43"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 /* … */ })</w:t>
      </w:r>
    </w:p>
    <w:p w14:paraId="2DE06314" w14:textId="6534838F" w:rsidR="00921D51" w:rsidRPr="008301DD" w:rsidRDefault="00921D51" w:rsidP="00EB3058">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array) { /* … */ })</w:t>
      </w:r>
    </w:p>
    <w:p w14:paraId="1445C252"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 /* … */ }, </w:t>
      </w:r>
      <w:proofErr w:type="spellStart"/>
      <w:r w:rsidRPr="008301DD">
        <w:t>initialValue</w:t>
      </w:r>
      <w:proofErr w:type="spellEnd"/>
      <w:r w:rsidRPr="008301DD">
        <w:t>)</w:t>
      </w:r>
    </w:p>
    <w:p w14:paraId="533C8547"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 /* … */ }, </w:t>
      </w:r>
      <w:proofErr w:type="spellStart"/>
      <w:r w:rsidRPr="008301DD">
        <w:t>initialValue</w:t>
      </w:r>
      <w:proofErr w:type="spellEnd"/>
      <w:r w:rsidRPr="008301DD">
        <w:t>)</w:t>
      </w:r>
    </w:p>
    <w:p w14:paraId="53D1C531" w14:textId="77777777" w:rsidR="00921D51" w:rsidRPr="008301DD" w:rsidRDefault="00921D51" w:rsidP="00921D51">
      <w:pPr>
        <w:spacing w:after="0"/>
        <w:ind w:left="720"/>
      </w:pPr>
      <w:proofErr w:type="gramStart"/>
      <w:r w:rsidRPr="008301DD">
        <w:t>reduce(</w:t>
      </w:r>
      <w:proofErr w:type="gramEnd"/>
      <w:r w:rsidRPr="008301DD">
        <w:t xml:space="preserve">function (accumulator, </w:t>
      </w:r>
      <w:proofErr w:type="spellStart"/>
      <w:r w:rsidRPr="008301DD">
        <w:t>currentValue</w:t>
      </w:r>
      <w:proofErr w:type="spellEnd"/>
      <w:r w:rsidRPr="008301DD">
        <w:t xml:space="preserve">, </w:t>
      </w:r>
      <w:proofErr w:type="spellStart"/>
      <w:r w:rsidRPr="008301DD">
        <w:t>currentIndex</w:t>
      </w:r>
      <w:proofErr w:type="spellEnd"/>
      <w:r w:rsidRPr="008301DD">
        <w:t xml:space="preserve">, array) { /* … */ }, </w:t>
      </w:r>
      <w:proofErr w:type="spellStart"/>
      <w:r w:rsidRPr="008301DD">
        <w:t>initialValue</w:t>
      </w:r>
      <w:proofErr w:type="spellEnd"/>
      <w:r w:rsidRPr="008301DD">
        <w:t>)</w:t>
      </w:r>
    </w:p>
    <w:p w14:paraId="3186BED2" w14:textId="77777777" w:rsidR="00921D51" w:rsidRPr="008301DD" w:rsidRDefault="00921D51" w:rsidP="00921D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ar(--font-code)" w:eastAsia="Times New Roman" w:hAnsi="var(--font-code)" w:cs="Courier New"/>
          <w:color w:val="1B1B1B"/>
          <w:sz w:val="20"/>
          <w:szCs w:val="20"/>
        </w:rPr>
      </w:pPr>
    </w:p>
    <w:p w14:paraId="195345D9" w14:textId="77777777" w:rsidR="00921D51" w:rsidRPr="008301DD" w:rsidRDefault="00921D51" w:rsidP="00921D51">
      <w:pPr>
        <w:rPr>
          <w:b/>
          <w:sz w:val="24"/>
        </w:rPr>
      </w:pPr>
      <w:r w:rsidRPr="008301DD">
        <w:rPr>
          <w:b/>
          <w:sz w:val="24"/>
        </w:rPr>
        <w:t>Parameter:</w:t>
      </w:r>
    </w:p>
    <w:p w14:paraId="2AAB5B38" w14:textId="77777777" w:rsidR="00921D51" w:rsidRPr="001D100E" w:rsidRDefault="00921D51" w:rsidP="00921D51">
      <w:pPr>
        <w:pStyle w:val="ListParagraph"/>
        <w:numPr>
          <w:ilvl w:val="0"/>
          <w:numId w:val="157"/>
        </w:numPr>
      </w:pPr>
      <w:proofErr w:type="gramStart"/>
      <w:r w:rsidRPr="001D100E">
        <w:rPr>
          <w:b/>
        </w:rPr>
        <w:t>function(</w:t>
      </w:r>
      <w:proofErr w:type="gramEnd"/>
      <w:r w:rsidRPr="001D100E">
        <w:rPr>
          <w:b/>
        </w:rPr>
        <w:t>accumul</w:t>
      </w:r>
      <w:r>
        <w:rPr>
          <w:b/>
        </w:rPr>
        <w:t xml:space="preserve">ator, </w:t>
      </w:r>
      <w:proofErr w:type="spellStart"/>
      <w:r>
        <w:rPr>
          <w:b/>
        </w:rPr>
        <w:t>currentValue</w:t>
      </w:r>
      <w:proofErr w:type="spellEnd"/>
      <w:r>
        <w:rPr>
          <w:b/>
        </w:rPr>
        <w:t xml:space="preserve">, index, </w:t>
      </w:r>
      <w:proofErr w:type="spellStart"/>
      <w:r>
        <w:rPr>
          <w:b/>
        </w:rPr>
        <w:t>arr</w:t>
      </w:r>
      <w:proofErr w:type="spellEnd"/>
      <w:r>
        <w:rPr>
          <w:b/>
        </w:rPr>
        <w:t xml:space="preserve">) = </w:t>
      </w:r>
      <w:r w:rsidRPr="001D100E">
        <w:t>It is the required parameter and is used to run for each element of the array. It contains four parameters which are listed below:</w:t>
      </w:r>
    </w:p>
    <w:p w14:paraId="0AD72E77" w14:textId="77777777" w:rsidR="00921D51" w:rsidRPr="001D100E" w:rsidRDefault="00921D51" w:rsidP="00921D51">
      <w:pPr>
        <w:pStyle w:val="ListParagraph"/>
        <w:numPr>
          <w:ilvl w:val="1"/>
          <w:numId w:val="157"/>
        </w:numPr>
      </w:pPr>
      <w:r w:rsidRPr="001D100E">
        <w:rPr>
          <w:b/>
        </w:rPr>
        <w:t>accumulator:</w:t>
      </w:r>
      <w:r w:rsidRPr="001D100E">
        <w:t xml:space="preserve"> It is a required parameter and used to specify the </w:t>
      </w:r>
      <w:proofErr w:type="spellStart"/>
      <w:r w:rsidRPr="001D100E">
        <w:t>initialValue</w:t>
      </w:r>
      <w:proofErr w:type="spellEnd"/>
      <w:r w:rsidRPr="001D100E">
        <w:t xml:space="preserve"> or the previously returned value of the function.</w:t>
      </w:r>
    </w:p>
    <w:p w14:paraId="7C1E4AC4" w14:textId="77777777" w:rsidR="00921D51" w:rsidRPr="001D100E" w:rsidRDefault="00921D51" w:rsidP="00921D51">
      <w:pPr>
        <w:pStyle w:val="ListParagraph"/>
        <w:numPr>
          <w:ilvl w:val="1"/>
          <w:numId w:val="157"/>
        </w:numPr>
      </w:pPr>
      <w:proofErr w:type="spellStart"/>
      <w:r w:rsidRPr="001D100E">
        <w:rPr>
          <w:b/>
        </w:rPr>
        <w:t>currentValue</w:t>
      </w:r>
      <w:proofErr w:type="spellEnd"/>
      <w:r w:rsidRPr="001D100E">
        <w:rPr>
          <w:b/>
        </w:rPr>
        <w:t>: </w:t>
      </w:r>
      <w:r w:rsidRPr="001D100E">
        <w:t>It is a required parameter and is used to specify the value of the current element.</w:t>
      </w:r>
    </w:p>
    <w:p w14:paraId="3127429B" w14:textId="77777777" w:rsidR="00921D51" w:rsidRPr="001D100E" w:rsidRDefault="00921D51" w:rsidP="00921D51">
      <w:pPr>
        <w:pStyle w:val="ListParagraph"/>
        <w:numPr>
          <w:ilvl w:val="1"/>
          <w:numId w:val="157"/>
        </w:numPr>
      </w:pPr>
      <w:proofErr w:type="spellStart"/>
      <w:r w:rsidRPr="001D100E">
        <w:rPr>
          <w:b/>
        </w:rPr>
        <w:t>currentIndex</w:t>
      </w:r>
      <w:proofErr w:type="spellEnd"/>
      <w:r w:rsidRPr="001D100E">
        <w:rPr>
          <w:b/>
        </w:rPr>
        <w:t>:</w:t>
      </w:r>
      <w:r w:rsidRPr="001D100E">
        <w:t> It is an optional parameter and is used to specify the array index of the current element.</w:t>
      </w:r>
    </w:p>
    <w:p w14:paraId="4A330275" w14:textId="77777777" w:rsidR="00921D51" w:rsidRPr="001D100E" w:rsidRDefault="00921D51" w:rsidP="00921D51">
      <w:pPr>
        <w:pStyle w:val="ListParagraph"/>
        <w:numPr>
          <w:ilvl w:val="1"/>
          <w:numId w:val="157"/>
        </w:numPr>
      </w:pPr>
      <w:r w:rsidRPr="001D100E">
        <w:rPr>
          <w:b/>
        </w:rPr>
        <w:t>array</w:t>
      </w:r>
      <w:r w:rsidRPr="001D100E">
        <w:t>: It is an optional parameter and is used to specify the array object the current element belongs to.</w:t>
      </w:r>
    </w:p>
    <w:p w14:paraId="21F22DA7" w14:textId="77777777" w:rsidR="00921D51" w:rsidRDefault="00921D51" w:rsidP="00921D51">
      <w:pPr>
        <w:pStyle w:val="ListParagraph"/>
        <w:numPr>
          <w:ilvl w:val="0"/>
          <w:numId w:val="157"/>
        </w:numPr>
      </w:pPr>
      <w:proofErr w:type="spellStart"/>
      <w:r w:rsidRPr="001D100E">
        <w:rPr>
          <w:b/>
        </w:rPr>
        <w:t>InitialValue</w:t>
      </w:r>
      <w:proofErr w:type="spellEnd"/>
      <w:r>
        <w:t xml:space="preserve"> = </w:t>
      </w:r>
      <w:r w:rsidRPr="009C6E69">
        <w:t>A value to which accumulator is initialized the first time the callback is called.</w:t>
      </w:r>
    </w:p>
    <w:p w14:paraId="62CE2FC4" w14:textId="77777777" w:rsidR="00921D51" w:rsidRDefault="00921D51" w:rsidP="00921D51">
      <w:pPr>
        <w:pStyle w:val="ListParagraph"/>
        <w:rPr>
          <w:b/>
        </w:rPr>
      </w:pPr>
    </w:p>
    <w:p w14:paraId="3DCBADA4" w14:textId="425D65DD" w:rsidR="00AB69FF" w:rsidRPr="00816CE2" w:rsidRDefault="00AB69FF" w:rsidP="00A105D4">
      <w:pPr>
        <w:pStyle w:val="Heading1"/>
      </w:pPr>
      <w:r w:rsidRPr="00816CE2">
        <w:t>Maps</w:t>
      </w:r>
      <w:r w:rsidR="00946BC8">
        <w:t xml:space="preserve"> ---- ES6</w:t>
      </w:r>
    </w:p>
    <w:p w14:paraId="609B92A0" w14:textId="5E3A336F" w:rsidR="00946BC8" w:rsidRPr="003F3EB9" w:rsidRDefault="00946BC8" w:rsidP="003F3EB9">
      <w:r w:rsidRPr="00946BC8">
        <w:t xml:space="preserve">Map is a collection of elements where each element is stored as a Key, value pair. Map object can </w:t>
      </w:r>
      <w:r w:rsidRPr="003F3EB9">
        <w:t>hold both objects and primitive values as either key or value. When we iterate over the map object it returns the key, value pair in the same order as inserted.</w:t>
      </w:r>
    </w:p>
    <w:p w14:paraId="6C5C0504" w14:textId="0B722B98" w:rsidR="00946BC8" w:rsidRPr="003F3EB9" w:rsidRDefault="003F3EB9" w:rsidP="003F3EB9">
      <w:pPr>
        <w:spacing w:after="0"/>
        <w:rPr>
          <w:b/>
          <w:bCs/>
          <w:sz w:val="26"/>
          <w:szCs w:val="26"/>
        </w:rPr>
      </w:pPr>
      <w:r w:rsidRPr="003F3EB9">
        <w:rPr>
          <w:b/>
          <w:bCs/>
          <w:sz w:val="26"/>
          <w:szCs w:val="26"/>
        </w:rPr>
        <w:t>Create map</w:t>
      </w:r>
    </w:p>
    <w:p w14:paraId="35FF175F" w14:textId="645BEB66" w:rsidR="003F3EB9" w:rsidRDefault="003F3EB9">
      <w:pPr>
        <w:pStyle w:val="ListParagraph"/>
        <w:numPr>
          <w:ilvl w:val="0"/>
          <w:numId w:val="147"/>
        </w:numPr>
        <w:spacing w:after="0"/>
      </w:pPr>
      <w:r w:rsidRPr="003F3EB9">
        <w:rPr>
          <w:b/>
          <w:bCs/>
          <w:color w:val="0070C0"/>
        </w:rPr>
        <w:t>Instance of Object:</w:t>
      </w:r>
      <w:r w:rsidRPr="003F3EB9">
        <w:rPr>
          <w:color w:val="0070C0"/>
        </w:rPr>
        <w:t xml:space="preserve"> </w:t>
      </w:r>
      <w:r>
        <w:t xml:space="preserve">we can create map object with new keyword. </w:t>
      </w:r>
    </w:p>
    <w:p w14:paraId="14DC5AD9" w14:textId="4E2A9F3F" w:rsidR="003F3EB9" w:rsidRDefault="003F3EB9" w:rsidP="003F3EB9">
      <w:pPr>
        <w:spacing w:after="0"/>
        <w:ind w:left="2160"/>
      </w:pPr>
      <w:r>
        <w:t xml:space="preserve">Syntax:     </w:t>
      </w:r>
      <w:proofErr w:type="gramStart"/>
      <w:r>
        <w:t>new  Map</w:t>
      </w:r>
      <w:proofErr w:type="gramEnd"/>
      <w:r>
        <w:t>()</w:t>
      </w:r>
    </w:p>
    <w:p w14:paraId="356285CA" w14:textId="7B42110A" w:rsidR="003F3EB9" w:rsidRPr="003F3EB9" w:rsidRDefault="003F3EB9" w:rsidP="003F3EB9">
      <w:pPr>
        <w:spacing w:after="0"/>
        <w:ind w:left="2160"/>
      </w:pPr>
      <w:r>
        <w:t xml:space="preserve">code: </w:t>
      </w:r>
      <w:r>
        <w:tab/>
        <w:t>c</w:t>
      </w:r>
      <w:r w:rsidRPr="003F3EB9">
        <w:t>onst </w:t>
      </w:r>
      <w:r>
        <w:t>name</w:t>
      </w:r>
      <w:r w:rsidRPr="003F3EB9">
        <w:t xml:space="preserve"> = new </w:t>
      </w:r>
      <w:proofErr w:type="gramStart"/>
      <w:r w:rsidRPr="003F3EB9">
        <w:t>Map(</w:t>
      </w:r>
      <w:proofErr w:type="gramEnd"/>
      <w:r w:rsidRPr="003F3EB9">
        <w:t>);</w:t>
      </w:r>
    </w:p>
    <w:p w14:paraId="2FED4615" w14:textId="0E6E24E9" w:rsidR="003F3EB9" w:rsidRPr="003F3EB9" w:rsidRDefault="003F3EB9">
      <w:pPr>
        <w:pStyle w:val="ListParagraph"/>
        <w:numPr>
          <w:ilvl w:val="0"/>
          <w:numId w:val="147"/>
        </w:numPr>
      </w:pPr>
      <w:r w:rsidRPr="003F3EB9">
        <w:rPr>
          <w:b/>
          <w:bCs/>
          <w:color w:val="0070C0"/>
        </w:rPr>
        <w:t xml:space="preserve">With </w:t>
      </w:r>
      <w:proofErr w:type="gramStart"/>
      <w:r w:rsidRPr="003F3EB9">
        <w:rPr>
          <w:b/>
          <w:bCs/>
          <w:color w:val="0070C0"/>
        </w:rPr>
        <w:t>Constructor :</w:t>
      </w:r>
      <w:proofErr w:type="gramEnd"/>
      <w:r w:rsidRPr="003F3EB9">
        <w:rPr>
          <w:color w:val="0070C0"/>
        </w:rPr>
        <w:t xml:space="preserve"> </w:t>
      </w:r>
      <w:r w:rsidRPr="003F3EB9">
        <w:t xml:space="preserve">If we want to initialize it directly from its </w:t>
      </w:r>
      <w:r w:rsidR="004453DC" w:rsidRPr="003F3EB9">
        <w:t>constructor,</w:t>
      </w:r>
      <w:r w:rsidRPr="003F3EB9">
        <w:t xml:space="preserve"> we can pass an array of “key-value” arrays:</w:t>
      </w:r>
    </w:p>
    <w:p w14:paraId="1628FB74" w14:textId="39BE3DDF" w:rsidR="003F3EB9" w:rsidRDefault="003F3EB9" w:rsidP="003F3EB9">
      <w:pPr>
        <w:ind w:left="2160"/>
      </w:pPr>
      <w:r w:rsidRPr="003F3EB9">
        <w:t>Syntax: </w:t>
      </w:r>
      <w:r>
        <w:t xml:space="preserve">  </w:t>
      </w:r>
      <w:r w:rsidRPr="003F3EB9">
        <w:t>new Map([it])</w:t>
      </w:r>
      <w:r>
        <w:t>;</w:t>
      </w:r>
    </w:p>
    <w:p w14:paraId="525861A3" w14:textId="6801394B" w:rsidR="003F3EB9" w:rsidRDefault="003F3EB9" w:rsidP="003F3EB9">
      <w:pPr>
        <w:spacing w:after="0"/>
        <w:ind w:left="2160"/>
      </w:pPr>
      <w:r>
        <w:t>Code:</w:t>
      </w:r>
    </w:p>
    <w:p w14:paraId="559F3DC4" w14:textId="6018C006" w:rsidR="003F3EB9" w:rsidRPr="003F3EB9" w:rsidRDefault="003F3EB9" w:rsidP="003F3EB9">
      <w:pPr>
        <w:ind w:left="2880"/>
      </w:pPr>
      <w:r w:rsidRPr="003F3EB9">
        <w:t>const fruits = new </w:t>
      </w:r>
      <w:proofErr w:type="gramStart"/>
      <w:r w:rsidRPr="003F3EB9">
        <w:t>Map(</w:t>
      </w:r>
      <w:proofErr w:type="gramEnd"/>
      <w:r w:rsidRPr="003F3EB9">
        <w:t>[</w:t>
      </w:r>
      <w:r w:rsidRPr="003F3EB9">
        <w:br/>
        <w:t>  ["apples", 500],</w:t>
      </w:r>
      <w:r w:rsidRPr="003F3EB9">
        <w:br/>
        <w:t>  ["bananas", 300],</w:t>
      </w:r>
      <w:r w:rsidRPr="003F3EB9">
        <w:br/>
        <w:t>  ["oranges", 200]</w:t>
      </w:r>
      <w:r w:rsidRPr="003F3EB9">
        <w:br/>
        <w:t>]);</w:t>
      </w:r>
    </w:p>
    <w:p w14:paraId="60BB3846" w14:textId="77777777" w:rsidR="00AB69FF" w:rsidRPr="008B10AA" w:rsidRDefault="00AB69FF" w:rsidP="00AB69FF">
      <w:pPr>
        <w:spacing w:after="0"/>
        <w:rPr>
          <w:b/>
          <w:bCs/>
          <w:sz w:val="26"/>
          <w:szCs w:val="26"/>
        </w:rPr>
      </w:pPr>
      <w:r w:rsidRPr="008B10AA">
        <w:rPr>
          <w:b/>
          <w:bCs/>
          <w:sz w:val="26"/>
          <w:szCs w:val="26"/>
        </w:rPr>
        <w:lastRenderedPageBreak/>
        <w:t xml:space="preserve">Method of </w:t>
      </w:r>
      <w:proofErr w:type="gramStart"/>
      <w:r w:rsidRPr="008B10AA">
        <w:rPr>
          <w:b/>
          <w:bCs/>
          <w:sz w:val="26"/>
          <w:szCs w:val="26"/>
        </w:rPr>
        <w:t>Maps :</w:t>
      </w:r>
      <w:proofErr w:type="gramEnd"/>
    </w:p>
    <w:p w14:paraId="096ACB25" w14:textId="6E7C1AAC" w:rsidR="00AB69FF" w:rsidRPr="003A70F4" w:rsidRDefault="00AB69FF">
      <w:pPr>
        <w:pStyle w:val="ListParagraph"/>
        <w:numPr>
          <w:ilvl w:val="0"/>
          <w:numId w:val="86"/>
        </w:numPr>
        <w:spacing w:after="0"/>
        <w:rPr>
          <w:b/>
          <w:bCs/>
          <w:color w:val="00B050"/>
        </w:rPr>
      </w:pPr>
      <w:proofErr w:type="gramStart"/>
      <w:r w:rsidRPr="003A70F4">
        <w:rPr>
          <w:b/>
          <w:bCs/>
          <w:color w:val="00B050"/>
        </w:rPr>
        <w:t>set(</w:t>
      </w:r>
      <w:proofErr w:type="gramEnd"/>
      <w:r w:rsidRPr="003A70F4">
        <w:rPr>
          <w:b/>
          <w:bCs/>
          <w:color w:val="00B050"/>
        </w:rPr>
        <w:t xml:space="preserve">) method: </w:t>
      </w:r>
      <w:r w:rsidRPr="00614EDA">
        <w:t>Add</w:t>
      </w:r>
      <w:r>
        <w:t xml:space="preserve">ing </w:t>
      </w:r>
      <w:r w:rsidRPr="00614EDA">
        <w:t>elements to a Map with the set() method:</w:t>
      </w:r>
    </w:p>
    <w:p w14:paraId="61000BA1" w14:textId="77777777" w:rsidR="00AB69FF" w:rsidRPr="007D59CA" w:rsidRDefault="00AB69FF" w:rsidP="007D59CA">
      <w:pPr>
        <w:spacing w:after="0"/>
        <w:ind w:left="2160"/>
      </w:pPr>
      <w:r w:rsidRPr="007D59CA">
        <w:t>const fruits = new Map ();</w:t>
      </w:r>
    </w:p>
    <w:p w14:paraId="59CAFA60" w14:textId="77777777" w:rsidR="00AB69FF" w:rsidRPr="007D59CA" w:rsidRDefault="00AB69FF" w:rsidP="007D59CA">
      <w:pPr>
        <w:spacing w:after="0"/>
        <w:ind w:left="2160"/>
      </w:pPr>
      <w:proofErr w:type="spellStart"/>
      <w:proofErr w:type="gramStart"/>
      <w:r w:rsidRPr="007D59CA">
        <w:t>fruits.set</w:t>
      </w:r>
      <w:proofErr w:type="spellEnd"/>
      <w:r w:rsidRPr="007D59CA">
        <w:t>(</w:t>
      </w:r>
      <w:proofErr w:type="gramEnd"/>
      <w:r w:rsidRPr="007D59CA">
        <w:t>"apples", 500);</w:t>
      </w:r>
    </w:p>
    <w:p w14:paraId="5AF41B60" w14:textId="77777777" w:rsidR="00AB69FF" w:rsidRPr="007D59CA" w:rsidRDefault="00AB69FF" w:rsidP="007D59CA">
      <w:pPr>
        <w:spacing w:after="0"/>
        <w:ind w:left="2160"/>
      </w:pPr>
      <w:proofErr w:type="spellStart"/>
      <w:proofErr w:type="gramStart"/>
      <w:r w:rsidRPr="007D59CA">
        <w:t>fruits.set</w:t>
      </w:r>
      <w:proofErr w:type="spellEnd"/>
      <w:r w:rsidRPr="007D59CA">
        <w:t>(</w:t>
      </w:r>
      <w:proofErr w:type="gramEnd"/>
      <w:r w:rsidRPr="007D59CA">
        <w:t>"bananas", 300);</w:t>
      </w:r>
    </w:p>
    <w:p w14:paraId="596B0374" w14:textId="77777777" w:rsidR="003F3EB9" w:rsidRDefault="003F3EB9" w:rsidP="003F3EB9">
      <w:pPr>
        <w:spacing w:after="0"/>
        <w:ind w:left="2160"/>
      </w:pPr>
    </w:p>
    <w:p w14:paraId="2AA66F72" w14:textId="4C22678B" w:rsidR="00AB69FF" w:rsidRPr="003A70F4" w:rsidRDefault="00AB69FF">
      <w:pPr>
        <w:pStyle w:val="ListParagraph"/>
        <w:numPr>
          <w:ilvl w:val="0"/>
          <w:numId w:val="86"/>
        </w:numPr>
        <w:spacing w:after="0"/>
      </w:pPr>
      <w:proofErr w:type="gramStart"/>
      <w:r w:rsidRPr="003A70F4">
        <w:rPr>
          <w:b/>
          <w:bCs/>
          <w:color w:val="00B050"/>
        </w:rPr>
        <w:t>get(</w:t>
      </w:r>
      <w:proofErr w:type="gramEnd"/>
      <w:r w:rsidRPr="003A70F4">
        <w:rPr>
          <w:b/>
          <w:bCs/>
          <w:color w:val="00B050"/>
        </w:rPr>
        <w:t xml:space="preserve">) Method: </w:t>
      </w:r>
      <w:r w:rsidR="00470D54">
        <w:rPr>
          <w:b/>
          <w:bCs/>
          <w:color w:val="00B050"/>
        </w:rPr>
        <w:t xml:space="preserve"> </w:t>
      </w:r>
      <w:r w:rsidR="00470D54" w:rsidRPr="00470D54">
        <w:t>we can access Map elements using the get() method.</w:t>
      </w:r>
    </w:p>
    <w:p w14:paraId="4E0E2076" w14:textId="77777777" w:rsidR="00AB69FF" w:rsidRPr="00470D54" w:rsidRDefault="00AB69FF" w:rsidP="00AB69FF">
      <w:pPr>
        <w:ind w:left="2160"/>
      </w:pPr>
      <w:proofErr w:type="spellStart"/>
      <w:r w:rsidRPr="00470D54">
        <w:t>fruits.get</w:t>
      </w:r>
      <w:proofErr w:type="spellEnd"/>
      <w:r w:rsidRPr="00470D54">
        <w:t>("apples"); </w:t>
      </w:r>
    </w:p>
    <w:p w14:paraId="386248CF" w14:textId="73C31AEB" w:rsidR="00470D54" w:rsidRPr="00470D54" w:rsidRDefault="00AB69FF">
      <w:pPr>
        <w:pStyle w:val="ListParagraph"/>
        <w:numPr>
          <w:ilvl w:val="0"/>
          <w:numId w:val="86"/>
        </w:numPr>
        <w:rPr>
          <w:b/>
          <w:bCs/>
          <w:color w:val="0070C0"/>
        </w:rPr>
      </w:pPr>
      <w:r w:rsidRPr="003A70F4">
        <w:rPr>
          <w:b/>
          <w:bCs/>
          <w:color w:val="00B050"/>
        </w:rPr>
        <w:t>size Property</w:t>
      </w:r>
      <w:r w:rsidRPr="003A70F4">
        <w:t>:</w:t>
      </w:r>
      <w:r w:rsidR="00470D54" w:rsidRPr="00470D54">
        <w:rPr>
          <w:rFonts w:ascii="Arial" w:hAnsi="Arial" w:cs="Arial"/>
          <w:sz w:val="27"/>
          <w:szCs w:val="27"/>
          <w:shd w:val="clear" w:color="auto" w:fill="F9FAFC"/>
        </w:rPr>
        <w:t xml:space="preserve"> </w:t>
      </w:r>
      <w:r w:rsidR="00470D54" w:rsidRPr="00470D54">
        <w:t>You can get the number of elements in a Map using the size property.</w:t>
      </w:r>
      <w:r w:rsidR="00470D54">
        <w:rPr>
          <w:rFonts w:ascii="Arial" w:hAnsi="Arial" w:cs="Arial"/>
          <w:sz w:val="27"/>
          <w:szCs w:val="27"/>
          <w:shd w:val="clear" w:color="auto" w:fill="F9FAFC"/>
        </w:rPr>
        <w:t> </w:t>
      </w:r>
    </w:p>
    <w:p w14:paraId="0F00239D" w14:textId="5B4D1D1A" w:rsidR="00AB69FF" w:rsidRPr="00470D54" w:rsidRDefault="00AB69FF" w:rsidP="00470D54">
      <w:pPr>
        <w:pStyle w:val="ListParagraph"/>
        <w:ind w:left="2880"/>
      </w:pPr>
      <w:r w:rsidRPr="00470D54">
        <w:t xml:space="preserve"> </w:t>
      </w:r>
      <w:proofErr w:type="spellStart"/>
      <w:proofErr w:type="gramStart"/>
      <w:r w:rsidRPr="00470D54">
        <w:t>fruits.size</w:t>
      </w:r>
      <w:proofErr w:type="spellEnd"/>
      <w:proofErr w:type="gramEnd"/>
      <w:r w:rsidRPr="00470D54">
        <w:t>;</w:t>
      </w:r>
    </w:p>
    <w:p w14:paraId="3989D5C1" w14:textId="0D1FFCB8" w:rsidR="00470D54" w:rsidRPr="00470D54" w:rsidRDefault="00AB69FF">
      <w:pPr>
        <w:pStyle w:val="ListParagraph"/>
        <w:numPr>
          <w:ilvl w:val="0"/>
          <w:numId w:val="86"/>
        </w:numPr>
        <w:spacing w:after="0"/>
        <w:rPr>
          <w:b/>
          <w:bCs/>
          <w:color w:val="0070C0"/>
        </w:rPr>
      </w:pPr>
      <w:r w:rsidRPr="003A70F4">
        <w:rPr>
          <w:b/>
          <w:bCs/>
          <w:color w:val="00B050"/>
        </w:rPr>
        <w:t xml:space="preserve">delete () Method: </w:t>
      </w:r>
      <w:r w:rsidR="00470D54" w:rsidRPr="00470D54">
        <w:t>the </w:t>
      </w:r>
      <w:proofErr w:type="gramStart"/>
      <w:r w:rsidR="00470D54" w:rsidRPr="00470D54">
        <w:t>delete(</w:t>
      </w:r>
      <w:proofErr w:type="gramEnd"/>
      <w:r w:rsidR="00470D54" w:rsidRPr="00470D54">
        <w:t>) method to remove elements from a Map.</w:t>
      </w:r>
    </w:p>
    <w:p w14:paraId="13630239" w14:textId="59CCC4CF" w:rsidR="00AB69FF" w:rsidRPr="00470D54" w:rsidRDefault="00470D54" w:rsidP="00470D54">
      <w:pPr>
        <w:ind w:left="720"/>
        <w:rPr>
          <w:color w:val="0070C0"/>
        </w:rPr>
      </w:pPr>
      <w:r w:rsidRPr="00470D54">
        <w:rPr>
          <w:b/>
          <w:bCs/>
          <w:color w:val="00B050"/>
        </w:rPr>
        <w:tab/>
      </w:r>
      <w:r>
        <w:rPr>
          <w:b/>
          <w:bCs/>
          <w:color w:val="00B050"/>
        </w:rPr>
        <w:tab/>
      </w:r>
      <w:proofErr w:type="spellStart"/>
      <w:proofErr w:type="gramStart"/>
      <w:r w:rsidR="00AB69FF" w:rsidRPr="00470D54">
        <w:t>fruits.delete</w:t>
      </w:r>
      <w:proofErr w:type="spellEnd"/>
      <w:proofErr w:type="gramEnd"/>
      <w:r w:rsidR="00AB69FF" w:rsidRPr="00470D54">
        <w:t>("apples");</w:t>
      </w:r>
    </w:p>
    <w:p w14:paraId="7A6BDE9A" w14:textId="51FF84EF" w:rsidR="00470D54" w:rsidRPr="00470D54" w:rsidRDefault="00AB69FF">
      <w:pPr>
        <w:pStyle w:val="ListParagraph"/>
        <w:numPr>
          <w:ilvl w:val="0"/>
          <w:numId w:val="86"/>
        </w:numPr>
        <w:rPr>
          <w:b/>
          <w:bCs/>
          <w:color w:val="0070C0"/>
        </w:rPr>
      </w:pPr>
      <w:proofErr w:type="gramStart"/>
      <w:r w:rsidRPr="003A70F4">
        <w:rPr>
          <w:b/>
          <w:bCs/>
          <w:color w:val="00B050"/>
        </w:rPr>
        <w:t>has(</w:t>
      </w:r>
      <w:proofErr w:type="gramEnd"/>
      <w:r w:rsidRPr="003A70F4">
        <w:rPr>
          <w:b/>
          <w:bCs/>
          <w:color w:val="00B050"/>
        </w:rPr>
        <w:t>) Method :</w:t>
      </w:r>
      <w:r w:rsidR="00470D54" w:rsidRPr="00470D54">
        <w:rPr>
          <w:rFonts w:ascii="Arial" w:hAnsi="Arial" w:cs="Arial"/>
          <w:sz w:val="27"/>
          <w:szCs w:val="27"/>
          <w:shd w:val="clear" w:color="auto" w:fill="F9FAFC"/>
        </w:rPr>
        <w:t xml:space="preserve"> </w:t>
      </w:r>
      <w:r w:rsidR="00470D54">
        <w:t xml:space="preserve">we </w:t>
      </w:r>
      <w:r w:rsidR="00470D54" w:rsidRPr="00470D54">
        <w:t>can use the has() method to check if the element is in a Map</w:t>
      </w:r>
    </w:p>
    <w:p w14:paraId="0E1A4F27" w14:textId="225B4BD5" w:rsidR="00470D54" w:rsidRPr="00470D54" w:rsidRDefault="00470D54" w:rsidP="00470D54">
      <w:pPr>
        <w:pStyle w:val="ListParagraph"/>
        <w:ind w:left="360"/>
      </w:pPr>
      <w:r>
        <w:rPr>
          <w:b/>
          <w:bCs/>
          <w:color w:val="00B050"/>
        </w:rPr>
        <w:tab/>
      </w:r>
      <w:r>
        <w:rPr>
          <w:b/>
          <w:bCs/>
          <w:color w:val="00B050"/>
        </w:rPr>
        <w:tab/>
      </w:r>
      <w:r>
        <w:rPr>
          <w:b/>
          <w:bCs/>
          <w:color w:val="00B050"/>
        </w:rPr>
        <w:tab/>
      </w:r>
      <w:r w:rsidR="00AB69FF" w:rsidRPr="003A70F4">
        <w:rPr>
          <w:b/>
          <w:bCs/>
          <w:color w:val="00B050"/>
        </w:rPr>
        <w:t xml:space="preserve"> </w:t>
      </w:r>
      <w:proofErr w:type="spellStart"/>
      <w:r w:rsidR="00AB69FF" w:rsidRPr="00470D54">
        <w:t>fruits.has</w:t>
      </w:r>
      <w:proofErr w:type="spellEnd"/>
      <w:r w:rsidR="00AB69FF" w:rsidRPr="00470D54">
        <w:t>("apples");</w:t>
      </w:r>
    </w:p>
    <w:p w14:paraId="69E52158" w14:textId="77777777" w:rsidR="00AB69FF" w:rsidRPr="003A70F4" w:rsidRDefault="00AB69FF">
      <w:pPr>
        <w:pStyle w:val="ListParagraph"/>
        <w:numPr>
          <w:ilvl w:val="0"/>
          <w:numId w:val="86"/>
        </w:numPr>
        <w:spacing w:after="0"/>
        <w:rPr>
          <w:shd w:val="clear" w:color="auto" w:fill="FFFFFF"/>
        </w:rPr>
      </w:pPr>
      <w:proofErr w:type="spellStart"/>
      <w:proofErr w:type="gramStart"/>
      <w:r w:rsidRPr="003A70F4">
        <w:rPr>
          <w:b/>
          <w:bCs/>
          <w:color w:val="00B050"/>
        </w:rPr>
        <w:t>forEach</w:t>
      </w:r>
      <w:proofErr w:type="spellEnd"/>
      <w:r w:rsidRPr="003A70F4">
        <w:rPr>
          <w:b/>
          <w:bCs/>
          <w:color w:val="00B050"/>
        </w:rPr>
        <w:t>(</w:t>
      </w:r>
      <w:proofErr w:type="gramEnd"/>
      <w:r w:rsidRPr="003A70F4">
        <w:rPr>
          <w:b/>
          <w:bCs/>
          <w:color w:val="00B050"/>
        </w:rPr>
        <w:t xml:space="preserve">) Method: </w:t>
      </w:r>
      <w:r w:rsidRPr="003A70F4">
        <w:rPr>
          <w:shd w:val="clear" w:color="auto" w:fill="FFFFFF"/>
        </w:rPr>
        <w:t>This  method calls a function for each key/value pair in a Map:</w:t>
      </w:r>
    </w:p>
    <w:p w14:paraId="163D2861" w14:textId="77777777" w:rsidR="00AB69FF" w:rsidRPr="00470D54" w:rsidRDefault="00AB69FF" w:rsidP="00470D54">
      <w:pPr>
        <w:spacing w:after="0"/>
        <w:ind w:left="2160"/>
      </w:pPr>
      <w:r w:rsidRPr="00470D54">
        <w:t>let text = "";</w:t>
      </w:r>
    </w:p>
    <w:p w14:paraId="4342CAEF" w14:textId="77777777" w:rsidR="00AB69FF" w:rsidRPr="00470D54" w:rsidRDefault="00AB69FF" w:rsidP="00470D54">
      <w:pPr>
        <w:spacing w:after="0"/>
        <w:ind w:left="2160"/>
      </w:pPr>
      <w:proofErr w:type="spellStart"/>
      <w:proofErr w:type="gramStart"/>
      <w:r w:rsidRPr="00470D54">
        <w:t>fruits.forEach</w:t>
      </w:r>
      <w:proofErr w:type="spellEnd"/>
      <w:proofErr w:type="gramEnd"/>
      <w:r w:rsidRPr="00470D54">
        <w:t> (function(value, key) {</w:t>
      </w:r>
    </w:p>
    <w:p w14:paraId="7470076A" w14:textId="77777777" w:rsidR="00AB69FF" w:rsidRPr="00470D54" w:rsidRDefault="00AB69FF" w:rsidP="00470D54">
      <w:pPr>
        <w:spacing w:after="0"/>
        <w:ind w:left="2880"/>
      </w:pPr>
      <w:r w:rsidRPr="00470D54">
        <w:t>  text += key + ' = ' + value;</w:t>
      </w:r>
    </w:p>
    <w:p w14:paraId="08D9707C" w14:textId="77777777" w:rsidR="00AB69FF" w:rsidRPr="00470D54" w:rsidRDefault="00AB69FF" w:rsidP="00470D54">
      <w:pPr>
        <w:spacing w:after="0"/>
        <w:ind w:left="2160"/>
      </w:pPr>
      <w:r w:rsidRPr="00470D54">
        <w:t>})</w:t>
      </w:r>
    </w:p>
    <w:p w14:paraId="18BD0C02" w14:textId="77777777" w:rsidR="00AB69FF" w:rsidRPr="003A70F4" w:rsidRDefault="00AB69FF" w:rsidP="00AB69FF">
      <w:pPr>
        <w:spacing w:after="0"/>
        <w:ind w:left="1440"/>
        <w:rPr>
          <w:b/>
          <w:bCs/>
          <w:color w:val="0070C0"/>
        </w:rPr>
      </w:pPr>
    </w:p>
    <w:p w14:paraId="27825CBB" w14:textId="77777777" w:rsidR="00AB69FF" w:rsidRPr="00E316C5" w:rsidRDefault="00AB69FF">
      <w:pPr>
        <w:pStyle w:val="ListParagraph"/>
        <w:numPr>
          <w:ilvl w:val="0"/>
          <w:numId w:val="86"/>
        </w:numPr>
      </w:pPr>
      <w:proofErr w:type="gramStart"/>
      <w:r w:rsidRPr="003A70F4">
        <w:rPr>
          <w:b/>
          <w:bCs/>
          <w:color w:val="00B050"/>
        </w:rPr>
        <w:t>entries(</w:t>
      </w:r>
      <w:proofErr w:type="gramEnd"/>
      <w:r w:rsidRPr="003A70F4">
        <w:rPr>
          <w:b/>
          <w:bCs/>
          <w:color w:val="00B050"/>
        </w:rPr>
        <w:t xml:space="preserve">) Method: </w:t>
      </w:r>
      <w:r w:rsidRPr="003A70F4">
        <w:rPr>
          <w:shd w:val="clear" w:color="auto" w:fill="FFFFFF"/>
        </w:rPr>
        <w:t xml:space="preserve"> this method returns an iterator object with the [key, values] in a Map:</w:t>
      </w:r>
    </w:p>
    <w:p w14:paraId="4F2C27A8" w14:textId="77777777" w:rsidR="00AB69FF" w:rsidRPr="00470D54" w:rsidRDefault="00AB69FF" w:rsidP="00470D54">
      <w:pPr>
        <w:spacing w:after="0"/>
        <w:ind w:left="2160"/>
      </w:pPr>
      <w:r w:rsidRPr="00470D54">
        <w:t>let text = "";</w:t>
      </w:r>
    </w:p>
    <w:p w14:paraId="6BFA3AEF" w14:textId="77777777" w:rsidR="00AB69FF" w:rsidRPr="00470D54" w:rsidRDefault="00AB69FF" w:rsidP="00470D54">
      <w:pPr>
        <w:spacing w:after="0"/>
        <w:ind w:left="2160"/>
      </w:pPr>
      <w:r w:rsidRPr="00470D54">
        <w:t xml:space="preserve">for (const x of </w:t>
      </w:r>
      <w:proofErr w:type="spellStart"/>
      <w:proofErr w:type="gramStart"/>
      <w:r w:rsidRPr="00470D54">
        <w:t>fruits.entries</w:t>
      </w:r>
      <w:proofErr w:type="spellEnd"/>
      <w:proofErr w:type="gramEnd"/>
      <w:r w:rsidRPr="00470D54">
        <w:t>() ) {</w:t>
      </w:r>
    </w:p>
    <w:p w14:paraId="79B3DA08" w14:textId="77777777" w:rsidR="00AB69FF" w:rsidRPr="00470D54" w:rsidRDefault="00AB69FF" w:rsidP="00470D54">
      <w:pPr>
        <w:spacing w:after="0"/>
        <w:ind w:left="2880"/>
      </w:pPr>
      <w:r w:rsidRPr="00470D54">
        <w:t>  text += x;</w:t>
      </w:r>
    </w:p>
    <w:p w14:paraId="03C064D0" w14:textId="77777777" w:rsidR="00AB69FF" w:rsidRPr="00470D54" w:rsidRDefault="00AB69FF" w:rsidP="00470D54">
      <w:pPr>
        <w:spacing w:after="0"/>
        <w:ind w:left="2160"/>
      </w:pPr>
      <w:r w:rsidRPr="00470D54">
        <w:t>}</w:t>
      </w:r>
    </w:p>
    <w:p w14:paraId="08A008F4" w14:textId="06E83571" w:rsidR="00AB69FF" w:rsidRDefault="00AB69FF" w:rsidP="00AB69FF">
      <w:pPr>
        <w:rPr>
          <w:b/>
          <w:bCs/>
          <w:color w:val="00B0F0"/>
        </w:rPr>
      </w:pPr>
    </w:p>
    <w:p w14:paraId="564FDB67" w14:textId="77777777" w:rsidR="007D59CA" w:rsidRPr="007D59CA" w:rsidRDefault="007D59CA" w:rsidP="00A105D4">
      <w:pPr>
        <w:pStyle w:val="Heading1"/>
      </w:pPr>
      <w:r>
        <w:t>Sets</w:t>
      </w:r>
    </w:p>
    <w:p w14:paraId="1556D42B" w14:textId="77777777" w:rsidR="00AB69FF" w:rsidRPr="00AB69FF" w:rsidRDefault="00AB69FF" w:rsidP="00AB69FF">
      <w:pPr>
        <w:rPr>
          <w:b/>
          <w:bCs/>
          <w:color w:val="00B0F0"/>
        </w:rPr>
      </w:pPr>
    </w:p>
    <w:p w14:paraId="2B198D64" w14:textId="26D8688F" w:rsidR="009B7C84" w:rsidRDefault="009B7C84" w:rsidP="00A105D4">
      <w:pPr>
        <w:pStyle w:val="Heading1"/>
      </w:pPr>
      <w:proofErr w:type="spellStart"/>
      <w:r w:rsidRPr="005A6C0F">
        <w:t>Destructuring</w:t>
      </w:r>
      <w:proofErr w:type="spellEnd"/>
      <w:r w:rsidRPr="005A6C0F">
        <w:t xml:space="preserve"> ---- ES6</w:t>
      </w:r>
    </w:p>
    <w:p w14:paraId="572FFF9A" w14:textId="77777777" w:rsidR="00D603C7" w:rsidRPr="00AD644C" w:rsidRDefault="00D603C7" w:rsidP="00AD644C"/>
    <w:p w14:paraId="28083CEA" w14:textId="54FBF35D" w:rsidR="00D603C7" w:rsidRPr="00AD644C" w:rsidRDefault="00D603C7">
      <w:pPr>
        <w:pStyle w:val="ListParagraph"/>
        <w:numPr>
          <w:ilvl w:val="0"/>
          <w:numId w:val="148"/>
        </w:numPr>
      </w:pPr>
      <w:proofErr w:type="spellStart"/>
      <w:r w:rsidRPr="00AD644C">
        <w:t>Destructuring</w:t>
      </w:r>
      <w:proofErr w:type="spellEnd"/>
      <w:r w:rsidRPr="00AD644C">
        <w:t> is a JavaScript expression that allows us to extract data from arrays, objects and set them into distinct variables.</w:t>
      </w:r>
    </w:p>
    <w:p w14:paraId="15304745" w14:textId="60B42B86" w:rsidR="00AD644C" w:rsidRPr="00AD644C" w:rsidRDefault="00AD644C">
      <w:pPr>
        <w:pStyle w:val="ListParagraph"/>
        <w:numPr>
          <w:ilvl w:val="0"/>
          <w:numId w:val="148"/>
        </w:numPr>
      </w:pPr>
      <w:r w:rsidRPr="00AD644C">
        <w:t xml:space="preserve">It enables </w:t>
      </w:r>
      <w:proofErr w:type="spellStart"/>
      <w:r w:rsidRPr="00AD644C">
        <w:t>destructuring</w:t>
      </w:r>
      <w:proofErr w:type="spellEnd"/>
      <w:r w:rsidRPr="00AD644C">
        <w:t xml:space="preserve"> array or object elements into separate variables more quickly and efficiently.</w:t>
      </w:r>
    </w:p>
    <w:p w14:paraId="7AF68D5E" w14:textId="6D4456DA" w:rsidR="00AD644C" w:rsidRDefault="00AD644C">
      <w:pPr>
        <w:pStyle w:val="ListParagraph"/>
        <w:numPr>
          <w:ilvl w:val="0"/>
          <w:numId w:val="148"/>
        </w:numPr>
      </w:pPr>
      <w:r w:rsidRPr="00AD644C">
        <w:t>In </w:t>
      </w:r>
      <w:proofErr w:type="spellStart"/>
      <w:r w:rsidRPr="00AD644C">
        <w:t>destructuring</w:t>
      </w:r>
      <w:proofErr w:type="spellEnd"/>
      <w:r w:rsidRPr="00AD644C">
        <w:t xml:space="preserve">, the left-hand side of the assignment operator contains variable(s) that will store the </w:t>
      </w:r>
      <w:proofErr w:type="spellStart"/>
      <w:r w:rsidRPr="00AD644C">
        <w:t>destructured</w:t>
      </w:r>
      <w:proofErr w:type="spellEnd"/>
      <w:r w:rsidRPr="00AD644C">
        <w:t xml:space="preserve"> values. In contrast, the right-hand side has the array or object, which is </w:t>
      </w:r>
      <w:proofErr w:type="spellStart"/>
      <w:r w:rsidRPr="00AD644C">
        <w:t>destructured</w:t>
      </w:r>
      <w:proofErr w:type="spellEnd"/>
      <w:r w:rsidRPr="00AD644C">
        <w:t>.</w:t>
      </w:r>
    </w:p>
    <w:p w14:paraId="74093FBC" w14:textId="7AF49251" w:rsidR="0098282F" w:rsidRPr="0098282F" w:rsidRDefault="0098282F" w:rsidP="0098282F">
      <w:pPr>
        <w:spacing w:after="0"/>
        <w:ind w:left="2160"/>
      </w:pPr>
      <w:proofErr w:type="gramStart"/>
      <w:r w:rsidRPr="0098282F">
        <w:t>Syntax :</w:t>
      </w:r>
      <w:proofErr w:type="gramEnd"/>
      <w:r w:rsidRPr="0098282F">
        <w:t xml:space="preserve"> </w:t>
      </w:r>
    </w:p>
    <w:p w14:paraId="10F4B4D5" w14:textId="6DE8F60F" w:rsidR="0098282F" w:rsidRPr="0098282F" w:rsidRDefault="0098282F" w:rsidP="0098282F">
      <w:pPr>
        <w:spacing w:after="0"/>
        <w:ind w:left="2160"/>
      </w:pPr>
      <w:r w:rsidRPr="0098282F">
        <w:tab/>
        <w:t>const [a, b] = array;</w:t>
      </w:r>
    </w:p>
    <w:p w14:paraId="0C331E23" w14:textId="15D3F3E5" w:rsidR="0098282F" w:rsidRPr="0098282F" w:rsidRDefault="0098282F" w:rsidP="0098282F">
      <w:pPr>
        <w:spacing w:after="0"/>
        <w:ind w:left="2160"/>
      </w:pPr>
      <w:r>
        <w:tab/>
      </w:r>
      <w:r w:rsidRPr="0098282F">
        <w:t xml:space="preserve">const </w:t>
      </w:r>
      <w:proofErr w:type="gramStart"/>
      <w:r w:rsidRPr="0098282F">
        <w:t>{ a</w:t>
      </w:r>
      <w:proofErr w:type="gramEnd"/>
      <w:r w:rsidRPr="0098282F">
        <w:t>, b } = obj;</w:t>
      </w:r>
    </w:p>
    <w:p w14:paraId="7485BC17" w14:textId="0EF49FCB" w:rsidR="00D603C7" w:rsidRPr="005A6C0F" w:rsidRDefault="00D603C7" w:rsidP="005A6C0F"/>
    <w:p w14:paraId="1B72ADEB" w14:textId="3ECEEC9F" w:rsidR="009B7C84" w:rsidRPr="0098282F" w:rsidRDefault="00921584" w:rsidP="002D6060">
      <w:pPr>
        <w:pStyle w:val="Heading2"/>
      </w:pPr>
      <w:r w:rsidRPr="0098282F">
        <w:t>Destructing Arrays</w:t>
      </w:r>
      <w:r w:rsidR="005A6C0F" w:rsidRPr="0098282F">
        <w:t>:</w:t>
      </w:r>
    </w:p>
    <w:p w14:paraId="606E5BB5" w14:textId="6AF7B1F7" w:rsidR="00D356F0" w:rsidRDefault="0098282F" w:rsidP="00D356F0">
      <w:pPr>
        <w:spacing w:after="0"/>
      </w:pPr>
      <w:r>
        <w:lastRenderedPageBreak/>
        <w:t>I</w:t>
      </w:r>
      <w:r w:rsidR="001A5A36">
        <w:t xml:space="preserve">n </w:t>
      </w:r>
      <w:r w:rsidR="00074F62">
        <w:t>JavaScript</w:t>
      </w:r>
      <w:r w:rsidR="001A5A36">
        <w:t xml:space="preserve"> we access the</w:t>
      </w:r>
      <w:r w:rsidR="00074F62">
        <w:t xml:space="preserve"> array </w:t>
      </w:r>
      <w:r w:rsidR="001A5A36">
        <w:t xml:space="preserve">with index. </w:t>
      </w:r>
      <w:r w:rsidR="00074F62">
        <w:t xml:space="preserve">We </w:t>
      </w:r>
      <w:r w:rsidR="00677745">
        <w:t>declared</w:t>
      </w:r>
      <w:r w:rsidR="00074F62">
        <w:t xml:space="preserve"> the array </w:t>
      </w:r>
      <w:r w:rsidR="00677745">
        <w:t xml:space="preserve">and then access the individual </w:t>
      </w:r>
      <w:r w:rsidR="00074F62">
        <w:t xml:space="preserve">value with help of index. </w:t>
      </w:r>
    </w:p>
    <w:p w14:paraId="6A8F3EB1" w14:textId="50BA1FAA" w:rsidR="00074F62" w:rsidRDefault="00074F62" w:rsidP="00D356F0">
      <w:pPr>
        <w:spacing w:after="0"/>
      </w:pPr>
      <w:r>
        <w:tab/>
      </w:r>
      <w:r>
        <w:tab/>
        <w:t xml:space="preserve">Code: </w:t>
      </w:r>
    </w:p>
    <w:p w14:paraId="765313D4" w14:textId="3441CF6D" w:rsidR="00074F62" w:rsidRPr="00D356F0" w:rsidRDefault="00074F62" w:rsidP="00D356F0">
      <w:pPr>
        <w:spacing w:after="0"/>
        <w:ind w:left="2160"/>
      </w:pP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7A3EA9DB" w14:textId="38CCA575" w:rsidR="001A5A36" w:rsidRPr="00D356F0" w:rsidRDefault="00074F62" w:rsidP="00D356F0">
      <w:pPr>
        <w:spacing w:after="0"/>
        <w:ind w:left="2160"/>
      </w:pPr>
      <w:r w:rsidRPr="00D356F0">
        <w:t>c</w:t>
      </w:r>
      <w:r w:rsidR="001A5A36" w:rsidRPr="00D356F0">
        <w:t xml:space="preserve">onst x = </w:t>
      </w:r>
      <w:proofErr w:type="gramStart"/>
      <w:r w:rsidRPr="00D356F0">
        <w:t>person</w:t>
      </w:r>
      <w:r w:rsidR="001A5A36" w:rsidRPr="00D356F0">
        <w:t>[</w:t>
      </w:r>
      <w:proofErr w:type="gramEnd"/>
      <w:r w:rsidR="001A5A36" w:rsidRPr="00D356F0">
        <w:t>0];</w:t>
      </w:r>
    </w:p>
    <w:p w14:paraId="72353AD3" w14:textId="76582026" w:rsidR="001A5A36" w:rsidRPr="00D356F0" w:rsidRDefault="00074F62" w:rsidP="00D356F0">
      <w:pPr>
        <w:spacing w:after="0"/>
        <w:ind w:left="2160"/>
      </w:pPr>
      <w:r w:rsidRPr="00D356F0">
        <w:t>c</w:t>
      </w:r>
      <w:r w:rsidR="001A5A36" w:rsidRPr="00D356F0">
        <w:t xml:space="preserve">onst y = </w:t>
      </w:r>
      <w:proofErr w:type="gramStart"/>
      <w:r w:rsidRPr="00D356F0">
        <w:t>person</w:t>
      </w:r>
      <w:r w:rsidR="001A5A36" w:rsidRPr="00D356F0">
        <w:t>[</w:t>
      </w:r>
      <w:proofErr w:type="gramEnd"/>
      <w:r w:rsidR="001A5A36" w:rsidRPr="00D356F0">
        <w:t>1];</w:t>
      </w:r>
    </w:p>
    <w:p w14:paraId="41A6DA7D" w14:textId="2A133915" w:rsidR="001A5A36" w:rsidRPr="00D356F0" w:rsidRDefault="00074F62" w:rsidP="00D356F0">
      <w:pPr>
        <w:spacing w:after="0"/>
        <w:ind w:left="2160"/>
      </w:pPr>
      <w:r w:rsidRPr="00D356F0">
        <w:t>c</w:t>
      </w:r>
      <w:r w:rsidR="001A5A36" w:rsidRPr="00D356F0">
        <w:t xml:space="preserve">onst z = </w:t>
      </w:r>
      <w:proofErr w:type="gramStart"/>
      <w:r w:rsidRPr="00D356F0">
        <w:t>person</w:t>
      </w:r>
      <w:r w:rsidR="001A5A36" w:rsidRPr="00D356F0">
        <w:t>[</w:t>
      </w:r>
      <w:proofErr w:type="gramEnd"/>
      <w:r w:rsidR="001A5A36" w:rsidRPr="00D356F0">
        <w:t>2];</w:t>
      </w:r>
    </w:p>
    <w:p w14:paraId="7FE1765D" w14:textId="62BAE4A4" w:rsidR="001A5A36" w:rsidRPr="000C3656" w:rsidRDefault="001A5A36" w:rsidP="000C3656">
      <w:r w:rsidRPr="000C3656">
        <w:t xml:space="preserve">But in ES6 we </w:t>
      </w:r>
      <w:r w:rsidR="00074F62">
        <w:t>can</w:t>
      </w:r>
      <w:r w:rsidRPr="000C3656">
        <w:t xml:space="preserve"> </w:t>
      </w:r>
      <w:r w:rsidR="00074F62">
        <w:t xml:space="preserve">access the </w:t>
      </w:r>
      <w:r w:rsidR="000C3656" w:rsidRPr="000C3656">
        <w:t>array</w:t>
      </w:r>
      <w:r w:rsidR="00074F62">
        <w:t xml:space="preserve"> with help of destructing assignment</w:t>
      </w:r>
      <w:r w:rsidR="000C3656" w:rsidRPr="000C3656">
        <w:t xml:space="preserve">. we can use brackets [] for array destructing. </w:t>
      </w:r>
      <w:r w:rsidR="000C3656">
        <w:rPr>
          <w:rFonts w:ascii="Segoe UI" w:hAnsi="Segoe UI" w:cs="Segoe UI"/>
          <w:color w:val="212529"/>
          <w:shd w:val="clear" w:color="auto" w:fill="FFFFFF"/>
        </w:rPr>
        <w:t>that the square brackets</w:t>
      </w:r>
      <w:r w:rsidR="00074F62">
        <w:rPr>
          <w:rFonts w:ascii="Segoe UI" w:hAnsi="Segoe UI" w:cs="Segoe UI"/>
          <w:color w:val="212529"/>
          <w:shd w:val="clear" w:color="auto" w:fill="FFFFFF"/>
        </w:rPr>
        <w:t xml:space="preserve"> </w:t>
      </w:r>
      <w:proofErr w:type="gramStart"/>
      <w:r w:rsidR="000C3656">
        <w:rPr>
          <w:rStyle w:val="HTMLCode"/>
          <w:rFonts w:ascii="var(--font-family-code)" w:eastAsiaTheme="minorHAnsi" w:hAnsi="var(--font-family-code)"/>
        </w:rPr>
        <w:t>[</w:t>
      </w:r>
      <w:r w:rsidR="00074F62">
        <w:rPr>
          <w:rStyle w:val="HTMLCode"/>
          <w:rFonts w:ascii="var(--font-family-code)" w:eastAsiaTheme="minorHAnsi" w:hAnsi="var(--font-family-code)"/>
        </w:rPr>
        <w:t xml:space="preserve"> </w:t>
      </w:r>
      <w:r w:rsidR="000C3656">
        <w:rPr>
          <w:rStyle w:val="HTMLCode"/>
          <w:rFonts w:ascii="var(--font-family-code)" w:eastAsiaTheme="minorHAnsi" w:hAnsi="var(--font-family-code)"/>
        </w:rPr>
        <w:t>]</w:t>
      </w:r>
      <w:proofErr w:type="gramEnd"/>
      <w:r w:rsidR="000C3656">
        <w:rPr>
          <w:rFonts w:ascii="Segoe UI" w:hAnsi="Segoe UI" w:cs="Segoe UI"/>
          <w:color w:val="212529"/>
          <w:shd w:val="clear" w:color="auto" w:fill="FFFFFF"/>
        </w:rPr>
        <w:t> look like the array syntax but they are not.</w:t>
      </w:r>
    </w:p>
    <w:p w14:paraId="700D1AB8" w14:textId="6DA73F5C" w:rsidR="000C3656" w:rsidRPr="000C3656" w:rsidRDefault="000C3656" w:rsidP="000C3656">
      <w:pPr>
        <w:spacing w:after="0"/>
        <w:ind w:left="720"/>
      </w:pPr>
      <w:r w:rsidRPr="000C3656">
        <w:tab/>
      </w:r>
      <w:r w:rsidRPr="000C3656">
        <w:rPr>
          <w:b/>
          <w:color w:val="C00000"/>
        </w:rPr>
        <w:t xml:space="preserve">Syntax: </w:t>
      </w:r>
      <w:r w:rsidR="00334FBD">
        <w:rPr>
          <w:b/>
          <w:color w:val="C00000"/>
        </w:rPr>
        <w:t xml:space="preserve">  </w:t>
      </w:r>
      <w:r>
        <w:t>const [ value1, value</w:t>
      </w:r>
      <w:proofErr w:type="gramStart"/>
      <w:r>
        <w:t>2 ]</w:t>
      </w:r>
      <w:proofErr w:type="gramEnd"/>
      <w:r>
        <w:t xml:space="preserve"> = </w:t>
      </w:r>
      <w:proofErr w:type="spellStart"/>
      <w:r>
        <w:t>arrayName</w:t>
      </w:r>
      <w:proofErr w:type="spellEnd"/>
      <w:r>
        <w:t xml:space="preserve">. </w:t>
      </w:r>
    </w:p>
    <w:p w14:paraId="63959ABC" w14:textId="5A390321" w:rsidR="00D356F0" w:rsidRDefault="00D356F0" w:rsidP="000C3656">
      <w:pPr>
        <w:spacing w:after="0"/>
        <w:ind w:left="1440"/>
        <w:rPr>
          <w:b/>
          <w:color w:val="C00000"/>
        </w:rPr>
      </w:pPr>
    </w:p>
    <w:p w14:paraId="3E3190F4" w14:textId="240C7F76" w:rsidR="00D356F0" w:rsidRDefault="00A113F6" w:rsidP="000C3656">
      <w:pPr>
        <w:spacing w:after="0"/>
        <w:ind w:left="1440"/>
        <w:rPr>
          <w:noProof/>
        </w:rPr>
      </w:pPr>
      <w:r>
        <w:rPr>
          <w:noProof/>
        </w:rPr>
        <w:drawing>
          <wp:anchor distT="0" distB="0" distL="114300" distR="114300" simplePos="0" relativeHeight="251663360" behindDoc="0" locked="0" layoutInCell="1" allowOverlap="1" wp14:anchorId="6AAAE058" wp14:editId="6E4E02A4">
            <wp:simplePos x="0" y="0"/>
            <wp:positionH relativeFrom="column">
              <wp:posOffset>1325880</wp:posOffset>
            </wp:positionH>
            <wp:positionV relativeFrom="paragraph">
              <wp:posOffset>129540</wp:posOffset>
            </wp:positionV>
            <wp:extent cx="3368040" cy="1021080"/>
            <wp:effectExtent l="0" t="0" r="3810" b="762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02" t="5201" r="3648" b="7692"/>
                    <a:stretch/>
                  </pic:blipFill>
                  <pic:spPr bwMode="auto">
                    <a:xfrm>
                      <a:off x="0" y="0"/>
                      <a:ext cx="3368040" cy="102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A9A7628" w14:textId="27AFF310" w:rsidR="00D356F0" w:rsidRDefault="00D356F0" w:rsidP="000C3656">
      <w:pPr>
        <w:spacing w:after="0"/>
        <w:ind w:left="1440"/>
        <w:rPr>
          <w:b/>
          <w:color w:val="C00000"/>
        </w:rPr>
      </w:pPr>
    </w:p>
    <w:p w14:paraId="2CC278BF" w14:textId="045876DE" w:rsidR="00D356F0" w:rsidRDefault="00D356F0" w:rsidP="000C3656">
      <w:pPr>
        <w:spacing w:after="0"/>
        <w:ind w:left="1440"/>
        <w:rPr>
          <w:b/>
          <w:color w:val="C00000"/>
        </w:rPr>
      </w:pPr>
    </w:p>
    <w:p w14:paraId="5DFD8B6B" w14:textId="0D137E59" w:rsidR="00D356F0" w:rsidRDefault="00D356F0" w:rsidP="000C3656">
      <w:pPr>
        <w:spacing w:after="0"/>
        <w:ind w:left="1440"/>
        <w:rPr>
          <w:b/>
          <w:color w:val="C00000"/>
        </w:rPr>
      </w:pPr>
    </w:p>
    <w:p w14:paraId="6EC0D657" w14:textId="2D2C5FAF" w:rsidR="00D356F0" w:rsidRDefault="00D356F0" w:rsidP="000C3656">
      <w:pPr>
        <w:spacing w:after="0"/>
        <w:ind w:left="1440"/>
        <w:rPr>
          <w:b/>
          <w:color w:val="C00000"/>
        </w:rPr>
      </w:pPr>
    </w:p>
    <w:p w14:paraId="47158B28" w14:textId="77777777" w:rsidR="00D356F0" w:rsidRDefault="00D356F0" w:rsidP="000C3656">
      <w:pPr>
        <w:spacing w:after="0"/>
        <w:ind w:left="1440"/>
        <w:rPr>
          <w:b/>
          <w:color w:val="C00000"/>
        </w:rPr>
      </w:pPr>
    </w:p>
    <w:p w14:paraId="4A4A8882" w14:textId="439C8433" w:rsidR="00A113F6" w:rsidRDefault="00A113F6" w:rsidP="000C3656">
      <w:pPr>
        <w:spacing w:after="0"/>
        <w:ind w:left="1440"/>
        <w:rPr>
          <w:b/>
          <w:color w:val="C00000"/>
        </w:rPr>
      </w:pPr>
    </w:p>
    <w:p w14:paraId="668873B7" w14:textId="77777777" w:rsidR="00A113F6" w:rsidRDefault="00A113F6" w:rsidP="000C3656">
      <w:pPr>
        <w:spacing w:after="0"/>
        <w:ind w:left="1440"/>
        <w:rPr>
          <w:b/>
          <w:color w:val="C00000"/>
        </w:rPr>
      </w:pPr>
    </w:p>
    <w:p w14:paraId="55BD8EB7" w14:textId="236DE72E" w:rsidR="000C3656" w:rsidRDefault="000C3656" w:rsidP="000C3656">
      <w:pPr>
        <w:spacing w:after="0"/>
        <w:ind w:left="1440"/>
        <w:rPr>
          <w:b/>
          <w:color w:val="C00000"/>
        </w:rPr>
      </w:pPr>
      <w:r w:rsidRPr="000C3656">
        <w:rPr>
          <w:b/>
          <w:color w:val="C00000"/>
        </w:rPr>
        <w:t xml:space="preserve">Code: </w:t>
      </w:r>
    </w:p>
    <w:p w14:paraId="569EF79C" w14:textId="00ABAD48" w:rsidR="00D356F0" w:rsidRPr="000C3656" w:rsidRDefault="00D356F0" w:rsidP="000C3656">
      <w:pPr>
        <w:spacing w:after="0"/>
        <w:ind w:left="1440"/>
        <w:rPr>
          <w:b/>
          <w:color w:val="C00000"/>
        </w:rPr>
      </w:pPr>
      <w:r>
        <w:tab/>
      </w:r>
      <w:r w:rsidRPr="00D356F0">
        <w:t>const person = [‘</w:t>
      </w:r>
      <w:proofErr w:type="spellStart"/>
      <w:r w:rsidRPr="00D356F0">
        <w:t>shuvo</w:t>
      </w:r>
      <w:proofErr w:type="spellEnd"/>
      <w:r w:rsidRPr="00D356F0">
        <w:t>’, ‘</w:t>
      </w:r>
      <w:proofErr w:type="spellStart"/>
      <w:r w:rsidRPr="00D356F0">
        <w:t>karim</w:t>
      </w:r>
      <w:proofErr w:type="spellEnd"/>
      <w:r w:rsidRPr="00D356F0">
        <w:t>’, ‘</w:t>
      </w:r>
      <w:proofErr w:type="spellStart"/>
      <w:r w:rsidRPr="00D356F0">
        <w:t>rahim</w:t>
      </w:r>
      <w:proofErr w:type="spellEnd"/>
      <w:r w:rsidRPr="00D356F0">
        <w:t>’];</w:t>
      </w:r>
    </w:p>
    <w:p w14:paraId="0D5CDE75" w14:textId="59685C71" w:rsidR="005A6C0F" w:rsidRPr="000C3656" w:rsidRDefault="005A6C0F" w:rsidP="000C3656">
      <w:pPr>
        <w:spacing w:after="0"/>
        <w:ind w:left="2160"/>
      </w:pPr>
      <w:r w:rsidRPr="000C3656">
        <w:t xml:space="preserve">const [x, y, z] = </w:t>
      </w:r>
      <w:r w:rsidR="00D356F0" w:rsidRPr="00D356F0">
        <w:t>person</w:t>
      </w:r>
      <w:r w:rsidRPr="000C3656">
        <w:t>;</w:t>
      </w:r>
    </w:p>
    <w:p w14:paraId="37900AA9" w14:textId="175CC32B" w:rsidR="002D6060" w:rsidRDefault="000C3656" w:rsidP="00A057CD">
      <w:pPr>
        <w:spacing w:after="0"/>
        <w:ind w:left="2160"/>
      </w:pPr>
      <w:r>
        <w:t>console.log(x);</w:t>
      </w:r>
    </w:p>
    <w:p w14:paraId="1857E7E1" w14:textId="77777777" w:rsidR="00792D6D" w:rsidRPr="00566BF5" w:rsidRDefault="00792D6D" w:rsidP="00792D6D">
      <w:pPr>
        <w:spacing w:after="0"/>
        <w:rPr>
          <w:b/>
          <w:bCs/>
          <w:sz w:val="24"/>
          <w:szCs w:val="24"/>
        </w:rPr>
      </w:pPr>
      <w:r w:rsidRPr="00566BF5">
        <w:rPr>
          <w:b/>
          <w:bCs/>
          <w:sz w:val="24"/>
          <w:szCs w:val="24"/>
        </w:rPr>
        <w:t>Swapping Variables</w:t>
      </w:r>
      <w:r>
        <w:rPr>
          <w:b/>
          <w:bCs/>
          <w:sz w:val="24"/>
          <w:szCs w:val="24"/>
        </w:rPr>
        <w:t>:</w:t>
      </w:r>
    </w:p>
    <w:p w14:paraId="7F675EE7" w14:textId="77777777" w:rsidR="00792D6D" w:rsidRDefault="00792D6D" w:rsidP="00792D6D">
      <w:pPr>
        <w:spacing w:after="0"/>
      </w:pPr>
      <w:r>
        <w:t xml:space="preserve">We can swap the variable using </w:t>
      </w:r>
      <w:proofErr w:type="spellStart"/>
      <w:r>
        <w:t>destructuring</w:t>
      </w:r>
      <w:proofErr w:type="spellEnd"/>
      <w:r>
        <w:t xml:space="preserve"> assignment. </w:t>
      </w:r>
    </w:p>
    <w:p w14:paraId="3BB0BEA7" w14:textId="77777777" w:rsidR="00792D6D" w:rsidRDefault="00792D6D" w:rsidP="00792D6D">
      <w:pPr>
        <w:spacing w:after="0"/>
      </w:pPr>
      <w:r>
        <w:tab/>
      </w:r>
      <w:r>
        <w:tab/>
      </w:r>
      <w:r>
        <w:tab/>
        <w:t xml:space="preserve">Code: </w:t>
      </w:r>
    </w:p>
    <w:p w14:paraId="068ED487" w14:textId="77777777" w:rsidR="00792D6D" w:rsidRPr="00566BF5" w:rsidRDefault="00792D6D" w:rsidP="00792D6D">
      <w:pPr>
        <w:spacing w:after="0"/>
        <w:ind w:left="2880"/>
      </w:pPr>
      <w:r w:rsidRPr="00566BF5">
        <w:t>let x = 4;</w:t>
      </w:r>
    </w:p>
    <w:p w14:paraId="307BF9F0" w14:textId="77777777" w:rsidR="00792D6D" w:rsidRPr="00566BF5" w:rsidRDefault="00792D6D" w:rsidP="00792D6D">
      <w:pPr>
        <w:spacing w:after="0"/>
        <w:ind w:left="2880"/>
      </w:pPr>
      <w:r w:rsidRPr="00566BF5">
        <w:t>let y = 7;</w:t>
      </w:r>
    </w:p>
    <w:p w14:paraId="1F303D30" w14:textId="77777777" w:rsidR="00792D6D" w:rsidRPr="00566BF5" w:rsidRDefault="00792D6D" w:rsidP="00792D6D">
      <w:pPr>
        <w:spacing w:after="0"/>
        <w:ind w:left="2880"/>
      </w:pPr>
      <w:r w:rsidRPr="00566BF5">
        <w:t>[x, y] = [y, x];</w:t>
      </w:r>
    </w:p>
    <w:p w14:paraId="18A81B7A" w14:textId="77777777" w:rsidR="00792D6D" w:rsidRPr="00566BF5" w:rsidRDefault="00792D6D" w:rsidP="00792D6D">
      <w:pPr>
        <w:spacing w:after="0"/>
        <w:ind w:left="2880"/>
      </w:pPr>
      <w:r w:rsidRPr="00566BF5">
        <w:t>console.log(x); // 7</w:t>
      </w:r>
    </w:p>
    <w:p w14:paraId="0432E447" w14:textId="77777777" w:rsidR="00792D6D" w:rsidRPr="00566BF5" w:rsidRDefault="00792D6D" w:rsidP="00792D6D">
      <w:pPr>
        <w:spacing w:after="0"/>
        <w:ind w:left="2880"/>
      </w:pPr>
      <w:r w:rsidRPr="00566BF5">
        <w:t>console.log(y); // 4</w:t>
      </w:r>
    </w:p>
    <w:p w14:paraId="2F6C19D0" w14:textId="77777777" w:rsidR="00792D6D" w:rsidRPr="00566BF5" w:rsidRDefault="00792D6D" w:rsidP="00792D6D">
      <w:pPr>
        <w:ind w:left="2160"/>
      </w:pPr>
    </w:p>
    <w:p w14:paraId="612705DF" w14:textId="77777777" w:rsidR="00792D6D" w:rsidRDefault="00792D6D" w:rsidP="00792D6D">
      <w:pPr>
        <w:spacing w:after="0"/>
        <w:rPr>
          <w:b/>
          <w:bCs/>
          <w:sz w:val="24"/>
          <w:szCs w:val="24"/>
        </w:rPr>
      </w:pPr>
      <w:r w:rsidRPr="00566BF5">
        <w:rPr>
          <w:b/>
          <w:bCs/>
          <w:sz w:val="24"/>
          <w:szCs w:val="24"/>
        </w:rPr>
        <w:t>Skip Items</w:t>
      </w:r>
      <w:r>
        <w:rPr>
          <w:b/>
          <w:bCs/>
          <w:sz w:val="24"/>
          <w:szCs w:val="24"/>
        </w:rPr>
        <w:t>:</w:t>
      </w:r>
    </w:p>
    <w:p w14:paraId="31191687" w14:textId="77777777" w:rsidR="00792D6D" w:rsidRDefault="00792D6D" w:rsidP="00792D6D">
      <w:r w:rsidRPr="003B6BA2">
        <w:t>The array elements can be skipped as well using a comma separator.</w:t>
      </w:r>
      <w:r>
        <w:rPr>
          <w:rFonts w:ascii="Arial" w:hAnsi="Arial" w:cs="Arial"/>
          <w:color w:val="273239"/>
          <w:spacing w:val="2"/>
          <w:sz w:val="26"/>
          <w:szCs w:val="26"/>
          <w:shd w:val="clear" w:color="auto" w:fill="FFFFFF"/>
        </w:rPr>
        <w:t xml:space="preserve"> </w:t>
      </w:r>
      <w:r w:rsidRPr="00566BF5">
        <w:t>We can skip unwanted items in an array without assigning them to local variables</w:t>
      </w:r>
      <w:r>
        <w:t>.</w:t>
      </w:r>
    </w:p>
    <w:p w14:paraId="2A81FCB4" w14:textId="3B7338CE" w:rsidR="00792D6D" w:rsidRPr="001519BA" w:rsidRDefault="00792D6D" w:rsidP="00792D6D">
      <w:pPr>
        <w:spacing w:after="0"/>
        <w:ind w:left="2160"/>
      </w:pPr>
      <w:r w:rsidRPr="001519BA">
        <w:t>const [</w:t>
      </w:r>
      <w:r>
        <w:t xml:space="preserve"> </w:t>
      </w:r>
      <w:proofErr w:type="gramStart"/>
      <w:r w:rsidRPr="001519BA">
        <w:t>x,</w:t>
      </w:r>
      <w:r w:rsidR="00677745">
        <w:t xml:space="preserve"> </w:t>
      </w:r>
      <w:r w:rsidRPr="001519BA">
        <w:t xml:space="preserve"> </w:t>
      </w:r>
      <w:r>
        <w:t xml:space="preserve"> </w:t>
      </w:r>
      <w:proofErr w:type="gramEnd"/>
      <w:r w:rsidRPr="001519BA">
        <w:t>,z] =  ['one', 'two', 'three'];</w:t>
      </w:r>
    </w:p>
    <w:p w14:paraId="57C8600D" w14:textId="77777777" w:rsidR="00792D6D" w:rsidRPr="001519BA" w:rsidRDefault="00792D6D" w:rsidP="00792D6D">
      <w:pPr>
        <w:spacing w:after="0"/>
        <w:ind w:left="2160"/>
      </w:pPr>
      <w:r w:rsidRPr="001519BA">
        <w:t>console.log(x); // one</w:t>
      </w:r>
    </w:p>
    <w:p w14:paraId="3D19CAAF" w14:textId="77777777" w:rsidR="00792D6D" w:rsidRPr="001519BA" w:rsidRDefault="00792D6D" w:rsidP="00792D6D">
      <w:pPr>
        <w:spacing w:after="0"/>
        <w:ind w:left="2160"/>
      </w:pPr>
      <w:r w:rsidRPr="001519BA">
        <w:t>console.log(z); // three</w:t>
      </w:r>
    </w:p>
    <w:p w14:paraId="5CB7F5A7" w14:textId="77777777" w:rsidR="00792D6D" w:rsidRPr="00792D6D" w:rsidRDefault="00792D6D" w:rsidP="00792D6D"/>
    <w:p w14:paraId="4E1A9032" w14:textId="77777777" w:rsidR="002D6060" w:rsidRPr="005A6C0F" w:rsidRDefault="002D6060" w:rsidP="00A057CD">
      <w:pPr>
        <w:spacing w:after="0"/>
        <w:ind w:left="2160"/>
      </w:pPr>
    </w:p>
    <w:p w14:paraId="060FA31C" w14:textId="0680DBD1" w:rsidR="005A6C0F" w:rsidRPr="0098282F" w:rsidRDefault="005A6C0F" w:rsidP="00BA0BC4">
      <w:pPr>
        <w:pStyle w:val="Heading2"/>
      </w:pPr>
      <w:r w:rsidRPr="0098282F">
        <w:t xml:space="preserve">Object </w:t>
      </w:r>
      <w:proofErr w:type="spellStart"/>
      <w:r w:rsidR="0028777D" w:rsidRPr="0098282F">
        <w:t>Destructuring</w:t>
      </w:r>
      <w:proofErr w:type="spellEnd"/>
      <w:r w:rsidR="0098282F">
        <w:t>:</w:t>
      </w:r>
    </w:p>
    <w:p w14:paraId="08D32F52" w14:textId="083ABFC6" w:rsidR="0028777D" w:rsidRDefault="0028777D" w:rsidP="00A057CD">
      <w:r>
        <w:t>In JavaScript</w:t>
      </w:r>
      <w:r w:rsidR="00A057CD">
        <w:t>,</w:t>
      </w:r>
      <w:r>
        <w:t xml:space="preserve"> we </w:t>
      </w:r>
      <w:r w:rsidR="00A057CD">
        <w:t xml:space="preserve">access the </w:t>
      </w:r>
      <w:r>
        <w:t xml:space="preserve">object property by dot(.) operator. </w:t>
      </w:r>
    </w:p>
    <w:p w14:paraId="3DEEF1C8" w14:textId="47EB5305" w:rsidR="00A057CD" w:rsidRDefault="00A057CD" w:rsidP="000F3FF2">
      <w:pPr>
        <w:spacing w:after="0"/>
        <w:ind w:left="720"/>
      </w:pPr>
      <w:r>
        <w:tab/>
        <w:t>Code:</w:t>
      </w:r>
    </w:p>
    <w:p w14:paraId="5E786362" w14:textId="0007E058" w:rsidR="00A057CD" w:rsidRPr="00D356F0" w:rsidRDefault="00A057CD" w:rsidP="00D356F0">
      <w:pPr>
        <w:pStyle w:val="NoSpacing"/>
        <w:ind w:left="2160"/>
      </w:pPr>
      <w:r w:rsidRPr="00D356F0">
        <w:t xml:space="preserve">const user </w:t>
      </w:r>
      <w:proofErr w:type="gramStart"/>
      <w:r w:rsidRPr="00D356F0">
        <w:t>={</w:t>
      </w:r>
      <w:proofErr w:type="gramEnd"/>
    </w:p>
    <w:p w14:paraId="2CF6B79E" w14:textId="584BB8FF" w:rsidR="00A057CD" w:rsidRPr="00D356F0" w:rsidRDefault="00677745" w:rsidP="00D356F0">
      <w:pPr>
        <w:pStyle w:val="NoSpacing"/>
        <w:ind w:left="2160"/>
      </w:pPr>
      <w:r>
        <w:lastRenderedPageBreak/>
        <w:t xml:space="preserve">         </w:t>
      </w:r>
      <w:r w:rsidR="00A057CD" w:rsidRPr="00D356F0">
        <w:t>name = “</w:t>
      </w:r>
      <w:proofErr w:type="spellStart"/>
      <w:r w:rsidR="00A057CD" w:rsidRPr="00D356F0">
        <w:t>shuvo</w:t>
      </w:r>
      <w:proofErr w:type="spellEnd"/>
      <w:r w:rsidR="00A057CD" w:rsidRPr="00D356F0">
        <w:t>”;</w:t>
      </w:r>
    </w:p>
    <w:p w14:paraId="25369AB6" w14:textId="5B84F5C1" w:rsidR="00A057CD" w:rsidRPr="00D356F0" w:rsidRDefault="00A057CD" w:rsidP="00D356F0">
      <w:pPr>
        <w:pStyle w:val="NoSpacing"/>
        <w:ind w:left="2160"/>
      </w:pPr>
      <w:r w:rsidRPr="00D356F0">
        <w:t>}</w:t>
      </w:r>
    </w:p>
    <w:p w14:paraId="4D1A9103" w14:textId="2C23B4DD" w:rsidR="0028777D" w:rsidRPr="00D356F0" w:rsidRDefault="0028777D" w:rsidP="00D356F0">
      <w:pPr>
        <w:pStyle w:val="NoSpacing"/>
        <w:ind w:left="2160"/>
      </w:pPr>
      <w:r w:rsidRPr="00D356F0">
        <w:t xml:space="preserve">const </w:t>
      </w:r>
      <w:r w:rsidR="00A057CD" w:rsidRPr="00D356F0">
        <w:t>person</w:t>
      </w:r>
      <w:r w:rsidRPr="00D356F0">
        <w:t xml:space="preserve">= </w:t>
      </w:r>
      <w:r w:rsidR="00A057CD" w:rsidRPr="00D356F0">
        <w:t>user.</w:t>
      </w:r>
      <w:r w:rsidRPr="00D356F0">
        <w:t>name;</w:t>
      </w:r>
    </w:p>
    <w:p w14:paraId="29E59CF6" w14:textId="04387B40" w:rsidR="0028777D" w:rsidRDefault="00334FBD" w:rsidP="00334FBD">
      <w:r>
        <w:t xml:space="preserve">  </w:t>
      </w:r>
      <w:r w:rsidR="0028777D">
        <w:t xml:space="preserve">But in ES6 we </w:t>
      </w:r>
      <w:r w:rsidR="000F3FF2">
        <w:t xml:space="preserve">can access the object property with help of destructing assignment. </w:t>
      </w:r>
    </w:p>
    <w:p w14:paraId="05DCEE1E" w14:textId="3AA35C95" w:rsidR="00A113F6" w:rsidRPr="00A113F6" w:rsidRDefault="00A113F6" w:rsidP="00A113F6">
      <w:pPr>
        <w:ind w:left="1440"/>
        <w:rPr>
          <w:b/>
          <w:bCs/>
          <w:color w:val="C00000"/>
        </w:rPr>
      </w:pPr>
      <w:r w:rsidRPr="00A113F6">
        <w:rPr>
          <w:b/>
          <w:bCs/>
          <w:color w:val="C00000"/>
        </w:rPr>
        <w:t>Syntax:</w:t>
      </w:r>
    </w:p>
    <w:p w14:paraId="1C23F7B1" w14:textId="3E07AFAD" w:rsidR="00A057CD" w:rsidRDefault="00D356F0" w:rsidP="00334FBD">
      <w:pPr>
        <w:spacing w:after="0"/>
        <w:ind w:left="2880"/>
        <w:rPr>
          <w:b/>
          <w:color w:val="002060"/>
        </w:rPr>
      </w:pPr>
      <w:r>
        <w:rPr>
          <w:b/>
          <w:noProof/>
          <w:color w:val="002060"/>
        </w:rPr>
        <w:drawing>
          <wp:anchor distT="0" distB="0" distL="114300" distR="114300" simplePos="0" relativeHeight="251662336" behindDoc="0" locked="0" layoutInCell="1" allowOverlap="1" wp14:anchorId="27762957" wp14:editId="6F775532">
            <wp:simplePos x="0" y="0"/>
            <wp:positionH relativeFrom="column">
              <wp:posOffset>906780</wp:posOffset>
            </wp:positionH>
            <wp:positionV relativeFrom="paragraph">
              <wp:posOffset>0</wp:posOffset>
            </wp:positionV>
            <wp:extent cx="3924300" cy="1082040"/>
            <wp:effectExtent l="0" t="0" r="0" b="381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124" t="26097" r="2435" b="5276"/>
                    <a:stretch/>
                  </pic:blipFill>
                  <pic:spPr bwMode="auto">
                    <a:xfrm>
                      <a:off x="0" y="0"/>
                      <a:ext cx="3924300" cy="1082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B2D222" w14:textId="751B9131" w:rsidR="00A057CD" w:rsidRDefault="00A057CD" w:rsidP="00334FBD">
      <w:pPr>
        <w:spacing w:after="0"/>
        <w:ind w:left="2880"/>
        <w:rPr>
          <w:b/>
          <w:color w:val="002060"/>
        </w:rPr>
      </w:pPr>
    </w:p>
    <w:p w14:paraId="73ECA7D1" w14:textId="77777777" w:rsidR="00A057CD" w:rsidRDefault="00A057CD" w:rsidP="00334FBD">
      <w:pPr>
        <w:spacing w:after="0"/>
        <w:ind w:left="2880"/>
        <w:rPr>
          <w:b/>
          <w:color w:val="002060"/>
        </w:rPr>
      </w:pPr>
    </w:p>
    <w:p w14:paraId="71B01FE2" w14:textId="7623074C" w:rsidR="00A057CD" w:rsidRDefault="00A057CD" w:rsidP="00334FBD">
      <w:pPr>
        <w:spacing w:after="0"/>
        <w:ind w:left="2880"/>
        <w:rPr>
          <w:b/>
          <w:color w:val="002060"/>
        </w:rPr>
      </w:pPr>
    </w:p>
    <w:p w14:paraId="5B63DD53" w14:textId="1857480C" w:rsidR="00A057CD" w:rsidRDefault="00A057CD" w:rsidP="00334FBD">
      <w:pPr>
        <w:spacing w:after="0"/>
        <w:ind w:left="2880"/>
        <w:rPr>
          <w:b/>
          <w:color w:val="002060"/>
        </w:rPr>
      </w:pPr>
    </w:p>
    <w:p w14:paraId="1630E4C3" w14:textId="6CC4D12C" w:rsidR="00A057CD" w:rsidRDefault="00A057CD" w:rsidP="00334FBD">
      <w:pPr>
        <w:spacing w:after="0"/>
        <w:ind w:left="2880"/>
        <w:rPr>
          <w:b/>
          <w:color w:val="002060"/>
        </w:rPr>
      </w:pPr>
    </w:p>
    <w:p w14:paraId="611CA2AC" w14:textId="28239FBD" w:rsidR="00A057CD" w:rsidRDefault="00A057CD" w:rsidP="00334FBD">
      <w:pPr>
        <w:spacing w:after="0"/>
        <w:ind w:left="2880"/>
        <w:rPr>
          <w:b/>
          <w:color w:val="002060"/>
        </w:rPr>
      </w:pPr>
    </w:p>
    <w:p w14:paraId="79B3E6CE" w14:textId="138890A9" w:rsidR="00A113F6" w:rsidRPr="00A113F6" w:rsidRDefault="00A113F6" w:rsidP="00A113F6">
      <w:pPr>
        <w:spacing w:after="0"/>
        <w:rPr>
          <w:b/>
          <w:bCs/>
        </w:rPr>
      </w:pPr>
      <w:r>
        <w:tab/>
      </w:r>
      <w:r>
        <w:tab/>
      </w:r>
      <w:r w:rsidRPr="00A113F6">
        <w:rPr>
          <w:b/>
          <w:bCs/>
          <w:color w:val="C00000"/>
        </w:rPr>
        <w:t xml:space="preserve">Code: </w:t>
      </w:r>
    </w:p>
    <w:p w14:paraId="5491FFB8" w14:textId="3A93B63E" w:rsidR="00A113F6" w:rsidRPr="00A113F6" w:rsidRDefault="00A113F6" w:rsidP="00A113F6">
      <w:pPr>
        <w:spacing w:after="0"/>
        <w:ind w:left="2160"/>
      </w:pPr>
      <w:r w:rsidRPr="00A113F6">
        <w:t>var employee = {    </w:t>
      </w:r>
    </w:p>
    <w:p w14:paraId="000C0CB1" w14:textId="6CDE917F" w:rsidR="00A113F6" w:rsidRPr="00A113F6" w:rsidRDefault="00A113F6" w:rsidP="00A113F6">
      <w:pPr>
        <w:spacing w:after="0"/>
        <w:ind w:left="2880"/>
      </w:pPr>
      <w:proofErr w:type="gramStart"/>
      <w:r>
        <w:t xml:space="preserve">name </w:t>
      </w:r>
      <w:r w:rsidRPr="00A113F6">
        <w:t>:</w:t>
      </w:r>
      <w:proofErr w:type="gramEnd"/>
      <w:r w:rsidRPr="00A113F6">
        <w:t xml:space="preserve"> 'Jon',</w:t>
      </w:r>
    </w:p>
    <w:p w14:paraId="694F836B" w14:textId="0733E4D6" w:rsidR="00A113F6" w:rsidRPr="00A113F6" w:rsidRDefault="00A113F6" w:rsidP="00A113F6">
      <w:pPr>
        <w:spacing w:after="0"/>
        <w:ind w:left="2880"/>
      </w:pPr>
      <w:proofErr w:type="gramStart"/>
      <w:r>
        <w:t xml:space="preserve">id </w:t>
      </w:r>
      <w:r w:rsidRPr="00A113F6">
        <w:t>:</w:t>
      </w:r>
      <w:proofErr w:type="gramEnd"/>
      <w:r>
        <w:t xml:space="preserve"> 12345</w:t>
      </w:r>
      <w:r w:rsidRPr="00A113F6">
        <w:t>,</w:t>
      </w:r>
    </w:p>
    <w:p w14:paraId="5FFAC78B" w14:textId="77777777" w:rsidR="00A113F6" w:rsidRPr="00A113F6" w:rsidRDefault="00A113F6" w:rsidP="00A113F6">
      <w:pPr>
        <w:spacing w:after="0"/>
        <w:ind w:left="2160"/>
      </w:pPr>
      <w:r w:rsidRPr="00A113F6">
        <w:t>};</w:t>
      </w:r>
    </w:p>
    <w:p w14:paraId="79FE59E2" w14:textId="4C908115" w:rsidR="00A057CD" w:rsidRPr="00A113F6" w:rsidRDefault="00A113F6" w:rsidP="00A113F6">
      <w:pPr>
        <w:spacing w:after="0"/>
        <w:ind w:left="2160"/>
      </w:pPr>
      <w:r w:rsidRPr="00A113F6">
        <w:t xml:space="preserve">var </w:t>
      </w:r>
      <w:proofErr w:type="gramStart"/>
      <w:r w:rsidRPr="00A113F6">
        <w:t xml:space="preserve">{ </w:t>
      </w:r>
      <w:r>
        <w:t>name</w:t>
      </w:r>
      <w:proofErr w:type="gramEnd"/>
      <w:r>
        <w:t>, id</w:t>
      </w:r>
      <w:r w:rsidRPr="00A113F6">
        <w:t xml:space="preserve"> } = employee;</w:t>
      </w:r>
    </w:p>
    <w:p w14:paraId="3AB199DE" w14:textId="77777777" w:rsidR="00A057CD" w:rsidRDefault="00A057CD" w:rsidP="00334FBD">
      <w:pPr>
        <w:spacing w:after="0"/>
        <w:ind w:left="2880"/>
        <w:rPr>
          <w:b/>
          <w:color w:val="002060"/>
        </w:rPr>
      </w:pPr>
    </w:p>
    <w:p w14:paraId="66F37A39" w14:textId="77777777" w:rsidR="00943702" w:rsidRPr="00943702" w:rsidRDefault="00BA0BC4" w:rsidP="00943702">
      <w:pPr>
        <w:spacing w:after="0"/>
        <w:rPr>
          <w:b/>
          <w:bCs/>
          <w:sz w:val="24"/>
          <w:szCs w:val="24"/>
        </w:rPr>
      </w:pPr>
      <w:r w:rsidRPr="00943702">
        <w:rPr>
          <w:b/>
          <w:bCs/>
          <w:sz w:val="24"/>
          <w:szCs w:val="24"/>
        </w:rPr>
        <w:t xml:space="preserve">Assign to New </w:t>
      </w:r>
      <w:proofErr w:type="gramStart"/>
      <w:r w:rsidRPr="00943702">
        <w:rPr>
          <w:b/>
          <w:bCs/>
          <w:sz w:val="24"/>
          <w:szCs w:val="24"/>
        </w:rPr>
        <w:t>variable :</w:t>
      </w:r>
      <w:proofErr w:type="gramEnd"/>
      <w:r w:rsidRPr="00943702">
        <w:rPr>
          <w:b/>
          <w:bCs/>
          <w:sz w:val="24"/>
          <w:szCs w:val="24"/>
        </w:rPr>
        <w:t xml:space="preserve"> </w:t>
      </w:r>
    </w:p>
    <w:p w14:paraId="7CB72EC2" w14:textId="1140330F" w:rsidR="00C64278" w:rsidRDefault="0028777D" w:rsidP="00943702">
      <w:r>
        <w:t xml:space="preserve">we can </w:t>
      </w:r>
      <w:r w:rsidR="002C1F14">
        <w:t>assign the property of object in new variable by col</w:t>
      </w:r>
      <w:r>
        <w:t xml:space="preserve">on </w:t>
      </w:r>
      <w:proofErr w:type="gramStart"/>
      <w:r>
        <w:t>( :</w:t>
      </w:r>
      <w:proofErr w:type="gramEnd"/>
      <w:r>
        <w:t xml:space="preserve"> )</w:t>
      </w:r>
      <w:r w:rsidR="00C64278">
        <w:t>.</w:t>
      </w:r>
    </w:p>
    <w:p w14:paraId="3813EB68" w14:textId="26815ED1" w:rsidR="00C64278" w:rsidRDefault="00C64278" w:rsidP="00334FBD">
      <w:pPr>
        <w:spacing w:after="0"/>
        <w:ind w:left="1440"/>
      </w:pPr>
      <w:r w:rsidRPr="00C64278">
        <w:rPr>
          <w:b/>
          <w:color w:val="C00000"/>
        </w:rPr>
        <w:t>Syntax</w:t>
      </w:r>
      <w:proofErr w:type="gramStart"/>
      <w:r w:rsidRPr="00C64278">
        <w:rPr>
          <w:b/>
          <w:color w:val="C00000"/>
        </w:rPr>
        <w:t>:</w:t>
      </w:r>
      <w:r w:rsidR="00334FBD">
        <w:rPr>
          <w:b/>
          <w:color w:val="C00000"/>
        </w:rPr>
        <w:t xml:space="preserve">  </w:t>
      </w:r>
      <w:r>
        <w:t>{</w:t>
      </w:r>
      <w:proofErr w:type="gramEnd"/>
      <w:r>
        <w:t xml:space="preserve"> </w:t>
      </w:r>
      <w:proofErr w:type="spellStart"/>
      <w:r>
        <w:t>propertyName</w:t>
      </w:r>
      <w:proofErr w:type="spellEnd"/>
      <w:r>
        <w:t xml:space="preserve"> : </w:t>
      </w:r>
      <w:proofErr w:type="spellStart"/>
      <w:r>
        <w:t>variableName</w:t>
      </w:r>
      <w:proofErr w:type="spellEnd"/>
      <w:r>
        <w:t xml:space="preserve"> } = </w:t>
      </w:r>
      <w:proofErr w:type="spellStart"/>
      <w:r>
        <w:t>objectName</w:t>
      </w:r>
      <w:proofErr w:type="spellEnd"/>
    </w:p>
    <w:p w14:paraId="799D2436" w14:textId="6401B623" w:rsidR="00C64278" w:rsidRDefault="00C64278" w:rsidP="00334FBD">
      <w:pPr>
        <w:spacing w:after="0"/>
        <w:rPr>
          <w:b/>
          <w:color w:val="C00000"/>
        </w:rPr>
      </w:pPr>
      <w:r>
        <w:tab/>
      </w:r>
      <w:r>
        <w:tab/>
      </w:r>
      <w:r w:rsidRPr="00C64278">
        <w:rPr>
          <w:b/>
          <w:color w:val="C00000"/>
        </w:rPr>
        <w:t xml:space="preserve">Code: </w:t>
      </w:r>
    </w:p>
    <w:p w14:paraId="30B54F82" w14:textId="2EA3ACFD" w:rsidR="00BA0BC4" w:rsidRPr="00BA0BC4" w:rsidRDefault="00BA0BC4" w:rsidP="00C91AE1">
      <w:pPr>
        <w:spacing w:after="0"/>
      </w:pPr>
      <w:r>
        <w:rPr>
          <w:b/>
          <w:color w:val="C00000"/>
        </w:rPr>
        <w:tab/>
      </w:r>
      <w:r>
        <w:rPr>
          <w:b/>
          <w:color w:val="C00000"/>
        </w:rPr>
        <w:tab/>
      </w:r>
      <w:r>
        <w:rPr>
          <w:b/>
          <w:color w:val="C00000"/>
        </w:rPr>
        <w:tab/>
      </w:r>
      <w:proofErr w:type="gramStart"/>
      <w:r w:rsidRPr="00BA0BC4">
        <w:t xml:space="preserve">Const </w:t>
      </w:r>
      <w:r>
        <w:t xml:space="preserve"> user</w:t>
      </w:r>
      <w:proofErr w:type="gramEnd"/>
      <w:r>
        <w:t xml:space="preserve"> = { name : “</w:t>
      </w:r>
      <w:proofErr w:type="spellStart"/>
      <w:r>
        <w:t>shuvo</w:t>
      </w:r>
      <w:proofErr w:type="spellEnd"/>
      <w:r>
        <w:t xml:space="preserve">” ,  id : 123456 } ; </w:t>
      </w:r>
    </w:p>
    <w:p w14:paraId="6EDAC9EA" w14:textId="38D369BE" w:rsidR="0028777D" w:rsidRDefault="0028777D" w:rsidP="002C1F14">
      <w:pPr>
        <w:spacing w:after="0"/>
        <w:ind w:left="1440" w:firstLine="720"/>
      </w:pPr>
      <w:r w:rsidRPr="00C64278">
        <w:t xml:space="preserve">const </w:t>
      </w:r>
      <w:proofErr w:type="gramStart"/>
      <w:r w:rsidRPr="00C64278">
        <w:t>{ name</w:t>
      </w:r>
      <w:proofErr w:type="gramEnd"/>
      <w:r w:rsidRPr="00C64278">
        <w:t xml:space="preserve"> :</w:t>
      </w:r>
      <w:r w:rsidR="00BA0BC4">
        <w:t xml:space="preserve"> </w:t>
      </w:r>
      <w:proofErr w:type="spellStart"/>
      <w:r w:rsidR="00BA0BC4">
        <w:t>empName</w:t>
      </w:r>
      <w:proofErr w:type="spellEnd"/>
      <w:r w:rsidR="00BA0BC4">
        <w:t xml:space="preserve"> </w:t>
      </w:r>
      <w:r w:rsidR="00C64278" w:rsidRPr="00C64278">
        <w:t xml:space="preserve">, </w:t>
      </w:r>
      <w:r w:rsidR="00BA0BC4">
        <w:t xml:space="preserve">id </w:t>
      </w:r>
      <w:r w:rsidR="00C64278" w:rsidRPr="00C64278">
        <w:t xml:space="preserve">: </w:t>
      </w:r>
      <w:proofErr w:type="spellStart"/>
      <w:r w:rsidR="00BA0BC4">
        <w:t>empId</w:t>
      </w:r>
      <w:proofErr w:type="spellEnd"/>
      <w:r w:rsidRPr="00C64278">
        <w:t>}</w:t>
      </w:r>
      <w:r w:rsidR="00C64278" w:rsidRPr="00C64278">
        <w:t xml:space="preserve"> = </w:t>
      </w:r>
      <w:r w:rsidR="00BA0BC4">
        <w:t>user ;</w:t>
      </w:r>
      <w:r w:rsidR="00C64278" w:rsidRPr="00C64278">
        <w:t xml:space="preserve"> </w:t>
      </w:r>
    </w:p>
    <w:p w14:paraId="31B6BA9D" w14:textId="5925634B" w:rsidR="00C64278" w:rsidRDefault="00C64278" w:rsidP="002C1F14">
      <w:pPr>
        <w:spacing w:after="0"/>
        <w:ind w:left="1440" w:firstLine="720"/>
      </w:pPr>
      <w:r>
        <w:t>console.log</w:t>
      </w:r>
      <w:r w:rsidR="00C91AE1">
        <w:t xml:space="preserve"> </w:t>
      </w:r>
      <w:proofErr w:type="gramStart"/>
      <w:r>
        <w:t>(</w:t>
      </w:r>
      <w:r w:rsidR="00C91AE1">
        <w:t xml:space="preserve"> </w:t>
      </w:r>
      <w:proofErr w:type="spellStart"/>
      <w:r w:rsidR="00BA0BC4">
        <w:t>empName</w:t>
      </w:r>
      <w:proofErr w:type="spellEnd"/>
      <w:proofErr w:type="gramEnd"/>
      <w:r>
        <w:t>);</w:t>
      </w:r>
    </w:p>
    <w:p w14:paraId="04FEF416" w14:textId="79CE6C8B" w:rsidR="00C64278" w:rsidRPr="00C64278" w:rsidRDefault="00C64278" w:rsidP="00760DA6">
      <w:pPr>
        <w:spacing w:after="0"/>
        <w:ind w:left="1440" w:firstLine="720"/>
      </w:pPr>
      <w:r>
        <w:t>console.log(</w:t>
      </w:r>
      <w:proofErr w:type="spellStart"/>
      <w:r w:rsidR="00BA0BC4">
        <w:t>empId</w:t>
      </w:r>
      <w:proofErr w:type="spellEnd"/>
      <w:r>
        <w:t>);</w:t>
      </w:r>
    </w:p>
    <w:p w14:paraId="09C9E103" w14:textId="77777777" w:rsidR="00C11081" w:rsidRDefault="00C11081" w:rsidP="00C11081">
      <w:pPr>
        <w:spacing w:after="0"/>
      </w:pPr>
    </w:p>
    <w:p w14:paraId="2DF1C623" w14:textId="25F0CE42" w:rsidR="00AB7A6E" w:rsidRPr="00AB7A6E" w:rsidRDefault="00AB7A6E" w:rsidP="00AB7A6E">
      <w:pPr>
        <w:spacing w:after="0"/>
        <w:rPr>
          <w:b/>
          <w:bCs/>
        </w:rPr>
      </w:pPr>
      <w:r w:rsidRPr="00AB7A6E">
        <w:rPr>
          <w:b/>
          <w:bCs/>
        </w:rPr>
        <w:t xml:space="preserve">Error Handing: </w:t>
      </w:r>
    </w:p>
    <w:p w14:paraId="4AC22AB4" w14:textId="486A37F6" w:rsidR="00C11081" w:rsidRPr="002C1F14" w:rsidRDefault="00C11081" w:rsidP="00AB7A6E">
      <w:r>
        <w:t xml:space="preserve">If we return a null object in destructing, then JavaScript throw an error. </w:t>
      </w:r>
      <w:r w:rsidRPr="002C1F14">
        <w:t>To avoid this, you can use the OR operator (||) to fallback the null object to an empty object:</w:t>
      </w:r>
    </w:p>
    <w:p w14:paraId="1B3881B8" w14:textId="3869C8D7" w:rsidR="00D95EBF" w:rsidRDefault="002C1F14" w:rsidP="00B30318">
      <w:pPr>
        <w:ind w:left="1440"/>
      </w:pPr>
      <w:r w:rsidRPr="00C11081">
        <w:t xml:space="preserve">let </w:t>
      </w:r>
      <w:proofErr w:type="gramStart"/>
      <w:r w:rsidRPr="00C11081">
        <w:t xml:space="preserve">{ </w:t>
      </w:r>
      <w:proofErr w:type="spellStart"/>
      <w:r w:rsidRPr="00C11081">
        <w:t>firstName</w:t>
      </w:r>
      <w:proofErr w:type="spellEnd"/>
      <w:proofErr w:type="gramEnd"/>
      <w:r w:rsidRPr="00C11081">
        <w:t xml:space="preserve">, </w:t>
      </w:r>
      <w:proofErr w:type="spellStart"/>
      <w:r w:rsidRPr="00C11081">
        <w:t>lastName</w:t>
      </w:r>
      <w:proofErr w:type="spellEnd"/>
      <w:r w:rsidRPr="00C11081">
        <w:t xml:space="preserve"> } = </w:t>
      </w:r>
      <w:r w:rsidR="00C11081">
        <w:t xml:space="preserve"> </w:t>
      </w:r>
      <w:proofErr w:type="spellStart"/>
      <w:r w:rsidRPr="00C11081">
        <w:t>getPerson</w:t>
      </w:r>
      <w:proofErr w:type="spellEnd"/>
      <w:r w:rsidRPr="00C11081">
        <w:t>() || {</w:t>
      </w:r>
      <w:r w:rsidR="00C11081">
        <w:t xml:space="preserve"> </w:t>
      </w:r>
      <w:r w:rsidRPr="00C11081">
        <w:t>}</w:t>
      </w:r>
      <w:r w:rsidR="00C11081">
        <w:t xml:space="preserve"> </w:t>
      </w:r>
      <w:r w:rsidRPr="00C11081">
        <w:t>;</w:t>
      </w:r>
    </w:p>
    <w:p w14:paraId="4D4AC4BC" w14:textId="77777777" w:rsidR="00AB7A6E" w:rsidRPr="00C11081" w:rsidRDefault="00AB7A6E" w:rsidP="00B30318">
      <w:pPr>
        <w:ind w:left="1440"/>
      </w:pPr>
    </w:p>
    <w:p w14:paraId="6333905D" w14:textId="17EF5958" w:rsidR="005D500F" w:rsidRDefault="005D500F" w:rsidP="005D500F">
      <w:pPr>
        <w:pStyle w:val="Heading2"/>
      </w:pPr>
      <w:r>
        <w:t>Destructing for Object/ Array</w:t>
      </w:r>
    </w:p>
    <w:p w14:paraId="0A077FB8" w14:textId="5E6EFED8" w:rsidR="005D500F" w:rsidRDefault="005D500F" w:rsidP="005D500F">
      <w:pPr>
        <w:spacing w:after="0"/>
        <w:rPr>
          <w:b/>
          <w:bCs/>
          <w:sz w:val="24"/>
          <w:szCs w:val="24"/>
        </w:rPr>
      </w:pPr>
      <w:r w:rsidRPr="002D6060">
        <w:rPr>
          <w:b/>
          <w:bCs/>
          <w:sz w:val="24"/>
          <w:szCs w:val="24"/>
        </w:rPr>
        <w:t>Assign Default Values:</w:t>
      </w:r>
    </w:p>
    <w:p w14:paraId="5CBB6FE9" w14:textId="14D890AA" w:rsidR="005D500F" w:rsidRDefault="005D500F">
      <w:pPr>
        <w:pStyle w:val="ListParagraph"/>
        <w:numPr>
          <w:ilvl w:val="0"/>
          <w:numId w:val="149"/>
        </w:numPr>
      </w:pPr>
      <w:r>
        <w:t xml:space="preserve">Array: We can set default value in array destructing. If </w:t>
      </w:r>
      <w:r w:rsidR="00677745">
        <w:t>variables are messing in array,</w:t>
      </w:r>
      <w:r>
        <w:t xml:space="preserve"> then default value is assigned in </w:t>
      </w:r>
      <w:proofErr w:type="spellStart"/>
      <w:proofErr w:type="gramStart"/>
      <w:r>
        <w:t>destructuring</w:t>
      </w:r>
      <w:proofErr w:type="spellEnd"/>
      <w:r>
        <w:t xml:space="preserve"> .</w:t>
      </w:r>
      <w:proofErr w:type="gramEnd"/>
      <w:r>
        <w:t xml:space="preserve"> </w:t>
      </w:r>
    </w:p>
    <w:p w14:paraId="1DC13515" w14:textId="77777777" w:rsidR="005D500F" w:rsidRPr="002D6060" w:rsidRDefault="005D500F" w:rsidP="002D76E1">
      <w:pPr>
        <w:spacing w:after="0"/>
      </w:pPr>
      <w:r>
        <w:tab/>
      </w:r>
      <w:r>
        <w:tab/>
        <w:t xml:space="preserve">Code: </w:t>
      </w:r>
    </w:p>
    <w:p w14:paraId="181E2EA3" w14:textId="77777777" w:rsidR="005D500F" w:rsidRPr="002D6060" w:rsidRDefault="005D500F" w:rsidP="005D500F">
      <w:pPr>
        <w:spacing w:after="0"/>
        <w:ind w:left="2160"/>
      </w:pPr>
      <w:r w:rsidRPr="002D6060">
        <w:t xml:space="preserve">let </w:t>
      </w:r>
      <w:proofErr w:type="spellStart"/>
      <w:r w:rsidRPr="002D6060">
        <w:t>arrValue</w:t>
      </w:r>
      <w:proofErr w:type="spellEnd"/>
      <w:r w:rsidRPr="002D6060">
        <w:t xml:space="preserve"> = [10];</w:t>
      </w:r>
    </w:p>
    <w:p w14:paraId="58EFEC0B" w14:textId="7E4FEBBE" w:rsidR="005D500F" w:rsidRPr="002D6060" w:rsidRDefault="005D500F" w:rsidP="005D500F">
      <w:pPr>
        <w:spacing w:after="0"/>
        <w:ind w:left="2160"/>
      </w:pPr>
      <w:r w:rsidRPr="002D6060">
        <w:t xml:space="preserve">let [x = </w:t>
      </w:r>
      <w:proofErr w:type="gramStart"/>
      <w:r w:rsidRPr="002D6060">
        <w:t xml:space="preserve">5,  </w:t>
      </w:r>
      <w:r w:rsidR="00677745">
        <w:t xml:space="preserve"> </w:t>
      </w:r>
      <w:proofErr w:type="gramEnd"/>
      <w:r w:rsidRPr="002D6060">
        <w:t xml:space="preserve">y = 7] = </w:t>
      </w:r>
      <w:proofErr w:type="spellStart"/>
      <w:r w:rsidRPr="002D6060">
        <w:t>arrValue</w:t>
      </w:r>
      <w:proofErr w:type="spellEnd"/>
      <w:r w:rsidRPr="002D6060">
        <w:t>;</w:t>
      </w:r>
    </w:p>
    <w:p w14:paraId="073F511E" w14:textId="53329403" w:rsidR="005D500F" w:rsidRPr="002D6060" w:rsidRDefault="005D500F" w:rsidP="005D500F">
      <w:pPr>
        <w:spacing w:after="0"/>
        <w:ind w:left="2160"/>
      </w:pPr>
      <w:r w:rsidRPr="002D6060">
        <w:t>console.log(x</w:t>
      </w:r>
      <w:proofErr w:type="gramStart"/>
      <w:r w:rsidRPr="002D6060">
        <w:t>)</w:t>
      </w:r>
      <w:r w:rsidR="00677745">
        <w:t xml:space="preserve"> </w:t>
      </w:r>
      <w:r w:rsidRPr="002D6060">
        <w:t>;</w:t>
      </w:r>
      <w:proofErr w:type="gramEnd"/>
      <w:r w:rsidRPr="002D6060">
        <w:t xml:space="preserve"> </w:t>
      </w:r>
      <w:r w:rsidR="008B4E28">
        <w:t xml:space="preserve">      </w:t>
      </w:r>
      <w:r w:rsidRPr="002D6060">
        <w:t>// 10</w:t>
      </w:r>
    </w:p>
    <w:p w14:paraId="2317ADB0" w14:textId="56651127" w:rsidR="005D500F" w:rsidRPr="002D6060" w:rsidRDefault="005D500F" w:rsidP="005D500F">
      <w:pPr>
        <w:spacing w:after="0"/>
        <w:ind w:left="2160"/>
      </w:pPr>
      <w:r w:rsidRPr="002D6060">
        <w:t>console.log(y</w:t>
      </w:r>
      <w:proofErr w:type="gramStart"/>
      <w:r w:rsidRPr="002D6060">
        <w:t>)</w:t>
      </w:r>
      <w:r w:rsidR="00677745">
        <w:t xml:space="preserve"> </w:t>
      </w:r>
      <w:r w:rsidRPr="002D6060">
        <w:t>;</w:t>
      </w:r>
      <w:proofErr w:type="gramEnd"/>
      <w:r w:rsidRPr="002D6060">
        <w:t xml:space="preserve"> </w:t>
      </w:r>
      <w:r w:rsidR="008B4E28">
        <w:t xml:space="preserve">      </w:t>
      </w:r>
      <w:r w:rsidRPr="002D6060">
        <w:t>// 7</w:t>
      </w:r>
    </w:p>
    <w:p w14:paraId="092CBB5F" w14:textId="008D67BA" w:rsidR="002C1F14" w:rsidRDefault="005D500F">
      <w:pPr>
        <w:pStyle w:val="ListParagraph"/>
        <w:numPr>
          <w:ilvl w:val="0"/>
          <w:numId w:val="149"/>
        </w:numPr>
      </w:pPr>
      <w:r>
        <w:t xml:space="preserve">Object: we can also set default value in object destructing. </w:t>
      </w:r>
    </w:p>
    <w:p w14:paraId="6D0F9657" w14:textId="76C95AC5" w:rsidR="005D500F" w:rsidRPr="005D500F" w:rsidRDefault="005D500F" w:rsidP="002D76E1">
      <w:pPr>
        <w:spacing w:after="0"/>
        <w:ind w:left="1440"/>
      </w:pPr>
      <w:r w:rsidRPr="005D500F">
        <w:lastRenderedPageBreak/>
        <w:t>Code:</w:t>
      </w:r>
    </w:p>
    <w:p w14:paraId="7FAD8DDA" w14:textId="77777777" w:rsidR="005D500F" w:rsidRPr="005D500F" w:rsidRDefault="005D500F" w:rsidP="005D500F">
      <w:pPr>
        <w:spacing w:after="0"/>
        <w:ind w:left="2160"/>
      </w:pPr>
      <w:r w:rsidRPr="005D500F">
        <w:t>const person = {</w:t>
      </w:r>
    </w:p>
    <w:p w14:paraId="4027E3CC" w14:textId="77777777" w:rsidR="005D500F" w:rsidRPr="005D500F" w:rsidRDefault="005D500F" w:rsidP="005D500F">
      <w:pPr>
        <w:spacing w:after="0"/>
        <w:ind w:left="2160"/>
      </w:pPr>
      <w:r w:rsidRPr="005D500F">
        <w:t xml:space="preserve">    name: 'Jack',</w:t>
      </w:r>
    </w:p>
    <w:p w14:paraId="1CAFBFB5" w14:textId="25AC2856" w:rsidR="005D500F" w:rsidRPr="005D500F" w:rsidRDefault="005D500F" w:rsidP="005D500F">
      <w:pPr>
        <w:spacing w:after="0"/>
        <w:ind w:left="2160"/>
      </w:pPr>
      <w:r w:rsidRPr="005D500F">
        <w:t>}</w:t>
      </w:r>
    </w:p>
    <w:p w14:paraId="74C80F8D" w14:textId="589443E2" w:rsidR="005D500F" w:rsidRPr="005D500F" w:rsidRDefault="005D500F" w:rsidP="005D500F">
      <w:pPr>
        <w:spacing w:after="0"/>
        <w:ind w:left="2160"/>
      </w:pPr>
      <w:r w:rsidRPr="005D500F">
        <w:t xml:space="preserve">const </w:t>
      </w:r>
      <w:proofErr w:type="gramStart"/>
      <w:r w:rsidRPr="005D500F">
        <w:t>{ name</w:t>
      </w:r>
      <w:proofErr w:type="gramEnd"/>
      <w:r w:rsidRPr="005D500F">
        <w:t>, age = 26} = person;</w:t>
      </w:r>
    </w:p>
    <w:p w14:paraId="3A0977E1" w14:textId="543EB1F0" w:rsidR="005D500F" w:rsidRPr="005D500F" w:rsidRDefault="005D500F" w:rsidP="005D500F">
      <w:pPr>
        <w:spacing w:after="0"/>
        <w:ind w:left="2160"/>
      </w:pPr>
      <w:r w:rsidRPr="005D500F">
        <w:t>console.log(name</w:t>
      </w:r>
      <w:proofErr w:type="gramStart"/>
      <w:r w:rsidRPr="005D500F">
        <w:t xml:space="preserve">); </w:t>
      </w:r>
      <w:r>
        <w:t xml:space="preserve">  </w:t>
      </w:r>
      <w:proofErr w:type="gramEnd"/>
      <w:r>
        <w:t xml:space="preserve">  </w:t>
      </w:r>
      <w:r w:rsidRPr="005D500F">
        <w:t>// Jack</w:t>
      </w:r>
    </w:p>
    <w:p w14:paraId="1848BCB2" w14:textId="16012ED6" w:rsidR="005D500F" w:rsidRPr="005D500F" w:rsidRDefault="005D500F" w:rsidP="005D500F">
      <w:pPr>
        <w:spacing w:after="0"/>
        <w:ind w:left="2160"/>
      </w:pPr>
      <w:r w:rsidRPr="005D500F">
        <w:t>console.log(age</w:t>
      </w:r>
      <w:proofErr w:type="gramStart"/>
      <w:r w:rsidRPr="005D500F">
        <w:t xml:space="preserve">); </w:t>
      </w:r>
      <w:r>
        <w:t xml:space="preserve">  </w:t>
      </w:r>
      <w:proofErr w:type="gramEnd"/>
      <w:r>
        <w:t xml:space="preserve">      </w:t>
      </w:r>
      <w:r w:rsidRPr="005D500F">
        <w:t>// 26</w:t>
      </w:r>
    </w:p>
    <w:p w14:paraId="42B27FBD" w14:textId="54DB5E42" w:rsidR="00566BF5" w:rsidRPr="001519BA" w:rsidRDefault="00566BF5" w:rsidP="001519BA">
      <w:pPr>
        <w:spacing w:after="0"/>
      </w:pPr>
    </w:p>
    <w:p w14:paraId="07DFF9AD" w14:textId="76A553F1" w:rsidR="00D86E00" w:rsidRDefault="00D86E00" w:rsidP="00AB7A6E">
      <w:pPr>
        <w:spacing w:after="0"/>
        <w:rPr>
          <w:b/>
          <w:bCs/>
          <w:sz w:val="24"/>
          <w:szCs w:val="24"/>
        </w:rPr>
      </w:pPr>
      <w:r w:rsidRPr="00D86E00">
        <w:rPr>
          <w:b/>
          <w:bCs/>
          <w:sz w:val="24"/>
          <w:szCs w:val="24"/>
        </w:rPr>
        <w:t xml:space="preserve">Nested </w:t>
      </w:r>
      <w:proofErr w:type="spellStart"/>
      <w:proofErr w:type="gramStart"/>
      <w:r w:rsidRPr="00D86E00">
        <w:rPr>
          <w:b/>
          <w:bCs/>
          <w:sz w:val="24"/>
          <w:szCs w:val="24"/>
        </w:rPr>
        <w:t>Destructuring</w:t>
      </w:r>
      <w:proofErr w:type="spellEnd"/>
      <w:r w:rsidRPr="00D86E00">
        <w:rPr>
          <w:b/>
          <w:bCs/>
          <w:sz w:val="24"/>
          <w:szCs w:val="24"/>
        </w:rPr>
        <w:t> </w:t>
      </w:r>
      <w:r>
        <w:rPr>
          <w:b/>
          <w:bCs/>
          <w:sz w:val="24"/>
          <w:szCs w:val="24"/>
        </w:rPr>
        <w:t>:</w:t>
      </w:r>
      <w:proofErr w:type="gramEnd"/>
    </w:p>
    <w:p w14:paraId="3F9231DF" w14:textId="4F7EA54C" w:rsidR="00D86E00" w:rsidRPr="00D86E00" w:rsidRDefault="00D86E00">
      <w:pPr>
        <w:pStyle w:val="ListParagraph"/>
        <w:numPr>
          <w:ilvl w:val="0"/>
          <w:numId w:val="150"/>
        </w:numPr>
      </w:pPr>
      <w:r w:rsidRPr="002D76E1">
        <w:t>Array:</w:t>
      </w:r>
      <w:r w:rsidRPr="00D86E00">
        <w:rPr>
          <w:b/>
          <w:bCs/>
        </w:rPr>
        <w:t xml:space="preserve"> </w:t>
      </w:r>
      <w:r w:rsidRPr="00D86E00">
        <w:t xml:space="preserve">You can perform nested </w:t>
      </w:r>
      <w:proofErr w:type="spellStart"/>
      <w:r w:rsidRPr="00D86E00">
        <w:t>destructuring</w:t>
      </w:r>
      <w:proofErr w:type="spellEnd"/>
      <w:r w:rsidRPr="00D86E00">
        <w:t xml:space="preserve"> for array elements.</w:t>
      </w:r>
    </w:p>
    <w:p w14:paraId="6520DF75" w14:textId="44D89597" w:rsidR="00D86E00" w:rsidRPr="00D86E00" w:rsidRDefault="00D86E00" w:rsidP="00D86E00">
      <w:pPr>
        <w:spacing w:after="0"/>
        <w:ind w:left="2880"/>
      </w:pPr>
      <w:r w:rsidRPr="00D86E00">
        <w:t xml:space="preserve">const </w:t>
      </w:r>
      <w:proofErr w:type="spellStart"/>
      <w:r w:rsidRPr="00D86E00">
        <w:t>arrValue</w:t>
      </w:r>
      <w:proofErr w:type="spellEnd"/>
      <w:r w:rsidRPr="00D86E00">
        <w:t xml:space="preserve"> = ['one', ['two', 'three']];</w:t>
      </w:r>
    </w:p>
    <w:p w14:paraId="36AFD191" w14:textId="43EF8AD6" w:rsidR="00D86E00" w:rsidRPr="00D86E00" w:rsidRDefault="00D86E00" w:rsidP="00D86E00">
      <w:pPr>
        <w:spacing w:after="0"/>
        <w:ind w:left="2880"/>
      </w:pPr>
      <w:r w:rsidRPr="00D86E00">
        <w:t xml:space="preserve">const [x, [y, z]] = </w:t>
      </w:r>
      <w:proofErr w:type="spellStart"/>
      <w:r w:rsidRPr="00D86E00">
        <w:t>arrValue</w:t>
      </w:r>
      <w:proofErr w:type="spellEnd"/>
      <w:r w:rsidRPr="00D86E00">
        <w:t>;</w:t>
      </w:r>
    </w:p>
    <w:p w14:paraId="12077874" w14:textId="77777777" w:rsidR="00D86E00" w:rsidRPr="00D86E00" w:rsidRDefault="00D86E00" w:rsidP="00D86E00">
      <w:pPr>
        <w:spacing w:after="0"/>
        <w:ind w:left="2880"/>
      </w:pPr>
      <w:r w:rsidRPr="00D86E00">
        <w:t>console.log(x); // one</w:t>
      </w:r>
    </w:p>
    <w:p w14:paraId="43A4A646" w14:textId="77777777" w:rsidR="00D86E00" w:rsidRPr="00D86E00" w:rsidRDefault="00D86E00" w:rsidP="00D86E00">
      <w:pPr>
        <w:spacing w:after="0"/>
        <w:ind w:left="2880"/>
      </w:pPr>
      <w:r w:rsidRPr="00D86E00">
        <w:t>console.log(y); // two</w:t>
      </w:r>
    </w:p>
    <w:p w14:paraId="1E8BA4BF" w14:textId="77777777" w:rsidR="00D86E00" w:rsidRPr="00D86E00" w:rsidRDefault="00D86E00" w:rsidP="00D86E00">
      <w:pPr>
        <w:spacing w:after="0"/>
        <w:ind w:left="2880"/>
      </w:pPr>
      <w:r w:rsidRPr="00D86E00">
        <w:t>console.log(z); // three</w:t>
      </w:r>
    </w:p>
    <w:p w14:paraId="6A835471" w14:textId="07F5EEB0" w:rsidR="00D86E00" w:rsidRPr="00D86E00" w:rsidRDefault="00D86E00">
      <w:pPr>
        <w:pStyle w:val="ListParagraph"/>
        <w:numPr>
          <w:ilvl w:val="0"/>
          <w:numId w:val="150"/>
        </w:numPr>
        <w:spacing w:after="0"/>
      </w:pPr>
      <w:r w:rsidRPr="00D86E00">
        <w:t xml:space="preserve">Object: </w:t>
      </w:r>
      <w:r>
        <w:t>we</w:t>
      </w:r>
      <w:r w:rsidRPr="00D86E00">
        <w:t xml:space="preserve"> can also perform nested </w:t>
      </w:r>
      <w:proofErr w:type="spellStart"/>
      <w:r w:rsidRPr="00D86E00">
        <w:t>destructuring</w:t>
      </w:r>
      <w:proofErr w:type="spellEnd"/>
      <w:r w:rsidRPr="00D86E00">
        <w:t xml:space="preserve"> for object properties.</w:t>
      </w:r>
    </w:p>
    <w:p w14:paraId="51CFCFE6" w14:textId="77777777" w:rsidR="00D86E00" w:rsidRPr="00D86E00" w:rsidRDefault="00D86E00" w:rsidP="00D86E00">
      <w:pPr>
        <w:spacing w:after="0"/>
        <w:ind w:left="2160"/>
      </w:pPr>
      <w:r w:rsidRPr="00D86E00">
        <w:t>const person = {</w:t>
      </w:r>
    </w:p>
    <w:p w14:paraId="2C678BD0" w14:textId="77777777" w:rsidR="00D86E00" w:rsidRPr="00D86E00" w:rsidRDefault="00D86E00" w:rsidP="00D86E00">
      <w:pPr>
        <w:spacing w:after="0"/>
        <w:ind w:left="2160"/>
      </w:pPr>
      <w:r w:rsidRPr="00D86E00">
        <w:t xml:space="preserve">    name: 'Jack',</w:t>
      </w:r>
    </w:p>
    <w:p w14:paraId="1B6B7B90" w14:textId="77777777" w:rsidR="00D86E00" w:rsidRPr="00D86E00" w:rsidRDefault="00D86E00" w:rsidP="00D86E00">
      <w:pPr>
        <w:spacing w:after="0"/>
        <w:ind w:left="2160"/>
      </w:pPr>
      <w:r w:rsidRPr="00D86E00">
        <w:t xml:space="preserve">    age: 26,</w:t>
      </w:r>
    </w:p>
    <w:p w14:paraId="0570045B" w14:textId="77777777" w:rsidR="00D86E00" w:rsidRPr="00D86E00" w:rsidRDefault="00D86E00" w:rsidP="00D86E00">
      <w:pPr>
        <w:spacing w:after="0"/>
        <w:ind w:left="2160"/>
      </w:pPr>
      <w:r w:rsidRPr="00D86E00">
        <w:t xml:space="preserve">    hobbies: {</w:t>
      </w:r>
    </w:p>
    <w:p w14:paraId="3563BDA6" w14:textId="77777777" w:rsidR="00D86E00" w:rsidRPr="00D86E00" w:rsidRDefault="00D86E00" w:rsidP="00D86E00">
      <w:pPr>
        <w:spacing w:after="0"/>
        <w:ind w:left="2160"/>
      </w:pPr>
      <w:r w:rsidRPr="00D86E00">
        <w:t xml:space="preserve">        read: true,</w:t>
      </w:r>
    </w:p>
    <w:p w14:paraId="4E6F51AF" w14:textId="77777777" w:rsidR="00D86E00" w:rsidRPr="00D86E00" w:rsidRDefault="00D86E00" w:rsidP="00D86E00">
      <w:pPr>
        <w:spacing w:after="0"/>
        <w:ind w:left="2160"/>
      </w:pPr>
      <w:r w:rsidRPr="00D86E00">
        <w:t xml:space="preserve">        </w:t>
      </w:r>
      <w:proofErr w:type="spellStart"/>
      <w:r w:rsidRPr="00D86E00">
        <w:t>playGame</w:t>
      </w:r>
      <w:proofErr w:type="spellEnd"/>
      <w:r w:rsidRPr="00D86E00">
        <w:t>: true</w:t>
      </w:r>
    </w:p>
    <w:p w14:paraId="1F9D9240" w14:textId="77777777" w:rsidR="00D86E00" w:rsidRPr="00D86E00" w:rsidRDefault="00D86E00" w:rsidP="00D86E00">
      <w:pPr>
        <w:spacing w:after="0"/>
        <w:ind w:left="2160"/>
      </w:pPr>
      <w:r w:rsidRPr="00D86E00">
        <w:t xml:space="preserve">    }</w:t>
      </w:r>
    </w:p>
    <w:p w14:paraId="7B005566" w14:textId="77777777" w:rsidR="00D86E00" w:rsidRPr="00D86E00" w:rsidRDefault="00D86E00" w:rsidP="00D86E00">
      <w:pPr>
        <w:spacing w:after="0"/>
        <w:ind w:left="2160"/>
      </w:pPr>
      <w:r w:rsidRPr="00D86E00">
        <w:t>}</w:t>
      </w:r>
    </w:p>
    <w:p w14:paraId="2A5FE4EE" w14:textId="1FFD3BB7" w:rsidR="00D86E00" w:rsidRPr="00D86E00" w:rsidRDefault="00D86E00" w:rsidP="00D86E00">
      <w:pPr>
        <w:spacing w:after="0"/>
        <w:ind w:left="2160"/>
      </w:pPr>
      <w:proofErr w:type="gramStart"/>
      <w:r w:rsidRPr="00D86E00">
        <w:t xml:space="preserve">const </w:t>
      </w:r>
      <w:r w:rsidR="002D76E1">
        <w:t xml:space="preserve"> </w:t>
      </w:r>
      <w:r w:rsidRPr="00D86E00">
        <w:t>{</w:t>
      </w:r>
      <w:proofErr w:type="gramEnd"/>
      <w:r w:rsidR="002D76E1">
        <w:t xml:space="preserve"> </w:t>
      </w:r>
      <w:r w:rsidRPr="00D86E00">
        <w:t>name</w:t>
      </w:r>
      <w:r w:rsidR="002D76E1">
        <w:t xml:space="preserve"> </w:t>
      </w:r>
      <w:r w:rsidRPr="00D86E00">
        <w:t>, hobbies: {</w:t>
      </w:r>
      <w:r>
        <w:t xml:space="preserve"> </w:t>
      </w:r>
      <w:r w:rsidRPr="00D86E00">
        <w:t xml:space="preserve">read, </w:t>
      </w:r>
      <w:proofErr w:type="spellStart"/>
      <w:r w:rsidRPr="00D86E00">
        <w:t>playGame</w:t>
      </w:r>
      <w:proofErr w:type="spellEnd"/>
      <w:r>
        <w:t xml:space="preserve"> </w:t>
      </w:r>
      <w:r w:rsidRPr="00D86E00">
        <w:t>}</w:t>
      </w:r>
      <w:r>
        <w:t xml:space="preserve"> </w:t>
      </w:r>
      <w:r w:rsidRPr="00D86E00">
        <w:t>} = person;</w:t>
      </w:r>
    </w:p>
    <w:p w14:paraId="3BDE4CC3" w14:textId="77777777" w:rsidR="00D86E00" w:rsidRPr="00D86E00" w:rsidRDefault="00D86E00" w:rsidP="00D86E00">
      <w:pPr>
        <w:spacing w:after="0"/>
        <w:ind w:left="2160"/>
      </w:pPr>
      <w:r w:rsidRPr="00D86E00">
        <w:t>console.log(name); // Jack</w:t>
      </w:r>
    </w:p>
    <w:p w14:paraId="5A33A78F" w14:textId="77777777" w:rsidR="00D86E00" w:rsidRPr="00D86E00" w:rsidRDefault="00D86E00" w:rsidP="00D86E00">
      <w:pPr>
        <w:spacing w:after="0"/>
        <w:ind w:left="2160"/>
      </w:pPr>
      <w:r w:rsidRPr="00D86E00">
        <w:t>console.log(read); // true</w:t>
      </w:r>
    </w:p>
    <w:p w14:paraId="25ABB7A7" w14:textId="70F44359" w:rsidR="00D86E00" w:rsidRPr="00AB7A6E" w:rsidRDefault="00D86E00" w:rsidP="00AB7A6E">
      <w:pPr>
        <w:spacing w:after="0"/>
        <w:ind w:left="2160"/>
      </w:pPr>
      <w:r w:rsidRPr="00D86E00">
        <w:t>console.log(</w:t>
      </w:r>
      <w:proofErr w:type="spellStart"/>
      <w:r w:rsidRPr="00D86E00">
        <w:t>playGame</w:t>
      </w:r>
      <w:proofErr w:type="spellEnd"/>
      <w:r w:rsidRPr="00D86E00">
        <w:t>); // true</w:t>
      </w:r>
    </w:p>
    <w:p w14:paraId="6F454669" w14:textId="4AD516CA" w:rsidR="002D76E1" w:rsidRPr="00AB7A6E" w:rsidRDefault="0020183E" w:rsidP="00D86E00">
      <w:pPr>
        <w:rPr>
          <w:b/>
          <w:bCs/>
          <w:sz w:val="24"/>
          <w:szCs w:val="24"/>
        </w:rPr>
      </w:pPr>
      <w:r>
        <w:rPr>
          <w:b/>
          <w:bCs/>
          <w:sz w:val="24"/>
          <w:szCs w:val="24"/>
        </w:rPr>
        <w:t>R</w:t>
      </w:r>
      <w:r w:rsidR="002D76E1" w:rsidRPr="00AB7A6E">
        <w:rPr>
          <w:b/>
          <w:bCs/>
          <w:sz w:val="24"/>
          <w:szCs w:val="24"/>
        </w:rPr>
        <w:t>est Operator:</w:t>
      </w:r>
    </w:p>
    <w:p w14:paraId="0D4059F7" w14:textId="09D43C41" w:rsidR="002D76E1" w:rsidRDefault="00792D6D">
      <w:pPr>
        <w:pStyle w:val="ListParagraph"/>
        <w:numPr>
          <w:ilvl w:val="0"/>
          <w:numId w:val="151"/>
        </w:numPr>
      </w:pPr>
      <w:proofErr w:type="gramStart"/>
      <w:r>
        <w:t>Array :</w:t>
      </w:r>
      <w:proofErr w:type="gramEnd"/>
      <w:r>
        <w:t xml:space="preserve"> </w:t>
      </w:r>
      <w:r w:rsidR="002D76E1" w:rsidRPr="002D76E1">
        <w:t>You can assign some array elements to distinct variables and the other array elements to a single variable with the help of the rest operator (...).</w:t>
      </w:r>
    </w:p>
    <w:p w14:paraId="21C73917" w14:textId="30B101AA" w:rsidR="002D76E1" w:rsidRPr="002D76E1" w:rsidRDefault="002D76E1" w:rsidP="002D76E1">
      <w:pPr>
        <w:spacing w:after="0"/>
        <w:ind w:left="2160"/>
      </w:pPr>
      <w:r w:rsidRPr="002D76E1">
        <w:t>var [</w:t>
      </w:r>
      <w:proofErr w:type="gramStart"/>
      <w:r w:rsidRPr="002D76E1">
        <w:t>name</w:t>
      </w:r>
      <w:r>
        <w:t xml:space="preserve"> </w:t>
      </w:r>
      <w:r w:rsidRPr="002D76E1">
        <w:t>,</w:t>
      </w:r>
      <w:proofErr w:type="gramEnd"/>
      <w:r>
        <w:t xml:space="preserve"> </w:t>
      </w:r>
      <w:r w:rsidRPr="002D76E1">
        <w:t>,</w:t>
      </w:r>
      <w:r>
        <w:t xml:space="preserve"> </w:t>
      </w:r>
      <w:r w:rsidRPr="002D76E1">
        <w:t>...city] = ["Monim", 28, "</w:t>
      </w:r>
      <w:proofErr w:type="spellStart"/>
      <w:r w:rsidRPr="002D76E1">
        <w:t>London"</w:t>
      </w:r>
      <w:r w:rsidR="00755E22">
        <w:t>,”Karachi</w:t>
      </w:r>
      <w:proofErr w:type="spellEnd"/>
      <w:r w:rsidR="00755E22">
        <w:t>”</w:t>
      </w:r>
      <w:r w:rsidR="00A22756">
        <w:t>]</w:t>
      </w:r>
    </w:p>
    <w:p w14:paraId="7B923ACD" w14:textId="11EC6D0C" w:rsidR="002D76E1" w:rsidRPr="002D76E1" w:rsidRDefault="002D76E1" w:rsidP="002D76E1">
      <w:pPr>
        <w:spacing w:after="0"/>
        <w:ind w:left="2160"/>
      </w:pPr>
      <w:r w:rsidRPr="002D76E1">
        <w:t>console.log(name</w:t>
      </w:r>
      <w:proofErr w:type="gramStart"/>
      <w:r w:rsidRPr="002D76E1">
        <w:t>);</w:t>
      </w:r>
      <w:r>
        <w:t xml:space="preserve">   </w:t>
      </w:r>
      <w:proofErr w:type="gramEnd"/>
      <w:r w:rsidRPr="002D76E1">
        <w:t xml:space="preserve">// </w:t>
      </w:r>
      <w:r>
        <w:t xml:space="preserve"> </w:t>
      </w:r>
      <w:r w:rsidRPr="002D76E1">
        <w:t>"Monim"</w:t>
      </w:r>
    </w:p>
    <w:p w14:paraId="33E6BB17" w14:textId="5817518C" w:rsidR="002D76E1" w:rsidRPr="002D76E1" w:rsidRDefault="002D76E1" w:rsidP="002D76E1">
      <w:pPr>
        <w:spacing w:after="0"/>
        <w:ind w:left="2160"/>
      </w:pPr>
      <w:r w:rsidRPr="002D76E1">
        <w:t>console.log(city</w:t>
      </w:r>
      <w:proofErr w:type="gramStart"/>
      <w:r w:rsidRPr="002D76E1">
        <w:t>);</w:t>
      </w:r>
      <w:r>
        <w:t xml:space="preserve">   </w:t>
      </w:r>
      <w:proofErr w:type="gramEnd"/>
      <w:r>
        <w:t xml:space="preserve">   </w:t>
      </w:r>
      <w:r w:rsidRPr="002D76E1">
        <w:t xml:space="preserve">// </w:t>
      </w:r>
      <w:r>
        <w:t xml:space="preserve"> </w:t>
      </w:r>
      <w:r w:rsidRPr="002D76E1">
        <w:t>"London"</w:t>
      </w:r>
      <w:r>
        <w:t xml:space="preserve">, </w:t>
      </w:r>
      <w:r w:rsidRPr="002D76E1">
        <w:t xml:space="preserve">"Karachi" </w:t>
      </w:r>
    </w:p>
    <w:p w14:paraId="744B78F5" w14:textId="77777777" w:rsidR="002D76E1" w:rsidRPr="002D76E1" w:rsidRDefault="002D76E1" w:rsidP="002D76E1"/>
    <w:p w14:paraId="3107C776" w14:textId="52A2B536" w:rsidR="00D86E00" w:rsidRDefault="00792D6D">
      <w:pPr>
        <w:pStyle w:val="ListParagraph"/>
        <w:numPr>
          <w:ilvl w:val="0"/>
          <w:numId w:val="151"/>
        </w:numPr>
      </w:pPr>
      <w:r>
        <w:t xml:space="preserve">Object: we can use rest operator in object </w:t>
      </w:r>
      <w:proofErr w:type="spellStart"/>
      <w:r>
        <w:t>destructuring</w:t>
      </w:r>
      <w:proofErr w:type="spellEnd"/>
      <w:r>
        <w:t xml:space="preserve"> also. </w:t>
      </w:r>
    </w:p>
    <w:p w14:paraId="57C42279" w14:textId="77777777" w:rsidR="00792D6D" w:rsidRPr="00792D6D" w:rsidRDefault="00792D6D" w:rsidP="00792D6D">
      <w:pPr>
        <w:spacing w:after="0"/>
        <w:ind w:left="1440"/>
      </w:pPr>
      <w:r w:rsidRPr="00792D6D">
        <w:t xml:space="preserve">const </w:t>
      </w:r>
      <w:proofErr w:type="gramStart"/>
      <w:r w:rsidRPr="00792D6D">
        <w:t>{ a</w:t>
      </w:r>
      <w:proofErr w:type="gramEnd"/>
      <w:r w:rsidRPr="00792D6D">
        <w:t>, ...others } = { a: 1, b: 2, c: 3 };</w:t>
      </w:r>
    </w:p>
    <w:p w14:paraId="1A6B629D" w14:textId="77777777" w:rsidR="00792D6D" w:rsidRPr="00792D6D" w:rsidRDefault="00792D6D" w:rsidP="00792D6D">
      <w:pPr>
        <w:spacing w:after="0"/>
        <w:ind w:left="1440"/>
      </w:pPr>
      <w:r w:rsidRPr="00792D6D">
        <w:t xml:space="preserve">console.log(others); // </w:t>
      </w:r>
      <w:proofErr w:type="gramStart"/>
      <w:r w:rsidRPr="00792D6D">
        <w:t>{ b</w:t>
      </w:r>
      <w:proofErr w:type="gramEnd"/>
      <w:r w:rsidRPr="00792D6D">
        <w:t>: 2, c: 3 }</w:t>
      </w:r>
    </w:p>
    <w:p w14:paraId="1EA3826C" w14:textId="77777777" w:rsidR="00792D6D" w:rsidRPr="00C11081" w:rsidRDefault="00792D6D" w:rsidP="00792D6D"/>
    <w:p w14:paraId="6E775ECF" w14:textId="40DED25F" w:rsidR="001D6809" w:rsidRDefault="001D6809" w:rsidP="00A105D4">
      <w:pPr>
        <w:pStyle w:val="Heading1"/>
      </w:pPr>
      <w:r w:rsidRPr="001D6809">
        <w:t>Spread Operator</w:t>
      </w:r>
      <w:r w:rsidR="00626CA1">
        <w:t xml:space="preserve"> --------ES6</w:t>
      </w:r>
    </w:p>
    <w:p w14:paraId="2EFB0F5A" w14:textId="77777777" w:rsidR="00137097" w:rsidRDefault="00137097" w:rsidP="00137097"/>
    <w:p w14:paraId="66C4D83F" w14:textId="0B3297ED" w:rsidR="00137097" w:rsidRPr="00137097" w:rsidRDefault="00137097">
      <w:pPr>
        <w:pStyle w:val="ListParagraph"/>
        <w:numPr>
          <w:ilvl w:val="0"/>
          <w:numId w:val="152"/>
        </w:numPr>
      </w:pPr>
      <w:r w:rsidRPr="00137097">
        <w:t>The spread operator is a tool that lets you spread out all the elements of an array or object</w:t>
      </w:r>
    </w:p>
    <w:p w14:paraId="4A85DFFE" w14:textId="77777777" w:rsidR="00137097" w:rsidRDefault="00E3131A">
      <w:pPr>
        <w:pStyle w:val="ListParagraph"/>
        <w:numPr>
          <w:ilvl w:val="0"/>
          <w:numId w:val="152"/>
        </w:numPr>
      </w:pPr>
      <w:r>
        <w:t xml:space="preserve">In JavaScript </w:t>
      </w:r>
      <w:r w:rsidR="0003597B" w:rsidRPr="0003597B">
        <w:t>spread operator are added</w:t>
      </w:r>
      <w:r>
        <w:t xml:space="preserve"> in ES6 version</w:t>
      </w:r>
      <w:r w:rsidR="0003597B" w:rsidRPr="0003597B">
        <w:t xml:space="preserve">. </w:t>
      </w:r>
    </w:p>
    <w:p w14:paraId="46A93096" w14:textId="77777777" w:rsidR="00137097" w:rsidRDefault="0003597B">
      <w:pPr>
        <w:pStyle w:val="ListParagraph"/>
        <w:numPr>
          <w:ilvl w:val="0"/>
          <w:numId w:val="152"/>
        </w:numPr>
      </w:pPr>
      <w:r w:rsidRPr="0003597B">
        <w:lastRenderedPageBreak/>
        <w:t xml:space="preserve">Spread operator are three </w:t>
      </w:r>
      <w:r w:rsidR="004453DC" w:rsidRPr="0003597B">
        <w:t>dots</w:t>
      </w:r>
      <w:r w:rsidRPr="0003597B">
        <w:t xml:space="preserve"> (</w:t>
      </w:r>
      <w:proofErr w:type="gramStart"/>
      <w:r w:rsidRPr="0003597B">
        <w:t>…)  .</w:t>
      </w:r>
      <w:proofErr w:type="gramEnd"/>
      <w:r w:rsidRPr="0003597B">
        <w:t xml:space="preserve"> </w:t>
      </w:r>
    </w:p>
    <w:p w14:paraId="65EAA25D" w14:textId="77777777" w:rsidR="00137097" w:rsidRDefault="0003597B">
      <w:pPr>
        <w:pStyle w:val="ListParagraph"/>
        <w:numPr>
          <w:ilvl w:val="0"/>
          <w:numId w:val="152"/>
        </w:numPr>
      </w:pPr>
      <w:r w:rsidRPr="0003597B">
        <w:t>The spread operator </w:t>
      </w:r>
      <w:r w:rsidR="00E3131A">
        <w:t>(</w:t>
      </w:r>
      <w:r w:rsidRPr="0003597B">
        <w:t>...</w:t>
      </w:r>
      <w:r w:rsidR="00E3131A">
        <w:t>)</w:t>
      </w:r>
      <w:r w:rsidRPr="0003597B">
        <w:t xml:space="preserve"> is used to expand or spread an </w:t>
      </w:r>
      <w:proofErr w:type="spellStart"/>
      <w:r w:rsidRPr="0003597B">
        <w:t>iterable</w:t>
      </w:r>
      <w:proofErr w:type="spellEnd"/>
      <w:r w:rsidRPr="0003597B">
        <w:t xml:space="preserve"> or an array. </w:t>
      </w:r>
    </w:p>
    <w:p w14:paraId="5D4BAD85" w14:textId="63B9B1E6" w:rsidR="0003597B" w:rsidRDefault="0003597B">
      <w:pPr>
        <w:pStyle w:val="ListParagraph"/>
        <w:numPr>
          <w:ilvl w:val="0"/>
          <w:numId w:val="152"/>
        </w:numPr>
        <w:spacing w:after="0"/>
      </w:pPr>
      <w:r w:rsidRPr="0003597B">
        <w:t xml:space="preserve">It is mostly used in the variable array where there </w:t>
      </w:r>
      <w:r w:rsidR="004453DC" w:rsidRPr="0003597B">
        <w:t>are</w:t>
      </w:r>
      <w:r w:rsidRPr="0003597B">
        <w:t xml:space="preserve"> more than 1 values are expected</w:t>
      </w:r>
      <w:r w:rsidR="004453DC">
        <w:t>.</w:t>
      </w:r>
    </w:p>
    <w:p w14:paraId="70BF23D1" w14:textId="77777777" w:rsidR="0003597B" w:rsidRPr="0003597B" w:rsidRDefault="0003597B" w:rsidP="00334FBD">
      <w:pPr>
        <w:spacing w:after="0"/>
        <w:ind w:left="2160"/>
      </w:pPr>
      <w:r w:rsidRPr="0003597B">
        <w:t>Syntax:</w:t>
      </w:r>
    </w:p>
    <w:p w14:paraId="5DE402EA" w14:textId="6D28E116" w:rsidR="0003597B" w:rsidRDefault="0003597B" w:rsidP="00523AEB">
      <w:pPr>
        <w:ind w:left="2880"/>
      </w:pPr>
      <w:r w:rsidRPr="0003597B">
        <w:t xml:space="preserve">var variablename1 = [...value]; </w:t>
      </w:r>
    </w:p>
    <w:p w14:paraId="26A829C9" w14:textId="77F12C01" w:rsidR="0003597B" w:rsidRPr="004453DC" w:rsidRDefault="004453DC" w:rsidP="004453DC">
      <w:pPr>
        <w:rPr>
          <w:b/>
          <w:bCs/>
          <w:sz w:val="26"/>
          <w:szCs w:val="26"/>
        </w:rPr>
      </w:pPr>
      <w:r>
        <w:rPr>
          <w:b/>
          <w:bCs/>
          <w:sz w:val="26"/>
          <w:szCs w:val="26"/>
        </w:rPr>
        <w:t>U</w:t>
      </w:r>
      <w:r w:rsidR="0003597B" w:rsidRPr="004453DC">
        <w:rPr>
          <w:b/>
          <w:bCs/>
          <w:sz w:val="26"/>
          <w:szCs w:val="26"/>
        </w:rPr>
        <w:t xml:space="preserve">se spread operator in </w:t>
      </w:r>
      <w:proofErr w:type="gramStart"/>
      <w:r w:rsidR="0003597B" w:rsidRPr="004453DC">
        <w:rPr>
          <w:b/>
          <w:bCs/>
          <w:sz w:val="26"/>
          <w:szCs w:val="26"/>
        </w:rPr>
        <w:t>array :</w:t>
      </w:r>
      <w:proofErr w:type="gramEnd"/>
    </w:p>
    <w:p w14:paraId="41E20F71" w14:textId="5697A93A" w:rsidR="00C22029" w:rsidRDefault="00131DD6">
      <w:pPr>
        <w:pStyle w:val="ListParagraph"/>
        <w:numPr>
          <w:ilvl w:val="0"/>
          <w:numId w:val="153"/>
        </w:numPr>
        <w:spacing w:after="0"/>
      </w:pPr>
      <w:r>
        <w:t xml:space="preserve">Copy Array: </w:t>
      </w:r>
    </w:p>
    <w:p w14:paraId="4E602C40" w14:textId="48F01CCB" w:rsidR="00131DD6" w:rsidRPr="00131DD6" w:rsidRDefault="00131DD6" w:rsidP="004F69C7">
      <w:pPr>
        <w:spacing w:after="0"/>
        <w:ind w:left="2160"/>
      </w:pPr>
      <w:r w:rsidRPr="00131DD6">
        <w:t xml:space="preserve">let </w:t>
      </w:r>
      <w:proofErr w:type="spellStart"/>
      <w:r w:rsidRPr="00131DD6">
        <w:t>arr</w:t>
      </w:r>
      <w:proofErr w:type="spellEnd"/>
      <w:r w:rsidRPr="00131DD6">
        <w:t xml:space="preserve"> = ['a',</w:t>
      </w:r>
      <w:r>
        <w:t xml:space="preserve"> </w:t>
      </w:r>
      <w:r w:rsidRPr="00131DD6">
        <w:t>'b',</w:t>
      </w:r>
      <w:r>
        <w:t xml:space="preserve"> </w:t>
      </w:r>
      <w:r w:rsidRPr="00131DD6">
        <w:t>'c'];</w:t>
      </w:r>
    </w:p>
    <w:p w14:paraId="5A8E6FB6" w14:textId="77777777" w:rsidR="00131DD6" w:rsidRPr="00131DD6" w:rsidRDefault="00131DD6" w:rsidP="004F69C7">
      <w:pPr>
        <w:spacing w:after="0"/>
        <w:ind w:left="2160"/>
      </w:pPr>
      <w:r w:rsidRPr="00131DD6">
        <w:t>let arr2 = [...</w:t>
      </w:r>
      <w:proofErr w:type="spellStart"/>
      <w:r w:rsidRPr="00131DD6">
        <w:t>arr</w:t>
      </w:r>
      <w:proofErr w:type="spellEnd"/>
      <w:r w:rsidRPr="00131DD6">
        <w:t>];</w:t>
      </w:r>
    </w:p>
    <w:p w14:paraId="1343EEB7" w14:textId="25607881" w:rsidR="00131DD6" w:rsidRDefault="00131DD6" w:rsidP="004F69C7">
      <w:pPr>
        <w:pStyle w:val="ListParagraph"/>
        <w:spacing w:after="0"/>
        <w:ind w:left="360"/>
      </w:pPr>
    </w:p>
    <w:p w14:paraId="54390606" w14:textId="5BB8214B" w:rsidR="0003597B" w:rsidRPr="0003597B" w:rsidRDefault="00C22029">
      <w:pPr>
        <w:pStyle w:val="ListParagraph"/>
        <w:numPr>
          <w:ilvl w:val="0"/>
          <w:numId w:val="153"/>
        </w:numPr>
        <w:spacing w:after="0"/>
      </w:pPr>
      <w:r w:rsidRPr="00C22029">
        <w:t>Expand</w:t>
      </w:r>
      <w:r>
        <w:t xml:space="preserve"> </w:t>
      </w:r>
      <w:r w:rsidR="0003597B" w:rsidRPr="0003597B">
        <w:t>Array</w:t>
      </w:r>
      <w:r w:rsidR="00137097">
        <w:t xml:space="preserve">: </w:t>
      </w:r>
      <w:r w:rsidR="0003597B" w:rsidRPr="0003597B">
        <w:t xml:space="preserve"> </w:t>
      </w:r>
      <w:r w:rsidR="00137097" w:rsidRPr="00137097">
        <w:t>You can also create a shallow copy of an array with the spread syntax.</w:t>
      </w:r>
    </w:p>
    <w:p w14:paraId="4B32A969" w14:textId="4775E8A8" w:rsidR="00B22C99" w:rsidRPr="00B22C99" w:rsidRDefault="00B22C99" w:rsidP="004F69C7">
      <w:pPr>
        <w:spacing w:after="0"/>
        <w:ind w:left="2160"/>
      </w:pPr>
      <w:r w:rsidRPr="00B22C99">
        <w:t>const arr1 = ['one', 'two'];</w:t>
      </w:r>
      <w:r w:rsidR="004D4F45">
        <w:t xml:space="preserve"> </w:t>
      </w:r>
    </w:p>
    <w:p w14:paraId="67081046" w14:textId="5F054617" w:rsidR="001C4233" w:rsidRPr="00B22C99" w:rsidRDefault="00B22C99" w:rsidP="004F69C7">
      <w:pPr>
        <w:spacing w:after="0"/>
        <w:ind w:left="2160"/>
      </w:pPr>
      <w:r w:rsidRPr="00B22C99">
        <w:t>const arr2 = [...arr1, 'three', 'four', 'five'];</w:t>
      </w:r>
    </w:p>
    <w:p w14:paraId="4D32627E" w14:textId="4D3FA304" w:rsidR="00B22C99" w:rsidRPr="00B22C99" w:rsidRDefault="008525BC">
      <w:pPr>
        <w:pStyle w:val="ListParagraph"/>
        <w:numPr>
          <w:ilvl w:val="0"/>
          <w:numId w:val="153"/>
        </w:numPr>
        <w:spacing w:after="0"/>
      </w:pPr>
      <w:r>
        <w:t>Clone Array</w:t>
      </w:r>
      <w:r w:rsidR="00137097">
        <w:t xml:space="preserve">: </w:t>
      </w:r>
      <w:r w:rsidR="00B22C99" w:rsidRPr="00B22C99">
        <w:t xml:space="preserve">In JavaScript, objects are assigned by reference and not by values. </w:t>
      </w:r>
      <w:r w:rsidR="00B22C99">
        <w:t xml:space="preserve">Here </w:t>
      </w:r>
      <w:r w:rsidR="00B22C99" w:rsidRPr="00B22C99">
        <w:t>change in one variable results in the change in both variables.</w:t>
      </w:r>
    </w:p>
    <w:p w14:paraId="20F96CC4" w14:textId="77777777" w:rsidR="00B22C99" w:rsidRPr="00B22C99" w:rsidRDefault="00B22C99" w:rsidP="004F69C7">
      <w:pPr>
        <w:spacing w:after="0"/>
        <w:ind w:left="2160"/>
      </w:pPr>
      <w:r w:rsidRPr="00B22C99">
        <w:t>let arr1 = [ 1, 2, 3];</w:t>
      </w:r>
    </w:p>
    <w:p w14:paraId="59EE7E5B" w14:textId="4E0E6ADE" w:rsidR="00B22C99" w:rsidRPr="00B22C99" w:rsidRDefault="00B22C99" w:rsidP="004F69C7">
      <w:pPr>
        <w:spacing w:after="0"/>
        <w:ind w:left="2160"/>
      </w:pPr>
      <w:r w:rsidRPr="00B22C99">
        <w:t xml:space="preserve">let </w:t>
      </w:r>
      <w:r>
        <w:t>arr2 = arr1;</w:t>
      </w:r>
    </w:p>
    <w:p w14:paraId="70344571" w14:textId="2A650960" w:rsidR="00B22C99" w:rsidRPr="00B22C99" w:rsidRDefault="00B22C99" w:rsidP="004F69C7">
      <w:pPr>
        <w:spacing w:after="0"/>
        <w:ind w:left="2160"/>
      </w:pPr>
      <w:r w:rsidRPr="00B22C99">
        <w:t>console.log(arr2); // [1, 2, 3]</w:t>
      </w:r>
    </w:p>
    <w:p w14:paraId="2058E44F" w14:textId="707E3EB8" w:rsidR="00B22C99" w:rsidRPr="00B22C99" w:rsidRDefault="00595E44" w:rsidP="004F69C7">
      <w:pPr>
        <w:spacing w:after="0"/>
        <w:ind w:left="1440"/>
      </w:pPr>
      <w:r>
        <w:tab/>
      </w:r>
      <w:r w:rsidR="00B22C99">
        <w:t xml:space="preserve">// append an item </w:t>
      </w:r>
      <w:r w:rsidR="00B22C99" w:rsidRPr="00B22C99">
        <w:t>to the array</w:t>
      </w:r>
    </w:p>
    <w:p w14:paraId="39D2336F" w14:textId="58DEB673" w:rsidR="00B22C99" w:rsidRPr="00B22C99" w:rsidRDefault="00B22C99" w:rsidP="004F69C7">
      <w:pPr>
        <w:spacing w:after="0"/>
        <w:ind w:left="2160"/>
      </w:pPr>
      <w:r w:rsidRPr="00B22C99">
        <w:t>arr1.push(4</w:t>
      </w:r>
      <w:r>
        <w:t>);</w:t>
      </w:r>
    </w:p>
    <w:p w14:paraId="500BFD05" w14:textId="156DA6FE" w:rsidR="00B22C99" w:rsidRPr="00B22C99" w:rsidRDefault="00B22C99" w:rsidP="004F69C7">
      <w:pPr>
        <w:spacing w:after="0"/>
        <w:ind w:left="2160"/>
      </w:pPr>
      <w:r w:rsidRPr="00B22C99">
        <w:t>console.log(arr1</w:t>
      </w:r>
      <w:proofErr w:type="gramStart"/>
      <w:r w:rsidRPr="00B22C99">
        <w:t xml:space="preserve">); </w:t>
      </w:r>
      <w:r w:rsidR="004453DC">
        <w:t xml:space="preserve">  </w:t>
      </w:r>
      <w:proofErr w:type="gramEnd"/>
      <w:r w:rsidR="004453DC">
        <w:t xml:space="preserve">  </w:t>
      </w:r>
      <w:r w:rsidRPr="00B22C99">
        <w:t>// [1, 2, 3, 4]</w:t>
      </w:r>
    </w:p>
    <w:p w14:paraId="76F67E88" w14:textId="04A2214B" w:rsidR="00B22C99" w:rsidRPr="00B22C99" w:rsidRDefault="00B22C99" w:rsidP="004F69C7">
      <w:pPr>
        <w:spacing w:after="0"/>
        <w:ind w:left="2160"/>
      </w:pPr>
      <w:r w:rsidRPr="00B22C99">
        <w:t>console.log(arr2</w:t>
      </w:r>
      <w:proofErr w:type="gramStart"/>
      <w:r w:rsidRPr="00B22C99">
        <w:t xml:space="preserve">); </w:t>
      </w:r>
      <w:r w:rsidR="004453DC">
        <w:t xml:space="preserve">  </w:t>
      </w:r>
      <w:proofErr w:type="gramEnd"/>
      <w:r w:rsidR="004453DC">
        <w:t xml:space="preserve">  </w:t>
      </w:r>
      <w:r w:rsidRPr="00B22C99">
        <w:t>// [1, 2, 3, 4]</w:t>
      </w:r>
    </w:p>
    <w:p w14:paraId="2D9AA92C" w14:textId="56308CD5" w:rsidR="0003597B" w:rsidRPr="00B22C99" w:rsidRDefault="00B22C99" w:rsidP="004F69C7">
      <w:pPr>
        <w:pStyle w:val="ListParagraph"/>
      </w:pPr>
      <w:r w:rsidRPr="00B22C99">
        <w:t xml:space="preserve">if you want to copy arrays so that they do not refer to the same array, you can use the spread </w:t>
      </w:r>
      <w:r w:rsidR="004F69C7">
        <w:t xml:space="preserve">       </w:t>
      </w:r>
      <w:r w:rsidRPr="00B22C99">
        <w:t>operator. This way, the change in one array is not reflected in the other.</w:t>
      </w:r>
    </w:p>
    <w:p w14:paraId="50A54A7B" w14:textId="77777777" w:rsidR="00B22C99" w:rsidRPr="00B22C99" w:rsidRDefault="00B22C99" w:rsidP="004F69C7">
      <w:pPr>
        <w:spacing w:after="0"/>
        <w:ind w:left="2160"/>
      </w:pPr>
      <w:r w:rsidRPr="00B22C99">
        <w:t>let arr1 = [ 1, 2, 3];</w:t>
      </w:r>
    </w:p>
    <w:p w14:paraId="6F63C356" w14:textId="77777777" w:rsidR="00B22C99" w:rsidRPr="00B22C99" w:rsidRDefault="00B22C99" w:rsidP="004F69C7">
      <w:pPr>
        <w:spacing w:after="0"/>
        <w:ind w:left="2160"/>
      </w:pPr>
      <w:r w:rsidRPr="00B22C99">
        <w:t>let arr2 = [...arr1];</w:t>
      </w:r>
    </w:p>
    <w:p w14:paraId="17E65F07" w14:textId="43C134F0" w:rsidR="00B22C99" w:rsidRPr="00B22C99" w:rsidRDefault="00B22C99" w:rsidP="004F69C7">
      <w:pPr>
        <w:spacing w:after="0"/>
        <w:ind w:left="2160"/>
      </w:pPr>
      <w:r w:rsidRPr="00B22C99">
        <w:t>console.log(arr2</w:t>
      </w:r>
      <w:proofErr w:type="gramStart"/>
      <w:r w:rsidRPr="00B22C99">
        <w:t xml:space="preserve">); </w:t>
      </w:r>
      <w:r w:rsidR="00595E44">
        <w:t xml:space="preserve">  </w:t>
      </w:r>
      <w:proofErr w:type="gramEnd"/>
      <w:r w:rsidR="00595E44">
        <w:t xml:space="preserve">  </w:t>
      </w:r>
      <w:r w:rsidRPr="00B22C99">
        <w:t>// [1, 2, 3]</w:t>
      </w:r>
    </w:p>
    <w:p w14:paraId="57B5A4F2" w14:textId="725F02E4" w:rsidR="00B22C99" w:rsidRPr="00B22C99" w:rsidRDefault="00B22C99" w:rsidP="004F69C7">
      <w:pPr>
        <w:spacing w:after="0"/>
        <w:ind w:left="2160"/>
      </w:pPr>
      <w:r w:rsidRPr="00B22C99">
        <w:t>arr1.push(4</w:t>
      </w:r>
      <w:r>
        <w:t>);</w:t>
      </w:r>
    </w:p>
    <w:p w14:paraId="6E85BFFD" w14:textId="05DF72D3" w:rsidR="00B22C99" w:rsidRPr="00B22C99" w:rsidRDefault="00B22C99" w:rsidP="004F69C7">
      <w:pPr>
        <w:spacing w:after="0"/>
        <w:ind w:left="2160"/>
      </w:pPr>
      <w:r w:rsidRPr="00B22C99">
        <w:t>console.log(arr1</w:t>
      </w:r>
      <w:proofErr w:type="gramStart"/>
      <w:r w:rsidRPr="00B22C99">
        <w:t xml:space="preserve">); </w:t>
      </w:r>
      <w:r w:rsidR="00595E44">
        <w:t xml:space="preserve">  </w:t>
      </w:r>
      <w:proofErr w:type="gramEnd"/>
      <w:r w:rsidR="00595E44">
        <w:t xml:space="preserve"> </w:t>
      </w:r>
      <w:r w:rsidRPr="00B22C99">
        <w:t>// [1, 2, 3, 4]</w:t>
      </w:r>
    </w:p>
    <w:p w14:paraId="216C73BB" w14:textId="5A00E70C" w:rsidR="0003597B" w:rsidRDefault="00B22C99" w:rsidP="004F69C7">
      <w:pPr>
        <w:spacing w:after="0"/>
        <w:ind w:left="2160"/>
      </w:pPr>
      <w:r w:rsidRPr="00B22C99">
        <w:t>console.log(arr2</w:t>
      </w:r>
      <w:proofErr w:type="gramStart"/>
      <w:r w:rsidRPr="00B22C99">
        <w:t xml:space="preserve">); </w:t>
      </w:r>
      <w:r w:rsidR="00595E44">
        <w:t xml:space="preserve">  </w:t>
      </w:r>
      <w:proofErr w:type="gramEnd"/>
      <w:r w:rsidR="00595E44">
        <w:t xml:space="preserve"> </w:t>
      </w:r>
      <w:r w:rsidRPr="00B22C99">
        <w:t>// [1, 2, 3]</w:t>
      </w:r>
    </w:p>
    <w:p w14:paraId="4D4E58F2" w14:textId="72385EA9" w:rsidR="00595E44" w:rsidRDefault="00595E44">
      <w:pPr>
        <w:pStyle w:val="ListParagraph"/>
        <w:numPr>
          <w:ilvl w:val="0"/>
          <w:numId w:val="153"/>
        </w:numPr>
      </w:pPr>
      <w:r w:rsidRPr="00595E44">
        <w:t>concatenate arrays</w:t>
      </w:r>
      <w:r>
        <w:t>:</w:t>
      </w:r>
    </w:p>
    <w:p w14:paraId="6D017878" w14:textId="42F2577B" w:rsidR="00134706" w:rsidRPr="00134706" w:rsidRDefault="00134706" w:rsidP="004F69C7">
      <w:pPr>
        <w:spacing w:after="0"/>
        <w:ind w:left="1440"/>
      </w:pPr>
      <w:r w:rsidRPr="00134706">
        <w:t>let arr1 = [0, 1, 2];</w:t>
      </w:r>
    </w:p>
    <w:p w14:paraId="3D8B630A" w14:textId="6612F25B" w:rsidR="00134706" w:rsidRPr="00134706" w:rsidRDefault="00134706" w:rsidP="004F69C7">
      <w:pPr>
        <w:spacing w:after="0"/>
        <w:ind w:left="1440"/>
      </w:pPr>
      <w:r w:rsidRPr="00134706">
        <w:t>const arr2 = [3, 4, 5];</w:t>
      </w:r>
    </w:p>
    <w:p w14:paraId="276345AF" w14:textId="77777777" w:rsidR="00134706" w:rsidRPr="00134706" w:rsidRDefault="00134706" w:rsidP="004F69C7">
      <w:pPr>
        <w:spacing w:after="0"/>
        <w:ind w:left="1440"/>
      </w:pPr>
      <w:r w:rsidRPr="00134706">
        <w:t>arr1 = [...arr1, ...arr2];</w:t>
      </w:r>
    </w:p>
    <w:p w14:paraId="2FB75585" w14:textId="77777777" w:rsidR="00595E44" w:rsidRPr="00595E44" w:rsidRDefault="00595E44" w:rsidP="00595E44"/>
    <w:p w14:paraId="20529EEB" w14:textId="53329F17" w:rsidR="0003597B" w:rsidRDefault="004453DC" w:rsidP="004453DC">
      <w:pPr>
        <w:rPr>
          <w:b/>
          <w:bCs/>
          <w:sz w:val="26"/>
          <w:szCs w:val="26"/>
        </w:rPr>
      </w:pPr>
      <w:r>
        <w:rPr>
          <w:b/>
          <w:bCs/>
          <w:sz w:val="26"/>
          <w:szCs w:val="26"/>
        </w:rPr>
        <w:t xml:space="preserve">Use </w:t>
      </w:r>
      <w:r w:rsidR="0003597B" w:rsidRPr="004453DC">
        <w:rPr>
          <w:b/>
          <w:bCs/>
          <w:sz w:val="26"/>
          <w:szCs w:val="26"/>
        </w:rPr>
        <w:t xml:space="preserve">spread operator in </w:t>
      </w:r>
      <w:proofErr w:type="gramStart"/>
      <w:r w:rsidR="0003597B" w:rsidRPr="004453DC">
        <w:rPr>
          <w:b/>
          <w:bCs/>
          <w:sz w:val="26"/>
          <w:szCs w:val="26"/>
        </w:rPr>
        <w:t xml:space="preserve">object </w:t>
      </w:r>
      <w:r>
        <w:rPr>
          <w:b/>
          <w:bCs/>
          <w:sz w:val="26"/>
          <w:szCs w:val="26"/>
        </w:rPr>
        <w:t>:</w:t>
      </w:r>
      <w:proofErr w:type="gramEnd"/>
    </w:p>
    <w:p w14:paraId="580E24C6" w14:textId="2C667D64" w:rsidR="001C7CB7" w:rsidRPr="001C7CB7" w:rsidRDefault="001C7CB7">
      <w:pPr>
        <w:pStyle w:val="ListParagraph"/>
        <w:numPr>
          <w:ilvl w:val="0"/>
          <w:numId w:val="154"/>
        </w:numPr>
        <w:spacing w:after="0"/>
      </w:pPr>
      <w:r w:rsidRPr="001C7CB7">
        <w:t xml:space="preserve">Copy </w:t>
      </w:r>
      <w:proofErr w:type="gramStart"/>
      <w:r w:rsidRPr="001C7CB7">
        <w:t>object :</w:t>
      </w:r>
      <w:proofErr w:type="gramEnd"/>
      <w:r w:rsidRPr="001C7CB7">
        <w:t xml:space="preserve"> </w:t>
      </w:r>
    </w:p>
    <w:p w14:paraId="4F8044C0" w14:textId="77777777" w:rsidR="001C7CB7" w:rsidRPr="001C7CB7" w:rsidRDefault="001C7CB7" w:rsidP="001C7CB7">
      <w:pPr>
        <w:spacing w:after="0"/>
        <w:ind w:left="1440"/>
      </w:pPr>
      <w:r w:rsidRPr="001C7CB7">
        <w:t>const user1 = {</w:t>
      </w:r>
    </w:p>
    <w:p w14:paraId="06DA4D00" w14:textId="77777777" w:rsidR="001C7CB7" w:rsidRPr="001C7CB7" w:rsidRDefault="001C7CB7" w:rsidP="001C7CB7">
      <w:pPr>
        <w:spacing w:after="0"/>
        <w:ind w:left="1440"/>
      </w:pPr>
      <w:r w:rsidRPr="001C7CB7">
        <w:t>    name: 'Jen',</w:t>
      </w:r>
    </w:p>
    <w:p w14:paraId="7FC8A4E8" w14:textId="77777777" w:rsidR="001C7CB7" w:rsidRPr="001C7CB7" w:rsidRDefault="001C7CB7" w:rsidP="001C7CB7">
      <w:pPr>
        <w:spacing w:after="0"/>
        <w:ind w:left="1440"/>
      </w:pPr>
      <w:r w:rsidRPr="001C7CB7">
        <w:t>    age: 22</w:t>
      </w:r>
    </w:p>
    <w:p w14:paraId="60F843C7" w14:textId="1BADF56E" w:rsidR="001C7CB7" w:rsidRPr="001C7CB7" w:rsidRDefault="001C7CB7" w:rsidP="001C7CB7">
      <w:pPr>
        <w:spacing w:after="0"/>
        <w:ind w:left="1440"/>
      </w:pPr>
      <w:r w:rsidRPr="001C7CB7">
        <w:t>};</w:t>
      </w:r>
    </w:p>
    <w:p w14:paraId="2F4D2560" w14:textId="63DE257B" w:rsidR="001C7CB7" w:rsidRPr="001C7CB7" w:rsidRDefault="001C7CB7" w:rsidP="001C7CB7">
      <w:pPr>
        <w:spacing w:after="0"/>
        <w:ind w:left="1440"/>
      </w:pPr>
      <w:r w:rsidRPr="001C7CB7">
        <w:t xml:space="preserve">const </w:t>
      </w:r>
      <w:proofErr w:type="spellStart"/>
      <w:r w:rsidRPr="001C7CB7">
        <w:t>c</w:t>
      </w:r>
      <w:r w:rsidR="004F69C7">
        <w:t>opyUser</w:t>
      </w:r>
      <w:proofErr w:type="spellEnd"/>
      <w:r w:rsidRPr="001C7CB7">
        <w:t xml:space="preserve"> = </w:t>
      </w:r>
      <w:proofErr w:type="gramStart"/>
      <w:r w:rsidRPr="001C7CB7">
        <w:t>{ ...</w:t>
      </w:r>
      <w:proofErr w:type="gramEnd"/>
      <w:r w:rsidRPr="001C7CB7">
        <w:t>user1 };</w:t>
      </w:r>
    </w:p>
    <w:p w14:paraId="72E53AF8" w14:textId="70183A4E" w:rsidR="001C7CB7" w:rsidRPr="001C7CB7" w:rsidRDefault="001C7CB7" w:rsidP="001C7CB7">
      <w:pPr>
        <w:spacing w:after="0"/>
      </w:pPr>
    </w:p>
    <w:p w14:paraId="6C81B3C6" w14:textId="4EF63C22" w:rsidR="001C7CB7" w:rsidRPr="001C7CB7" w:rsidRDefault="001C7CB7">
      <w:pPr>
        <w:pStyle w:val="ListParagraph"/>
        <w:numPr>
          <w:ilvl w:val="0"/>
          <w:numId w:val="154"/>
        </w:numPr>
        <w:spacing w:after="0"/>
      </w:pPr>
      <w:r w:rsidRPr="001C7CB7">
        <w:t xml:space="preserve">concatenate object: </w:t>
      </w:r>
    </w:p>
    <w:p w14:paraId="0FA49AA2" w14:textId="77777777" w:rsidR="001C7CB7" w:rsidRPr="001C7CB7" w:rsidRDefault="001C7CB7" w:rsidP="001C7CB7">
      <w:pPr>
        <w:spacing w:after="0"/>
        <w:ind w:left="1440"/>
      </w:pPr>
      <w:r w:rsidRPr="001C7CB7">
        <w:lastRenderedPageBreak/>
        <w:t>const user1 = {</w:t>
      </w:r>
    </w:p>
    <w:p w14:paraId="38CCE848" w14:textId="77777777" w:rsidR="001C7CB7" w:rsidRPr="001C7CB7" w:rsidRDefault="001C7CB7" w:rsidP="001C7CB7">
      <w:pPr>
        <w:spacing w:after="0"/>
        <w:ind w:left="1440"/>
      </w:pPr>
      <w:r w:rsidRPr="001C7CB7">
        <w:t>    name: 'Jen',</w:t>
      </w:r>
    </w:p>
    <w:p w14:paraId="27F7EB2C" w14:textId="77777777" w:rsidR="001C7CB7" w:rsidRPr="001C7CB7" w:rsidRDefault="001C7CB7" w:rsidP="001C7CB7">
      <w:pPr>
        <w:spacing w:after="0"/>
        <w:ind w:left="1440"/>
      </w:pPr>
      <w:r w:rsidRPr="001C7CB7">
        <w:t>    age: 22,</w:t>
      </w:r>
    </w:p>
    <w:p w14:paraId="11F28E4B" w14:textId="252E4728" w:rsidR="001C7CB7" w:rsidRPr="001C7CB7" w:rsidRDefault="001C7CB7" w:rsidP="001C7CB7">
      <w:pPr>
        <w:spacing w:after="0"/>
        <w:ind w:left="1440"/>
      </w:pPr>
      <w:r w:rsidRPr="001C7CB7">
        <w:t>};</w:t>
      </w:r>
    </w:p>
    <w:p w14:paraId="21499D81" w14:textId="77777777" w:rsidR="001C7CB7" w:rsidRPr="001C7CB7" w:rsidRDefault="001C7CB7" w:rsidP="001C7CB7">
      <w:pPr>
        <w:spacing w:after="0"/>
        <w:ind w:left="1440"/>
      </w:pPr>
      <w:r w:rsidRPr="001C7CB7">
        <w:t>const user2 = {</w:t>
      </w:r>
    </w:p>
    <w:p w14:paraId="202C1191" w14:textId="77777777" w:rsidR="001C7CB7" w:rsidRPr="001C7CB7" w:rsidRDefault="001C7CB7" w:rsidP="001C7CB7">
      <w:pPr>
        <w:spacing w:after="0"/>
        <w:ind w:left="1440"/>
      </w:pPr>
      <w:r w:rsidRPr="001C7CB7">
        <w:t>    name: "Andrew",</w:t>
      </w:r>
    </w:p>
    <w:p w14:paraId="55AAA7E3" w14:textId="77777777" w:rsidR="001C7CB7" w:rsidRPr="001C7CB7" w:rsidRDefault="001C7CB7" w:rsidP="001C7CB7">
      <w:pPr>
        <w:spacing w:after="0"/>
        <w:ind w:left="1440"/>
      </w:pPr>
      <w:r w:rsidRPr="001C7CB7">
        <w:t>    location: "Philadelphia" </w:t>
      </w:r>
    </w:p>
    <w:p w14:paraId="4D2F7AE8" w14:textId="0138E433" w:rsidR="001C7CB7" w:rsidRPr="001C7CB7" w:rsidRDefault="001C7CB7" w:rsidP="001C7CB7">
      <w:pPr>
        <w:spacing w:after="0"/>
        <w:ind w:left="1440"/>
      </w:pPr>
      <w:r w:rsidRPr="001C7CB7">
        <w:t>};</w:t>
      </w:r>
    </w:p>
    <w:p w14:paraId="318AFDD5" w14:textId="7725A14F" w:rsidR="001C7CB7" w:rsidRPr="001C7CB7" w:rsidRDefault="006C0767" w:rsidP="001C7CB7">
      <w:pPr>
        <w:spacing w:after="0"/>
        <w:ind w:left="1440"/>
      </w:pPr>
      <w:r>
        <w:t>c</w:t>
      </w:r>
      <w:r w:rsidR="001C7CB7" w:rsidRPr="001C7CB7">
        <w:t>onst</w:t>
      </w:r>
      <w:r>
        <w:t xml:space="preserve"> </w:t>
      </w:r>
      <w:proofErr w:type="spellStart"/>
      <w:r>
        <w:t>concat</w:t>
      </w:r>
      <w:r w:rsidR="001C7CB7" w:rsidRPr="001C7CB7">
        <w:t>Users</w:t>
      </w:r>
      <w:proofErr w:type="spellEnd"/>
      <w:r w:rsidR="001C7CB7" w:rsidRPr="001C7CB7">
        <w:t xml:space="preserve"> = {...user1, ...user2};</w:t>
      </w:r>
    </w:p>
    <w:p w14:paraId="3C38AF44" w14:textId="2942309F" w:rsidR="001C7CB7" w:rsidRPr="001C7CB7" w:rsidRDefault="001C7CB7" w:rsidP="001C7CB7">
      <w:pPr>
        <w:spacing w:after="0"/>
        <w:ind w:left="1440"/>
      </w:pPr>
      <w:r w:rsidRPr="001C7CB7">
        <w:t>console.log(</w:t>
      </w:r>
      <w:proofErr w:type="spellStart"/>
      <w:r w:rsidR="006C0767">
        <w:t>concat</w:t>
      </w:r>
      <w:r w:rsidR="006C0767" w:rsidRPr="001C7CB7">
        <w:t>Users</w:t>
      </w:r>
      <w:proofErr w:type="spellEnd"/>
      <w:r w:rsidRPr="001C7CB7">
        <w:t>)</w:t>
      </w:r>
    </w:p>
    <w:p w14:paraId="501E1ECA" w14:textId="77777777" w:rsidR="001C7CB7" w:rsidRPr="004453DC" w:rsidRDefault="001C7CB7" w:rsidP="004453DC">
      <w:pPr>
        <w:rPr>
          <w:b/>
          <w:bCs/>
          <w:sz w:val="26"/>
          <w:szCs w:val="26"/>
        </w:rPr>
      </w:pPr>
    </w:p>
    <w:p w14:paraId="61BB1782" w14:textId="37076999" w:rsidR="006F74F4" w:rsidRPr="00D46311" w:rsidRDefault="006F74F4" w:rsidP="00A105D4">
      <w:pPr>
        <w:pStyle w:val="Heading1"/>
      </w:pPr>
      <w:r w:rsidRPr="00D46311">
        <w:t>Rest parameter</w:t>
      </w:r>
      <w:r w:rsidR="00626CA1">
        <w:t xml:space="preserve"> ----- ES6</w:t>
      </w:r>
    </w:p>
    <w:p w14:paraId="7DD557D8" w14:textId="141DA732" w:rsidR="006F74F4" w:rsidRPr="001659DA" w:rsidRDefault="00D46311">
      <w:pPr>
        <w:pStyle w:val="ListParagraph"/>
        <w:numPr>
          <w:ilvl w:val="0"/>
          <w:numId w:val="155"/>
        </w:numPr>
        <w:rPr>
          <w:szCs w:val="20"/>
        </w:rPr>
      </w:pPr>
      <w:r w:rsidRPr="001659DA">
        <w:rPr>
          <w:szCs w:val="20"/>
        </w:rPr>
        <w:t>ES6 provides a new kind of parameter so-called rest parameter that has a prefix of three dots (...)</w:t>
      </w:r>
    </w:p>
    <w:p w14:paraId="50A3D705" w14:textId="3BF58867" w:rsidR="00BE0802" w:rsidRPr="00BE0802" w:rsidRDefault="00BE0802">
      <w:pPr>
        <w:pStyle w:val="ListParagraph"/>
        <w:numPr>
          <w:ilvl w:val="0"/>
          <w:numId w:val="155"/>
        </w:numPr>
      </w:pPr>
      <w:r w:rsidRPr="00BE0802">
        <w:t>Rest parameter is an improved way to handle function parameter, allowing us to handle various input more easily as parameters in a function.</w:t>
      </w:r>
    </w:p>
    <w:p w14:paraId="09A2F8FD" w14:textId="2F8460E4" w:rsidR="00D46311" w:rsidRPr="001659DA" w:rsidRDefault="00D46311">
      <w:pPr>
        <w:pStyle w:val="ListParagraph"/>
        <w:numPr>
          <w:ilvl w:val="0"/>
          <w:numId w:val="155"/>
        </w:numPr>
        <w:rPr>
          <w:szCs w:val="20"/>
        </w:rPr>
      </w:pPr>
      <w:r w:rsidRPr="001659DA">
        <w:rPr>
          <w:szCs w:val="20"/>
        </w:rPr>
        <w:t>The rest parameter syntax allows a function to accept an indefinite number of arguments as an array</w:t>
      </w:r>
      <w:r w:rsidR="0020183E" w:rsidRPr="001659DA">
        <w:rPr>
          <w:szCs w:val="20"/>
        </w:rPr>
        <w:t>.</w:t>
      </w:r>
    </w:p>
    <w:p w14:paraId="4F884F9C" w14:textId="35483E22" w:rsidR="00D46311" w:rsidRPr="001659DA" w:rsidRDefault="00D46311">
      <w:pPr>
        <w:pStyle w:val="ListParagraph"/>
        <w:numPr>
          <w:ilvl w:val="0"/>
          <w:numId w:val="155"/>
        </w:numPr>
        <w:rPr>
          <w:szCs w:val="20"/>
        </w:rPr>
      </w:pPr>
      <w:r w:rsidRPr="001659DA">
        <w:rPr>
          <w:szCs w:val="20"/>
        </w:rPr>
        <w:t>The rest parameters must be at the end</w:t>
      </w:r>
      <w:r w:rsidR="0020183E" w:rsidRPr="001659DA">
        <w:rPr>
          <w:szCs w:val="20"/>
        </w:rPr>
        <w:t>.</w:t>
      </w:r>
    </w:p>
    <w:p w14:paraId="2CEA9BC3" w14:textId="784C35FB" w:rsidR="0020183E" w:rsidRPr="008525BC" w:rsidRDefault="00D46311" w:rsidP="001659DA">
      <w:pPr>
        <w:pStyle w:val="ListParagraph"/>
        <w:spacing w:after="0"/>
        <w:ind w:left="1440"/>
        <w:rPr>
          <w:sz w:val="24"/>
        </w:rPr>
      </w:pPr>
      <w:r w:rsidRPr="008525BC">
        <w:rPr>
          <w:szCs w:val="20"/>
        </w:rPr>
        <w:t>Syntax</w:t>
      </w:r>
      <w:proofErr w:type="gramStart"/>
      <w:r w:rsidRPr="008525BC">
        <w:rPr>
          <w:szCs w:val="20"/>
        </w:rPr>
        <w:t xml:space="preserve">: </w:t>
      </w:r>
      <w:r w:rsidR="0020183E" w:rsidRPr="008525BC">
        <w:rPr>
          <w:sz w:val="24"/>
        </w:rPr>
        <w:t xml:space="preserve"> [</w:t>
      </w:r>
      <w:proofErr w:type="gramEnd"/>
      <w:r w:rsidRPr="008525BC">
        <w:rPr>
          <w:sz w:val="24"/>
        </w:rPr>
        <w:t>a,</w:t>
      </w:r>
      <w:r w:rsidR="00195BD1" w:rsidRPr="008525BC">
        <w:rPr>
          <w:sz w:val="24"/>
        </w:rPr>
        <w:t xml:space="preserve"> </w:t>
      </w:r>
      <w:r w:rsidRPr="008525BC">
        <w:rPr>
          <w:sz w:val="24"/>
        </w:rPr>
        <w:t>b,</w:t>
      </w:r>
      <w:r w:rsidR="00195BD1" w:rsidRPr="008525BC">
        <w:rPr>
          <w:sz w:val="24"/>
        </w:rPr>
        <w:t xml:space="preserve"> </w:t>
      </w:r>
      <w:r w:rsidRPr="008525BC">
        <w:rPr>
          <w:sz w:val="24"/>
        </w:rPr>
        <w:t>...</w:t>
      </w:r>
      <w:proofErr w:type="spellStart"/>
      <w:r w:rsidRPr="008525BC">
        <w:rPr>
          <w:sz w:val="24"/>
        </w:rPr>
        <w:t>args</w:t>
      </w:r>
      <w:proofErr w:type="spellEnd"/>
      <w:r w:rsidR="0020183E" w:rsidRPr="008525BC">
        <w:rPr>
          <w:sz w:val="24"/>
        </w:rPr>
        <w:t>]</w:t>
      </w:r>
    </w:p>
    <w:p w14:paraId="342A9733" w14:textId="77777777" w:rsidR="0003597B" w:rsidRPr="00BE0802" w:rsidRDefault="0003597B">
      <w:pPr>
        <w:pStyle w:val="ListParagraph"/>
        <w:numPr>
          <w:ilvl w:val="0"/>
          <w:numId w:val="155"/>
        </w:numPr>
      </w:pPr>
      <w:r w:rsidRPr="00BE0802">
        <w:t>Assign the first and second items from numbers to variables and put the rest in an array.</w:t>
      </w:r>
    </w:p>
    <w:p w14:paraId="60F74A14" w14:textId="77777777" w:rsidR="0003597B" w:rsidRPr="00BE0802" w:rsidRDefault="0003597B" w:rsidP="0003597B">
      <w:pPr>
        <w:spacing w:after="0"/>
        <w:ind w:left="2160"/>
      </w:pPr>
      <w:r w:rsidRPr="00BE0802">
        <w:t>Const numbers = [1, 2, 3, 4, 5, 6];</w:t>
      </w:r>
    </w:p>
    <w:p w14:paraId="6B3A3C5C" w14:textId="556440E1" w:rsidR="0003597B" w:rsidRPr="00BE0802" w:rsidRDefault="0003597B" w:rsidP="00760DA6">
      <w:pPr>
        <w:spacing w:after="0"/>
        <w:ind w:left="2160"/>
      </w:pPr>
      <w:r w:rsidRPr="00BE0802">
        <w:t>const [one, two, ...rest] = numbers;</w:t>
      </w:r>
    </w:p>
    <w:p w14:paraId="1BED3BF1" w14:textId="29414F72" w:rsidR="00D46311" w:rsidRPr="00BE0802" w:rsidRDefault="00760DA6" w:rsidP="00760DA6">
      <w:pPr>
        <w:spacing w:after="0"/>
        <w:ind w:left="1440"/>
      </w:pPr>
      <w:r>
        <w:t>code</w:t>
      </w:r>
      <w:r w:rsidR="00D46311" w:rsidRPr="00BE0802">
        <w:t xml:space="preserve">: </w:t>
      </w:r>
    </w:p>
    <w:p w14:paraId="62B37BBD" w14:textId="77777777" w:rsidR="00D46311" w:rsidRPr="00BE0802" w:rsidRDefault="00D46311" w:rsidP="00760DA6">
      <w:pPr>
        <w:spacing w:after="0"/>
        <w:ind w:left="2160"/>
      </w:pPr>
      <w:r w:rsidRPr="00BE0802">
        <w:t xml:space="preserve">function </w:t>
      </w:r>
      <w:proofErr w:type="spellStart"/>
      <w:proofErr w:type="gramStart"/>
      <w:r w:rsidRPr="00BE0802">
        <w:t>myFun</w:t>
      </w:r>
      <w:proofErr w:type="spellEnd"/>
      <w:r w:rsidRPr="00BE0802">
        <w:t>(</w:t>
      </w:r>
      <w:proofErr w:type="gramEnd"/>
      <w:r w:rsidRPr="00BE0802">
        <w:t>a,  b, ...</w:t>
      </w:r>
      <w:proofErr w:type="spellStart"/>
      <w:r w:rsidRPr="00BE0802">
        <w:t>manyMoreArgs</w:t>
      </w:r>
      <w:proofErr w:type="spellEnd"/>
      <w:r w:rsidRPr="00BE0802">
        <w:t>) {</w:t>
      </w:r>
    </w:p>
    <w:p w14:paraId="254BE0D6" w14:textId="770C3FF2" w:rsidR="00D46311" w:rsidRPr="00BE0802" w:rsidRDefault="00D46311" w:rsidP="00760DA6">
      <w:pPr>
        <w:spacing w:after="0"/>
        <w:ind w:left="2160"/>
      </w:pPr>
      <w:r w:rsidRPr="00BE0802">
        <w:t xml:space="preserve">  </w:t>
      </w:r>
      <w:r w:rsidR="00760DA6">
        <w:t xml:space="preserve">   </w:t>
      </w:r>
      <w:proofErr w:type="gramStart"/>
      <w:r w:rsidRPr="00BE0802">
        <w:t>console.log( a</w:t>
      </w:r>
      <w:proofErr w:type="gramEnd"/>
      <w:r w:rsidRPr="00BE0802">
        <w:t>);</w:t>
      </w:r>
    </w:p>
    <w:p w14:paraId="1350A714" w14:textId="3683420E" w:rsidR="00D46311" w:rsidRPr="00BE0802" w:rsidRDefault="00D46311" w:rsidP="00760DA6">
      <w:pPr>
        <w:spacing w:after="0"/>
        <w:ind w:left="2160"/>
      </w:pPr>
      <w:r w:rsidRPr="00BE0802">
        <w:t xml:space="preserve">  </w:t>
      </w:r>
      <w:r w:rsidR="00760DA6">
        <w:t xml:space="preserve">   </w:t>
      </w:r>
      <w:r w:rsidRPr="00BE0802">
        <w:t>console.log(b);</w:t>
      </w:r>
    </w:p>
    <w:p w14:paraId="4423A619" w14:textId="037D3FFB" w:rsidR="00D46311" w:rsidRPr="00BE0802" w:rsidRDefault="00D46311" w:rsidP="00760DA6">
      <w:pPr>
        <w:spacing w:after="0"/>
        <w:ind w:left="2160"/>
      </w:pPr>
      <w:r w:rsidRPr="00BE0802">
        <w:t xml:space="preserve">  </w:t>
      </w:r>
      <w:r w:rsidR="00760DA6">
        <w:t xml:space="preserve">   </w:t>
      </w:r>
      <w:proofErr w:type="gramStart"/>
      <w:r w:rsidRPr="00BE0802">
        <w:t xml:space="preserve">console.log( </w:t>
      </w:r>
      <w:proofErr w:type="spellStart"/>
      <w:r w:rsidRPr="00BE0802">
        <w:t>manyMoreArgs</w:t>
      </w:r>
      <w:proofErr w:type="spellEnd"/>
      <w:proofErr w:type="gramEnd"/>
      <w:r w:rsidRPr="00BE0802">
        <w:t>);</w:t>
      </w:r>
    </w:p>
    <w:p w14:paraId="4A83E05A" w14:textId="2BFE16DC" w:rsidR="00D46311" w:rsidRPr="00BE0802" w:rsidRDefault="00D46311" w:rsidP="00760DA6">
      <w:pPr>
        <w:spacing w:after="0"/>
        <w:ind w:left="2160"/>
      </w:pPr>
      <w:r w:rsidRPr="00BE0802">
        <w:t>}</w:t>
      </w:r>
    </w:p>
    <w:p w14:paraId="0CBE3928" w14:textId="1D941C26" w:rsidR="007464E5" w:rsidRPr="00BE0802" w:rsidRDefault="00D46311" w:rsidP="00760DA6">
      <w:pPr>
        <w:spacing w:after="0"/>
        <w:ind w:left="2160"/>
      </w:pPr>
      <w:proofErr w:type="spellStart"/>
      <w:r w:rsidRPr="00BE0802">
        <w:t>myFun</w:t>
      </w:r>
      <w:proofErr w:type="spellEnd"/>
      <w:r w:rsidRPr="00BE0802">
        <w:t xml:space="preserve"> ("one", "two", "three", "four", "five", "six");</w:t>
      </w:r>
    </w:p>
    <w:p w14:paraId="313042D8" w14:textId="2381189C" w:rsidR="004A4771" w:rsidRDefault="004A4771" w:rsidP="005D23F1"/>
    <w:p w14:paraId="61951C1A" w14:textId="15BA3414" w:rsidR="004A4771" w:rsidRPr="004A4771" w:rsidRDefault="004A4771" w:rsidP="00A105D4">
      <w:pPr>
        <w:pStyle w:val="Heading1"/>
      </w:pPr>
      <w:r w:rsidRPr="004A4771">
        <w:t>Modules</w:t>
      </w:r>
      <w:r>
        <w:t xml:space="preserve"> ------ES6</w:t>
      </w:r>
    </w:p>
    <w:p w14:paraId="1ABB0AE8" w14:textId="392F5C1C" w:rsidR="004A4771" w:rsidRPr="00CB098B" w:rsidRDefault="004A4771">
      <w:pPr>
        <w:pStyle w:val="NoSpacing"/>
        <w:numPr>
          <w:ilvl w:val="0"/>
          <w:numId w:val="156"/>
        </w:numPr>
      </w:pPr>
      <w:r w:rsidRPr="00CB098B">
        <w:t>JavaScript modules rely on the import and export statements.</w:t>
      </w:r>
    </w:p>
    <w:p w14:paraId="68ED5F35" w14:textId="3EAB0A4D" w:rsidR="0069681F" w:rsidRPr="00CB098B" w:rsidRDefault="0069681F">
      <w:pPr>
        <w:pStyle w:val="NoSpacing"/>
        <w:numPr>
          <w:ilvl w:val="0"/>
          <w:numId w:val="156"/>
        </w:numPr>
      </w:pPr>
      <w:r w:rsidRPr="00CB098B">
        <w:t>JavaScript modules allow you to break up your code into separate files.</w:t>
      </w:r>
    </w:p>
    <w:p w14:paraId="5751CB63" w14:textId="77777777" w:rsidR="00CB098B" w:rsidRDefault="00CB098B" w:rsidP="00CB098B">
      <w:pPr>
        <w:pStyle w:val="NoSpacing"/>
        <w:ind w:left="360"/>
        <w:rPr>
          <w:b/>
          <w:bCs/>
          <w:color w:val="00B0F0"/>
        </w:rPr>
      </w:pPr>
    </w:p>
    <w:p w14:paraId="0179EE77" w14:textId="2B96E812" w:rsidR="004A4771" w:rsidRPr="00C51D6C" w:rsidRDefault="004A4771">
      <w:pPr>
        <w:pStyle w:val="NoSpacing"/>
        <w:numPr>
          <w:ilvl w:val="0"/>
          <w:numId w:val="18"/>
        </w:numPr>
        <w:rPr>
          <w:b/>
          <w:bCs/>
          <w:color w:val="00B0F0"/>
        </w:rPr>
      </w:pPr>
      <w:r w:rsidRPr="00C51D6C">
        <w:rPr>
          <w:b/>
          <w:bCs/>
          <w:color w:val="00B0F0"/>
        </w:rPr>
        <w:t>Export</w:t>
      </w:r>
      <w:r w:rsidR="00C51D6C">
        <w:rPr>
          <w:b/>
          <w:bCs/>
          <w:color w:val="00B0F0"/>
        </w:rPr>
        <w:t xml:space="preserve">: </w:t>
      </w:r>
    </w:p>
    <w:p w14:paraId="106C8D66" w14:textId="378E3912" w:rsidR="004A4771" w:rsidRPr="00C51D6C" w:rsidRDefault="004A4771" w:rsidP="00C51D6C">
      <w:pPr>
        <w:pStyle w:val="NoSpacing"/>
      </w:pPr>
      <w:r w:rsidRPr="00C51D6C">
        <w:t>You can export a function or variable from any file.</w:t>
      </w:r>
      <w:r w:rsidR="00C51D6C">
        <w:t xml:space="preserve"> </w:t>
      </w:r>
      <w:r w:rsidRPr="00C51D6C">
        <w:t>You can create named exports two ways</w:t>
      </w:r>
    </w:p>
    <w:p w14:paraId="37ABF3DA" w14:textId="781A07E9" w:rsidR="004A4771" w:rsidRPr="00C51D6C" w:rsidRDefault="004A4771">
      <w:pPr>
        <w:pStyle w:val="NoSpacing"/>
        <w:numPr>
          <w:ilvl w:val="0"/>
          <w:numId w:val="17"/>
        </w:numPr>
        <w:ind w:left="1080"/>
        <w:rPr>
          <w:color w:val="FF0000"/>
        </w:rPr>
      </w:pPr>
      <w:r w:rsidRPr="00C51D6C">
        <w:rPr>
          <w:color w:val="FF0000"/>
        </w:rPr>
        <w:t>In-line individually:</w:t>
      </w:r>
    </w:p>
    <w:p w14:paraId="19AE6BA9" w14:textId="78BA0856" w:rsidR="00C51D6C" w:rsidRPr="00C51D6C" w:rsidRDefault="00C51D6C" w:rsidP="00C51D6C">
      <w:pPr>
        <w:pStyle w:val="NoSpacing"/>
        <w:ind w:left="1440"/>
      </w:pPr>
      <w:r w:rsidRPr="00C51D6C">
        <w:t>export const name = "Jesse";</w:t>
      </w:r>
      <w:r w:rsidRPr="00C51D6C">
        <w:br/>
        <w:t>export const age = 40;</w:t>
      </w:r>
    </w:p>
    <w:p w14:paraId="4975D4ED" w14:textId="42200754" w:rsidR="00C51D6C" w:rsidRPr="00C51D6C" w:rsidRDefault="00C51D6C">
      <w:pPr>
        <w:pStyle w:val="NoSpacing"/>
        <w:numPr>
          <w:ilvl w:val="0"/>
          <w:numId w:val="17"/>
        </w:numPr>
        <w:ind w:left="1080"/>
        <w:rPr>
          <w:color w:val="FF0000"/>
        </w:rPr>
      </w:pPr>
      <w:r w:rsidRPr="00C51D6C">
        <w:rPr>
          <w:color w:val="FF0000"/>
        </w:rPr>
        <w:t>All at once at the bottom:</w:t>
      </w:r>
    </w:p>
    <w:p w14:paraId="4C4952A5" w14:textId="77777777" w:rsidR="00C51D6C" w:rsidRPr="00C51D6C" w:rsidRDefault="00C51D6C" w:rsidP="00C51D6C">
      <w:pPr>
        <w:pStyle w:val="NoSpacing"/>
        <w:ind w:left="1440"/>
      </w:pPr>
      <w:r w:rsidRPr="00C51D6C">
        <w:t>const name = "Jesse"</w:t>
      </w:r>
    </w:p>
    <w:p w14:paraId="434DF5D8" w14:textId="77F46E6D" w:rsidR="00C51D6C" w:rsidRPr="00C51D6C" w:rsidRDefault="00C51D6C" w:rsidP="00C51D6C">
      <w:pPr>
        <w:pStyle w:val="NoSpacing"/>
        <w:ind w:left="1440"/>
      </w:pPr>
      <w:r w:rsidRPr="00C51D6C">
        <w:t>const age = 40</w:t>
      </w:r>
    </w:p>
    <w:p w14:paraId="20DD25FA" w14:textId="77777777" w:rsidR="00C51D6C" w:rsidRPr="00C51D6C" w:rsidRDefault="00C51D6C" w:rsidP="00C51D6C">
      <w:pPr>
        <w:pStyle w:val="NoSpacing"/>
        <w:ind w:left="1440"/>
      </w:pPr>
      <w:r w:rsidRPr="00C51D6C">
        <w:t xml:space="preserve">export </w:t>
      </w:r>
      <w:proofErr w:type="gramStart"/>
      <w:r w:rsidRPr="00C51D6C">
        <w:t>{ name</w:t>
      </w:r>
      <w:proofErr w:type="gramEnd"/>
      <w:r w:rsidRPr="00C51D6C">
        <w:t>, age }</w:t>
      </w:r>
    </w:p>
    <w:p w14:paraId="03C70E7D" w14:textId="57A9ECEE" w:rsidR="00C51D6C" w:rsidRPr="00C51D6C" w:rsidRDefault="00C51D6C">
      <w:pPr>
        <w:pStyle w:val="NoSpacing"/>
        <w:numPr>
          <w:ilvl w:val="0"/>
          <w:numId w:val="17"/>
        </w:numPr>
        <w:ind w:left="1080"/>
        <w:rPr>
          <w:color w:val="FF0000"/>
        </w:rPr>
      </w:pPr>
      <w:r w:rsidRPr="00C51D6C">
        <w:rPr>
          <w:color w:val="FF0000"/>
        </w:rPr>
        <w:t>Default Exports</w:t>
      </w:r>
    </w:p>
    <w:p w14:paraId="28DC2EBF" w14:textId="77777777" w:rsidR="00C51D6C" w:rsidRPr="00C51D6C" w:rsidRDefault="00C51D6C" w:rsidP="00C51D6C">
      <w:pPr>
        <w:pStyle w:val="NoSpacing"/>
        <w:ind w:left="2160"/>
      </w:pPr>
      <w:r w:rsidRPr="00C51D6C">
        <w:t>const message = () =&gt; {</w:t>
      </w:r>
    </w:p>
    <w:p w14:paraId="21FA148E" w14:textId="77777777" w:rsidR="00C51D6C" w:rsidRPr="00C51D6C" w:rsidRDefault="00C51D6C" w:rsidP="00C51D6C">
      <w:pPr>
        <w:pStyle w:val="NoSpacing"/>
        <w:ind w:left="2880"/>
      </w:pPr>
      <w:r w:rsidRPr="00C51D6C">
        <w:lastRenderedPageBreak/>
        <w:t xml:space="preserve">  const name = "Jesse";</w:t>
      </w:r>
    </w:p>
    <w:p w14:paraId="11F343C9" w14:textId="77777777" w:rsidR="00C51D6C" w:rsidRPr="00C51D6C" w:rsidRDefault="00C51D6C" w:rsidP="00C51D6C">
      <w:pPr>
        <w:pStyle w:val="NoSpacing"/>
        <w:ind w:left="2880"/>
      </w:pPr>
      <w:r w:rsidRPr="00C51D6C">
        <w:t xml:space="preserve">  const age = 40;</w:t>
      </w:r>
    </w:p>
    <w:p w14:paraId="3C7C3256" w14:textId="77777777" w:rsidR="00C51D6C" w:rsidRPr="00C51D6C" w:rsidRDefault="00C51D6C" w:rsidP="00C51D6C">
      <w:pPr>
        <w:pStyle w:val="NoSpacing"/>
        <w:ind w:left="2880"/>
      </w:pPr>
      <w:r w:rsidRPr="00C51D6C">
        <w:t xml:space="preserve">  return name + ' is ' + age + 'years old.';</w:t>
      </w:r>
    </w:p>
    <w:p w14:paraId="4329B3B0" w14:textId="773D4727" w:rsidR="00C51D6C" w:rsidRPr="00C51D6C" w:rsidRDefault="00C51D6C" w:rsidP="00CB098B">
      <w:pPr>
        <w:pStyle w:val="NoSpacing"/>
        <w:ind w:left="2160"/>
      </w:pPr>
      <w:r w:rsidRPr="00C51D6C">
        <w:t>};</w:t>
      </w:r>
    </w:p>
    <w:p w14:paraId="31DF3B02" w14:textId="77777777" w:rsidR="00C51D6C" w:rsidRPr="00C51D6C" w:rsidRDefault="00C51D6C" w:rsidP="00C51D6C">
      <w:pPr>
        <w:pStyle w:val="NoSpacing"/>
        <w:ind w:left="2160"/>
      </w:pPr>
      <w:r w:rsidRPr="00C51D6C">
        <w:t>export default message;</w:t>
      </w:r>
    </w:p>
    <w:p w14:paraId="47A9147A" w14:textId="1534DF9A" w:rsidR="00C51D6C" w:rsidRPr="00C51D6C" w:rsidRDefault="00C51D6C" w:rsidP="00C51D6C">
      <w:pPr>
        <w:pStyle w:val="NoSpacing"/>
      </w:pPr>
    </w:p>
    <w:p w14:paraId="5F100301" w14:textId="2422AAC2" w:rsidR="00C51D6C" w:rsidRPr="009F4207" w:rsidRDefault="00C51D6C">
      <w:pPr>
        <w:pStyle w:val="NoSpacing"/>
        <w:numPr>
          <w:ilvl w:val="0"/>
          <w:numId w:val="18"/>
        </w:numPr>
        <w:rPr>
          <w:b/>
          <w:bCs/>
          <w:color w:val="00B0F0"/>
        </w:rPr>
      </w:pPr>
      <w:r w:rsidRPr="009F4207">
        <w:rPr>
          <w:b/>
          <w:bCs/>
          <w:color w:val="00B0F0"/>
        </w:rPr>
        <w:t>Import:</w:t>
      </w:r>
    </w:p>
    <w:p w14:paraId="20A3867A" w14:textId="77777777" w:rsidR="00C51D6C" w:rsidRPr="00C51D6C" w:rsidRDefault="00C51D6C" w:rsidP="00C51D6C">
      <w:pPr>
        <w:pStyle w:val="NoSpacing"/>
      </w:pPr>
      <w:r w:rsidRPr="00C51D6C">
        <w:t xml:space="preserve">You can import modules into a file in two ways, based on if they are named exports or default exports. </w:t>
      </w:r>
    </w:p>
    <w:p w14:paraId="557EFE50" w14:textId="1BC87F9B" w:rsidR="00C51D6C" w:rsidRPr="009F4207" w:rsidRDefault="00C51D6C">
      <w:pPr>
        <w:pStyle w:val="NoSpacing"/>
        <w:numPr>
          <w:ilvl w:val="0"/>
          <w:numId w:val="19"/>
        </w:numPr>
        <w:rPr>
          <w:color w:val="FF0000"/>
        </w:rPr>
      </w:pPr>
      <w:r w:rsidRPr="009F4207">
        <w:rPr>
          <w:color w:val="FF0000"/>
        </w:rPr>
        <w:t>Import from named exports</w:t>
      </w:r>
    </w:p>
    <w:p w14:paraId="73C5BC44" w14:textId="418FD98E" w:rsidR="00C51D6C" w:rsidRPr="00C51D6C" w:rsidRDefault="009F4207" w:rsidP="00C51D6C">
      <w:pPr>
        <w:pStyle w:val="NoSpacing"/>
        <w:ind w:left="720"/>
      </w:pPr>
      <w:r>
        <w:tab/>
      </w:r>
      <w:r w:rsidR="00C51D6C" w:rsidRPr="00C51D6C">
        <w:t xml:space="preserve">import </w:t>
      </w:r>
      <w:proofErr w:type="gramStart"/>
      <w:r w:rsidR="00C51D6C" w:rsidRPr="00C51D6C">
        <w:t>{ name</w:t>
      </w:r>
      <w:proofErr w:type="gramEnd"/>
      <w:r w:rsidR="00C51D6C" w:rsidRPr="00C51D6C">
        <w:t>, age } from "./person.js";</w:t>
      </w:r>
    </w:p>
    <w:p w14:paraId="6E729805" w14:textId="5428F019" w:rsidR="00C51D6C" w:rsidRPr="009F4207" w:rsidRDefault="00C51D6C">
      <w:pPr>
        <w:pStyle w:val="NoSpacing"/>
        <w:numPr>
          <w:ilvl w:val="0"/>
          <w:numId w:val="19"/>
        </w:numPr>
        <w:rPr>
          <w:color w:val="FF0000"/>
        </w:rPr>
      </w:pPr>
      <w:r w:rsidRPr="009F4207">
        <w:rPr>
          <w:color w:val="FF0000"/>
        </w:rPr>
        <w:t>Import from default exports</w:t>
      </w:r>
    </w:p>
    <w:p w14:paraId="5CE9DB29" w14:textId="4699FAB2" w:rsidR="00C51D6C" w:rsidRPr="00C51D6C" w:rsidRDefault="009F4207" w:rsidP="00C51D6C">
      <w:pPr>
        <w:pStyle w:val="NoSpacing"/>
        <w:ind w:left="720"/>
      </w:pPr>
      <w:r>
        <w:tab/>
      </w:r>
      <w:r w:rsidR="00C51D6C" w:rsidRPr="00C51D6C">
        <w:t>import message from "./message.js";</w:t>
      </w:r>
    </w:p>
    <w:p w14:paraId="6837395A" w14:textId="77777777" w:rsidR="004A4771" w:rsidRDefault="004A4771" w:rsidP="005D23F1"/>
    <w:p w14:paraId="4205F6D4" w14:textId="77777777" w:rsidR="009A0CD0" w:rsidRPr="004A4771" w:rsidRDefault="009A0CD0" w:rsidP="005D23F1">
      <w:pPr>
        <w:rPr>
          <w:color w:val="000000" w:themeColor="text1"/>
        </w:rPr>
      </w:pPr>
    </w:p>
    <w:p w14:paraId="4BDABBFE" w14:textId="77777777" w:rsidR="009848A1" w:rsidRPr="004A4771" w:rsidRDefault="009848A1" w:rsidP="00A105D4">
      <w:pPr>
        <w:pStyle w:val="Heading1"/>
      </w:pPr>
      <w:r w:rsidRPr="004A4771">
        <w:t>Errors</w:t>
      </w:r>
    </w:p>
    <w:p w14:paraId="2F68ED4B" w14:textId="77777777" w:rsidR="00404D12" w:rsidRDefault="00404D12" w:rsidP="005D23F1">
      <w:pPr>
        <w:spacing w:after="0"/>
        <w:rPr>
          <w:b/>
          <w:bCs/>
          <w:color w:val="7030A0"/>
          <w:sz w:val="28"/>
          <w:szCs w:val="28"/>
        </w:rPr>
      </w:pPr>
    </w:p>
    <w:p w14:paraId="1C2E2AAA" w14:textId="0858B1CF" w:rsidR="005D23F1" w:rsidRPr="003A70F4" w:rsidRDefault="009848A1">
      <w:pPr>
        <w:pStyle w:val="ListParagraph"/>
        <w:numPr>
          <w:ilvl w:val="0"/>
          <w:numId w:val="11"/>
        </w:numPr>
        <w:spacing w:after="0"/>
        <w:rPr>
          <w:b/>
          <w:bCs/>
          <w:color w:val="7030A0"/>
          <w:sz w:val="24"/>
          <w:szCs w:val="24"/>
        </w:rPr>
      </w:pPr>
      <w:r w:rsidRPr="003A70F4">
        <w:rPr>
          <w:b/>
          <w:bCs/>
          <w:color w:val="7030A0"/>
          <w:sz w:val="24"/>
          <w:szCs w:val="24"/>
        </w:rPr>
        <w:t xml:space="preserve">try and </w:t>
      </w:r>
      <w:r w:rsidR="00404D12" w:rsidRPr="003A70F4">
        <w:rPr>
          <w:b/>
          <w:bCs/>
          <w:color w:val="7030A0"/>
          <w:sz w:val="24"/>
          <w:szCs w:val="24"/>
        </w:rPr>
        <w:t>catch:</w:t>
      </w:r>
    </w:p>
    <w:p w14:paraId="02DAA44B" w14:textId="2B8EB122" w:rsidR="009848A1" w:rsidRPr="003A70F4" w:rsidRDefault="009848A1">
      <w:pPr>
        <w:pStyle w:val="ListParagraph"/>
        <w:numPr>
          <w:ilvl w:val="0"/>
          <w:numId w:val="10"/>
        </w:numPr>
        <w:spacing w:after="0"/>
        <w:rPr>
          <w:b/>
          <w:bCs/>
        </w:rPr>
      </w:pPr>
      <w:r w:rsidRPr="003A70F4">
        <w:t>The </w:t>
      </w:r>
      <w:r w:rsidRPr="003A70F4">
        <w:rPr>
          <w:b/>
          <w:bCs/>
          <w:color w:val="FF0000"/>
        </w:rPr>
        <w:t>try</w:t>
      </w:r>
      <w:r w:rsidRPr="003A70F4">
        <w:t> statement allows you to define a block of code to be tested for errors while it is being executed.</w:t>
      </w:r>
    </w:p>
    <w:p w14:paraId="47C39220" w14:textId="07BD482C" w:rsidR="009848A1" w:rsidRPr="003A70F4" w:rsidRDefault="009848A1">
      <w:pPr>
        <w:pStyle w:val="ListParagraph"/>
        <w:numPr>
          <w:ilvl w:val="0"/>
          <w:numId w:val="10"/>
        </w:numPr>
        <w:spacing w:after="0"/>
      </w:pPr>
      <w:r w:rsidRPr="003A70F4">
        <w:t>The</w:t>
      </w:r>
      <w:r w:rsidRPr="003A70F4">
        <w:rPr>
          <w:b/>
          <w:bCs/>
        </w:rPr>
        <w:t> </w:t>
      </w:r>
      <w:r w:rsidRPr="003A70F4">
        <w:rPr>
          <w:b/>
          <w:bCs/>
          <w:color w:val="FF0000"/>
        </w:rPr>
        <w:t>catch</w:t>
      </w:r>
      <w:r w:rsidRPr="003A70F4">
        <w:t> statement allows you to define a block of code to be executed, if an error occurs in the try block.</w:t>
      </w:r>
    </w:p>
    <w:p w14:paraId="081B048E" w14:textId="77777777" w:rsidR="005D23F1" w:rsidRPr="003A70F4" w:rsidRDefault="009848A1" w:rsidP="00404D12">
      <w:pPr>
        <w:spacing w:after="0"/>
        <w:ind w:left="1440"/>
      </w:pPr>
      <w:r w:rsidRPr="003A70F4">
        <w:t>try {</w:t>
      </w:r>
    </w:p>
    <w:p w14:paraId="7BB1B21D" w14:textId="77777777" w:rsidR="005D23F1" w:rsidRPr="003A70F4" w:rsidRDefault="009848A1" w:rsidP="00404D12">
      <w:pPr>
        <w:spacing w:after="0"/>
        <w:ind w:left="1440" w:firstLine="720"/>
      </w:pPr>
      <w:r w:rsidRPr="003A70F4">
        <w:t>Block of code to try</w:t>
      </w:r>
      <w:r w:rsidRPr="003A70F4">
        <w:br/>
        <w:t>}</w:t>
      </w:r>
      <w:r w:rsidRPr="003A70F4">
        <w:br/>
        <w:t>catch(err) {</w:t>
      </w:r>
    </w:p>
    <w:p w14:paraId="255D17B3" w14:textId="4FBC08FD" w:rsidR="009848A1" w:rsidRPr="003A70F4" w:rsidRDefault="009848A1" w:rsidP="00404D12">
      <w:pPr>
        <w:spacing w:after="0"/>
        <w:ind w:left="1440" w:firstLine="720"/>
      </w:pPr>
      <w:r w:rsidRPr="003A70F4">
        <w:t>  Block of code to handle errors</w:t>
      </w:r>
      <w:r w:rsidRPr="003A70F4">
        <w:br/>
        <w:t>}</w:t>
      </w:r>
    </w:p>
    <w:p w14:paraId="5BEAFB86" w14:textId="60C02AA1" w:rsidR="009848A1" w:rsidRPr="003A70F4" w:rsidRDefault="009848A1" w:rsidP="005D23F1">
      <w:pPr>
        <w:spacing w:after="0"/>
      </w:pPr>
    </w:p>
    <w:p w14:paraId="09F96559" w14:textId="2DD121C6" w:rsidR="00015351" w:rsidRPr="003A70F4" w:rsidRDefault="009848A1">
      <w:pPr>
        <w:pStyle w:val="ListParagraph"/>
        <w:numPr>
          <w:ilvl w:val="0"/>
          <w:numId w:val="11"/>
        </w:numPr>
        <w:spacing w:after="0"/>
        <w:rPr>
          <w:b/>
          <w:bCs/>
          <w:color w:val="7030A0"/>
          <w:sz w:val="24"/>
          <w:szCs w:val="24"/>
        </w:rPr>
      </w:pPr>
      <w:r w:rsidRPr="003A70F4">
        <w:rPr>
          <w:b/>
          <w:bCs/>
          <w:color w:val="7030A0"/>
          <w:sz w:val="24"/>
          <w:szCs w:val="24"/>
        </w:rPr>
        <w:t>throw Statement</w:t>
      </w:r>
      <w:r w:rsidR="00404D12" w:rsidRPr="003A70F4">
        <w:rPr>
          <w:b/>
          <w:bCs/>
          <w:color w:val="7030A0"/>
          <w:sz w:val="24"/>
          <w:szCs w:val="24"/>
        </w:rPr>
        <w:t>:</w:t>
      </w:r>
    </w:p>
    <w:p w14:paraId="208CCA3C" w14:textId="77777777" w:rsidR="00015351" w:rsidRPr="00015351" w:rsidRDefault="009848A1" w:rsidP="00015351">
      <w:pPr>
        <w:spacing w:after="0"/>
      </w:pPr>
      <w:r w:rsidRPr="00015351">
        <w:t>When an error occurs, JavaScript will normally stop and generate an error message.</w:t>
      </w:r>
      <w:r w:rsidR="00015351" w:rsidRPr="00015351">
        <w:t xml:space="preserve"> </w:t>
      </w:r>
      <w:r w:rsidR="005D23F1" w:rsidRPr="00015351">
        <w:t>The throw </w:t>
      </w:r>
    </w:p>
    <w:p w14:paraId="23CBA125" w14:textId="49846A2F" w:rsidR="00A352C1" w:rsidRDefault="00015351" w:rsidP="00A352C1">
      <w:pPr>
        <w:spacing w:after="0"/>
      </w:pPr>
      <w:r w:rsidRPr="00015351">
        <w:t>S</w:t>
      </w:r>
      <w:r w:rsidR="005D23F1" w:rsidRPr="00015351">
        <w:t>tatement</w:t>
      </w:r>
      <w:r w:rsidRPr="00015351">
        <w:t xml:space="preserve"> </w:t>
      </w:r>
      <w:r w:rsidR="005D23F1" w:rsidRPr="00015351">
        <w:t>allows you to create a custom error.</w:t>
      </w:r>
      <w:r w:rsidRPr="00015351">
        <w:t xml:space="preserve"> </w:t>
      </w:r>
      <w:r w:rsidR="009848A1" w:rsidRPr="00015351">
        <w:t>The technical term for this is: JavaScript</w:t>
      </w:r>
      <w:r w:rsidRPr="00015351">
        <w:t xml:space="preserve"> </w:t>
      </w:r>
      <w:r w:rsidR="009848A1" w:rsidRPr="00015351">
        <w:t>will</w:t>
      </w:r>
      <w:r w:rsidRPr="00015351">
        <w:t xml:space="preserve"> </w:t>
      </w:r>
      <w:r w:rsidR="009848A1" w:rsidRPr="00015351">
        <w:t>throw an exception (throw an error).</w:t>
      </w:r>
    </w:p>
    <w:p w14:paraId="2D5505D2" w14:textId="2C9D261B" w:rsidR="00A352C1" w:rsidRPr="003A70F4" w:rsidRDefault="005D23F1" w:rsidP="003A70F4">
      <w:pPr>
        <w:spacing w:after="0"/>
        <w:ind w:left="720" w:firstLine="720"/>
        <w:rPr>
          <w:b/>
          <w:bCs/>
          <w:color w:val="0070C0"/>
          <w:sz w:val="20"/>
          <w:szCs w:val="20"/>
        </w:rPr>
      </w:pPr>
      <w:r w:rsidRPr="003A70F4">
        <w:rPr>
          <w:b/>
          <w:bCs/>
          <w:color w:val="0070C0"/>
          <w:sz w:val="20"/>
          <w:szCs w:val="20"/>
        </w:rPr>
        <w:t>try {</w:t>
      </w:r>
    </w:p>
    <w:p w14:paraId="47DF1090" w14:textId="7777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(x == "") </w:t>
      </w:r>
      <w:r w:rsidRPr="003A70F4">
        <w:rPr>
          <w:b/>
          <w:bCs/>
          <w:color w:val="0070C0"/>
          <w:sz w:val="20"/>
          <w:szCs w:val="20"/>
        </w:rPr>
        <w:t>{</w:t>
      </w:r>
    </w:p>
    <w:p w14:paraId="55CEB15C" w14:textId="538B475E" w:rsidR="00A352C1" w:rsidRPr="003A70F4" w:rsidRDefault="005D23F1" w:rsidP="003A70F4">
      <w:pPr>
        <w:spacing w:after="0"/>
        <w:ind w:left="2160" w:firstLine="720"/>
        <w:rPr>
          <w:b/>
          <w:bCs/>
          <w:color w:val="0070C0"/>
          <w:sz w:val="20"/>
          <w:szCs w:val="20"/>
        </w:rPr>
      </w:pPr>
      <w:r w:rsidRPr="003A70F4">
        <w:rPr>
          <w:b/>
          <w:bCs/>
          <w:color w:val="0070C0"/>
          <w:sz w:val="20"/>
          <w:szCs w:val="20"/>
        </w:rPr>
        <w:t>throw "empty";</w:t>
      </w:r>
    </w:p>
    <w:p w14:paraId="213DBFEF" w14:textId="58F9050C" w:rsidR="00A352C1" w:rsidRPr="003A70F4" w:rsidRDefault="00A352C1" w:rsidP="003A70F4">
      <w:pPr>
        <w:spacing w:after="0"/>
        <w:ind w:left="2160"/>
        <w:rPr>
          <w:b/>
          <w:bCs/>
          <w:color w:val="0070C0"/>
          <w:sz w:val="20"/>
          <w:szCs w:val="20"/>
        </w:rPr>
      </w:pPr>
      <w:r w:rsidRPr="003A70F4">
        <w:rPr>
          <w:b/>
          <w:bCs/>
          <w:color w:val="0070C0"/>
          <w:sz w:val="20"/>
          <w:szCs w:val="20"/>
        </w:rPr>
        <w:t>}</w:t>
      </w:r>
    </w:p>
    <w:p w14:paraId="2BD46E52" w14:textId="61697777" w:rsidR="00A352C1" w:rsidRPr="003A70F4" w:rsidRDefault="00A352C1" w:rsidP="003A70F4">
      <w:pPr>
        <w:spacing w:after="0"/>
        <w:ind w:left="2160"/>
        <w:rPr>
          <w:b/>
          <w:bCs/>
          <w:color w:val="0070C0"/>
          <w:sz w:val="20"/>
          <w:szCs w:val="20"/>
        </w:rPr>
      </w:pPr>
      <w:r w:rsidRPr="003A70F4">
        <w:rPr>
          <w:b/>
          <w:bCs/>
          <w:color w:val="0070C0"/>
          <w:sz w:val="20"/>
          <w:szCs w:val="20"/>
        </w:rPr>
        <w:t>I</w:t>
      </w:r>
      <w:r w:rsidR="005D23F1" w:rsidRPr="003A70F4">
        <w:rPr>
          <w:b/>
          <w:bCs/>
          <w:color w:val="0070C0"/>
          <w:sz w:val="20"/>
          <w:szCs w:val="20"/>
        </w:rPr>
        <w:t>f</w:t>
      </w:r>
      <w:r w:rsidRPr="003A70F4">
        <w:rPr>
          <w:b/>
          <w:bCs/>
          <w:color w:val="0070C0"/>
          <w:sz w:val="20"/>
          <w:szCs w:val="20"/>
        </w:rPr>
        <w:t xml:space="preserve"> </w:t>
      </w:r>
      <w:r w:rsidR="005D23F1" w:rsidRPr="003A70F4">
        <w:rPr>
          <w:b/>
          <w:bCs/>
          <w:color w:val="0070C0"/>
          <w:sz w:val="20"/>
          <w:szCs w:val="20"/>
        </w:rPr>
        <w:t>(</w:t>
      </w:r>
      <w:proofErr w:type="spellStart"/>
      <w:r w:rsidR="005D23F1" w:rsidRPr="003A70F4">
        <w:rPr>
          <w:b/>
          <w:bCs/>
          <w:color w:val="0070C0"/>
          <w:sz w:val="20"/>
          <w:szCs w:val="20"/>
        </w:rPr>
        <w:t>isNaN</w:t>
      </w:r>
      <w:proofErr w:type="spellEnd"/>
      <w:r w:rsidR="005D23F1" w:rsidRPr="003A70F4">
        <w:rPr>
          <w:b/>
          <w:bCs/>
          <w:color w:val="0070C0"/>
          <w:sz w:val="20"/>
          <w:szCs w:val="20"/>
        </w:rPr>
        <w:t>(x)) throw "not a number";</w:t>
      </w:r>
    </w:p>
    <w:p w14:paraId="22D05E71" w14:textId="0066BC40" w:rsidR="00A352C1" w:rsidRPr="003A70F4" w:rsidRDefault="00A352C1" w:rsidP="003A70F4">
      <w:pPr>
        <w:spacing w:after="0"/>
        <w:ind w:left="720" w:firstLine="720"/>
        <w:rPr>
          <w:b/>
          <w:bCs/>
          <w:color w:val="0070C0"/>
          <w:sz w:val="20"/>
          <w:szCs w:val="20"/>
        </w:rPr>
      </w:pPr>
      <w:r w:rsidRPr="003A70F4">
        <w:rPr>
          <w:b/>
          <w:bCs/>
          <w:color w:val="0070C0"/>
          <w:sz w:val="20"/>
          <w:szCs w:val="20"/>
        </w:rPr>
        <w:t xml:space="preserve">     </w:t>
      </w:r>
      <w:r w:rsidR="005D23F1" w:rsidRPr="003A70F4">
        <w:rPr>
          <w:b/>
          <w:bCs/>
          <w:color w:val="0070C0"/>
          <w:sz w:val="20"/>
          <w:szCs w:val="20"/>
        </w:rPr>
        <w:t>}</w:t>
      </w:r>
    </w:p>
    <w:p w14:paraId="1EDD1FE4" w14:textId="77777777" w:rsidR="00A352C1" w:rsidRPr="003A70F4" w:rsidRDefault="005D23F1" w:rsidP="003A70F4">
      <w:pPr>
        <w:spacing w:after="0"/>
        <w:ind w:left="1440"/>
        <w:rPr>
          <w:b/>
          <w:bCs/>
          <w:color w:val="0070C0"/>
          <w:sz w:val="20"/>
          <w:szCs w:val="20"/>
        </w:rPr>
      </w:pPr>
      <w:r w:rsidRPr="003A70F4">
        <w:rPr>
          <w:b/>
          <w:bCs/>
          <w:color w:val="0070C0"/>
          <w:sz w:val="20"/>
          <w:szCs w:val="20"/>
        </w:rPr>
        <w:t>  catch(err) {</w:t>
      </w:r>
    </w:p>
    <w:p w14:paraId="1F0ABFC7" w14:textId="77777777" w:rsidR="00A352C1" w:rsidRPr="003A70F4" w:rsidRDefault="005D23F1" w:rsidP="003A70F4">
      <w:pPr>
        <w:spacing w:after="0"/>
        <w:ind w:left="2160"/>
        <w:rPr>
          <w:b/>
          <w:bCs/>
          <w:color w:val="0070C0"/>
          <w:sz w:val="20"/>
          <w:szCs w:val="20"/>
        </w:rPr>
      </w:pPr>
      <w:r w:rsidRPr="003A70F4">
        <w:rPr>
          <w:b/>
          <w:bCs/>
          <w:color w:val="0070C0"/>
          <w:sz w:val="20"/>
          <w:szCs w:val="20"/>
        </w:rPr>
        <w:t xml:space="preserve">    </w:t>
      </w:r>
      <w:proofErr w:type="spellStart"/>
      <w:proofErr w:type="gramStart"/>
      <w:r w:rsidRPr="003A70F4">
        <w:rPr>
          <w:b/>
          <w:bCs/>
          <w:color w:val="0070C0"/>
          <w:sz w:val="20"/>
          <w:szCs w:val="20"/>
        </w:rPr>
        <w:t>message.innerHTML</w:t>
      </w:r>
      <w:proofErr w:type="spellEnd"/>
      <w:proofErr w:type="gramEnd"/>
      <w:r w:rsidRPr="003A70F4">
        <w:rPr>
          <w:b/>
          <w:bCs/>
          <w:color w:val="0070C0"/>
          <w:sz w:val="20"/>
          <w:szCs w:val="20"/>
        </w:rPr>
        <w:t> = "Input is " + err;</w:t>
      </w:r>
    </w:p>
    <w:p w14:paraId="64198196" w14:textId="3B125645" w:rsidR="005D23F1" w:rsidRPr="003A70F4" w:rsidRDefault="005D23F1" w:rsidP="003A70F4">
      <w:pPr>
        <w:spacing w:after="0"/>
        <w:ind w:left="1440"/>
        <w:rPr>
          <w:b/>
          <w:bCs/>
          <w:color w:val="0070C0"/>
          <w:sz w:val="20"/>
          <w:szCs w:val="20"/>
        </w:rPr>
      </w:pPr>
      <w:r w:rsidRPr="003A70F4">
        <w:rPr>
          <w:b/>
          <w:bCs/>
          <w:color w:val="0070C0"/>
          <w:sz w:val="20"/>
          <w:szCs w:val="20"/>
        </w:rPr>
        <w:t>  }</w:t>
      </w:r>
    </w:p>
    <w:p w14:paraId="6281C657" w14:textId="77777777" w:rsidR="005D23F1" w:rsidRPr="00404D12" w:rsidRDefault="005D23F1" w:rsidP="005D23F1">
      <w:pPr>
        <w:spacing w:after="0"/>
        <w:rPr>
          <w:color w:val="7030A0"/>
        </w:rPr>
      </w:pPr>
    </w:p>
    <w:p w14:paraId="37F1927C" w14:textId="2AF5EAEC" w:rsidR="00A352C1" w:rsidRPr="003A70F4" w:rsidRDefault="00A352C1">
      <w:pPr>
        <w:pStyle w:val="ListParagraph"/>
        <w:numPr>
          <w:ilvl w:val="0"/>
          <w:numId w:val="11"/>
        </w:numPr>
        <w:spacing w:after="0"/>
        <w:rPr>
          <w:b/>
          <w:bCs/>
          <w:color w:val="7030A0"/>
          <w:sz w:val="24"/>
          <w:szCs w:val="24"/>
        </w:rPr>
      </w:pPr>
      <w:r w:rsidRPr="003A70F4">
        <w:rPr>
          <w:b/>
          <w:bCs/>
          <w:color w:val="7030A0"/>
          <w:sz w:val="24"/>
          <w:szCs w:val="24"/>
        </w:rPr>
        <w:t>finally,</w:t>
      </w:r>
      <w:r w:rsidR="005D23F1" w:rsidRPr="003A70F4">
        <w:rPr>
          <w:b/>
          <w:bCs/>
          <w:color w:val="7030A0"/>
          <w:sz w:val="24"/>
          <w:szCs w:val="24"/>
        </w:rPr>
        <w:t xml:space="preserve"> Statement</w:t>
      </w:r>
      <w:r w:rsidR="00404D12" w:rsidRPr="003A70F4">
        <w:rPr>
          <w:b/>
          <w:bCs/>
          <w:color w:val="7030A0"/>
          <w:sz w:val="24"/>
          <w:szCs w:val="24"/>
        </w:rPr>
        <w:t>:</w:t>
      </w:r>
    </w:p>
    <w:p w14:paraId="131D05C0" w14:textId="5378479A" w:rsidR="009848A1" w:rsidRPr="00015351" w:rsidRDefault="009848A1" w:rsidP="00015351">
      <w:pPr>
        <w:spacing w:after="0"/>
        <w:ind w:left="360"/>
        <w:rPr>
          <w:sz w:val="20"/>
          <w:szCs w:val="20"/>
        </w:rPr>
      </w:pPr>
      <w:r w:rsidRPr="00015351">
        <w:rPr>
          <w:sz w:val="20"/>
          <w:szCs w:val="20"/>
        </w:rPr>
        <w:t>The finally statement defines a code block to run regardless of the result.</w:t>
      </w:r>
    </w:p>
    <w:p w14:paraId="750B7030" w14:textId="77777777" w:rsidR="00A352C1" w:rsidRPr="003A70F4" w:rsidRDefault="005D23F1" w:rsidP="006108D4">
      <w:pPr>
        <w:spacing w:after="0"/>
        <w:ind w:left="1440"/>
        <w:rPr>
          <w:b/>
          <w:bCs/>
          <w:color w:val="0070C0"/>
          <w:sz w:val="20"/>
          <w:szCs w:val="20"/>
        </w:rPr>
      </w:pPr>
      <w:r w:rsidRPr="003A70F4">
        <w:rPr>
          <w:b/>
          <w:bCs/>
          <w:color w:val="0070C0"/>
          <w:sz w:val="20"/>
          <w:szCs w:val="20"/>
        </w:rPr>
        <w:t>try {</w:t>
      </w:r>
    </w:p>
    <w:p w14:paraId="3243A398" w14:textId="2F598CA5"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to try</w:t>
      </w:r>
    </w:p>
    <w:p w14:paraId="5A779C16"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5942F344" w14:textId="77777777" w:rsidR="00A352C1" w:rsidRPr="003A70F4" w:rsidRDefault="005D23F1" w:rsidP="006108D4">
      <w:pPr>
        <w:spacing w:after="0"/>
        <w:ind w:left="1440"/>
        <w:rPr>
          <w:b/>
          <w:bCs/>
          <w:color w:val="0070C0"/>
          <w:sz w:val="20"/>
          <w:szCs w:val="20"/>
        </w:rPr>
      </w:pPr>
      <w:r w:rsidRPr="003A70F4">
        <w:rPr>
          <w:b/>
          <w:bCs/>
          <w:color w:val="0070C0"/>
          <w:sz w:val="20"/>
          <w:szCs w:val="20"/>
        </w:rPr>
        <w:lastRenderedPageBreak/>
        <w:t>catch(err) {</w:t>
      </w:r>
    </w:p>
    <w:p w14:paraId="71E9B6AA" w14:textId="351630C4" w:rsidR="00A352C1" w:rsidRPr="003A70F4" w:rsidRDefault="005D23F1" w:rsidP="006108D4">
      <w:pPr>
        <w:spacing w:after="0"/>
        <w:ind w:left="1440" w:firstLine="720"/>
        <w:rPr>
          <w:b/>
          <w:bCs/>
          <w:color w:val="0070C0"/>
          <w:sz w:val="20"/>
          <w:szCs w:val="20"/>
        </w:rPr>
      </w:pPr>
      <w:r w:rsidRPr="003A70F4">
        <w:rPr>
          <w:b/>
          <w:bCs/>
          <w:color w:val="0070C0"/>
          <w:sz w:val="20"/>
          <w:szCs w:val="20"/>
        </w:rPr>
        <w:t>Block of code to handle errors</w:t>
      </w:r>
    </w:p>
    <w:p w14:paraId="7C82B4FD" w14:textId="77777777" w:rsidR="00A352C1" w:rsidRPr="003A70F4" w:rsidRDefault="005D23F1" w:rsidP="006108D4">
      <w:pPr>
        <w:spacing w:after="0"/>
        <w:ind w:left="1440"/>
        <w:rPr>
          <w:b/>
          <w:bCs/>
          <w:color w:val="0070C0"/>
          <w:sz w:val="20"/>
          <w:szCs w:val="20"/>
        </w:rPr>
      </w:pPr>
      <w:r w:rsidRPr="003A70F4">
        <w:rPr>
          <w:b/>
          <w:bCs/>
          <w:color w:val="0070C0"/>
          <w:sz w:val="20"/>
          <w:szCs w:val="20"/>
        </w:rPr>
        <w:t>}</w:t>
      </w:r>
    </w:p>
    <w:p w14:paraId="465D5472" w14:textId="77777777" w:rsidR="00A352C1" w:rsidRPr="003A70F4" w:rsidRDefault="005D23F1" w:rsidP="006108D4">
      <w:pPr>
        <w:spacing w:after="0"/>
        <w:ind w:left="1440"/>
        <w:rPr>
          <w:b/>
          <w:bCs/>
          <w:color w:val="0070C0"/>
          <w:sz w:val="20"/>
          <w:szCs w:val="20"/>
        </w:rPr>
      </w:pPr>
      <w:r w:rsidRPr="003A70F4">
        <w:rPr>
          <w:b/>
          <w:bCs/>
          <w:color w:val="0070C0"/>
          <w:sz w:val="20"/>
          <w:szCs w:val="20"/>
        </w:rPr>
        <w:t>finally {</w:t>
      </w:r>
    </w:p>
    <w:p w14:paraId="70438C90" w14:textId="7F51282C" w:rsidR="00A352C1" w:rsidRPr="003A70F4" w:rsidRDefault="005D23F1" w:rsidP="006108D4">
      <w:pPr>
        <w:spacing w:after="0"/>
        <w:ind w:left="1440"/>
        <w:rPr>
          <w:b/>
          <w:bCs/>
          <w:color w:val="0070C0"/>
          <w:sz w:val="20"/>
          <w:szCs w:val="20"/>
        </w:rPr>
      </w:pPr>
      <w:r w:rsidRPr="003A70F4">
        <w:rPr>
          <w:b/>
          <w:bCs/>
          <w:color w:val="0070C0"/>
          <w:sz w:val="20"/>
          <w:szCs w:val="20"/>
        </w:rPr>
        <w:t> </w:t>
      </w:r>
      <w:r w:rsidR="00A352C1" w:rsidRPr="003A70F4">
        <w:rPr>
          <w:b/>
          <w:bCs/>
          <w:color w:val="0070C0"/>
          <w:sz w:val="20"/>
          <w:szCs w:val="20"/>
        </w:rPr>
        <w:tab/>
      </w:r>
      <w:r w:rsidRPr="003A70F4">
        <w:rPr>
          <w:b/>
          <w:bCs/>
          <w:color w:val="0070C0"/>
          <w:sz w:val="20"/>
          <w:szCs w:val="20"/>
        </w:rPr>
        <w:t>Block of code of the try / catch result</w:t>
      </w:r>
    </w:p>
    <w:p w14:paraId="485FD0B0" w14:textId="38AA1710" w:rsidR="005D23F1" w:rsidRPr="003A70F4" w:rsidRDefault="005D23F1" w:rsidP="006108D4">
      <w:pPr>
        <w:spacing w:after="0"/>
        <w:ind w:left="1440"/>
        <w:rPr>
          <w:b/>
          <w:bCs/>
          <w:color w:val="0070C0"/>
          <w:sz w:val="20"/>
          <w:szCs w:val="20"/>
        </w:rPr>
      </w:pPr>
      <w:r w:rsidRPr="003A70F4">
        <w:rPr>
          <w:b/>
          <w:bCs/>
          <w:color w:val="0070C0"/>
          <w:sz w:val="20"/>
          <w:szCs w:val="20"/>
        </w:rPr>
        <w:t>}</w:t>
      </w:r>
    </w:p>
    <w:p w14:paraId="14A7BCA4" w14:textId="77777777" w:rsidR="009F6FE8" w:rsidRPr="009F6FE8" w:rsidRDefault="009F6FE8" w:rsidP="009F6FE8"/>
    <w:p w14:paraId="412A6E15" w14:textId="40BEDADE" w:rsidR="00B30687" w:rsidRPr="00F5351F" w:rsidRDefault="00B30687" w:rsidP="00A105D4">
      <w:pPr>
        <w:pStyle w:val="Heading1"/>
        <w:rPr>
          <w:sz w:val="20"/>
          <w:szCs w:val="20"/>
        </w:rPr>
      </w:pPr>
      <w:r w:rsidRPr="00F5351F">
        <w:t>Scope</w:t>
      </w:r>
    </w:p>
    <w:p w14:paraId="37635A03" w14:textId="2E9702E6" w:rsidR="00ED39FE" w:rsidRPr="003A70F4" w:rsidRDefault="00ED39FE" w:rsidP="003A70F4">
      <w:r w:rsidRPr="003A70F4">
        <w:t>Scope determines the accessibility of variables, objects, and functions from different parts of the code</w:t>
      </w:r>
    </w:p>
    <w:p w14:paraId="5E39F4EA" w14:textId="5B8999C1" w:rsidR="00B30687" w:rsidRPr="003A70F4" w:rsidRDefault="00B30687" w:rsidP="000F048D">
      <w:pPr>
        <w:pStyle w:val="NoSpacing"/>
        <w:rPr>
          <w:b/>
          <w:bCs/>
          <w:sz w:val="24"/>
          <w:szCs w:val="24"/>
        </w:rPr>
      </w:pPr>
      <w:r w:rsidRPr="003A70F4">
        <w:rPr>
          <w:b/>
          <w:bCs/>
          <w:sz w:val="24"/>
          <w:szCs w:val="24"/>
        </w:rPr>
        <w:t>Block scope</w:t>
      </w:r>
      <w:r w:rsidR="000F048D" w:rsidRPr="003A70F4">
        <w:rPr>
          <w:b/>
          <w:bCs/>
          <w:sz w:val="24"/>
          <w:szCs w:val="24"/>
        </w:rPr>
        <w:t>:</w:t>
      </w:r>
    </w:p>
    <w:p w14:paraId="48DC7A6C" w14:textId="5761164C" w:rsidR="000F048D" w:rsidRPr="003A70F4" w:rsidRDefault="000F048D">
      <w:pPr>
        <w:pStyle w:val="NoSpacing"/>
        <w:numPr>
          <w:ilvl w:val="0"/>
          <w:numId w:val="67"/>
        </w:numPr>
      </w:pPr>
      <w:r w:rsidRPr="003A70F4">
        <w:t xml:space="preserve">Variables declared inside a </w:t>
      </w:r>
      <w:proofErr w:type="gramStart"/>
      <w:r w:rsidRPr="003A70F4">
        <w:t>{ }</w:t>
      </w:r>
      <w:proofErr w:type="gramEnd"/>
      <w:r w:rsidRPr="003A70F4">
        <w:t xml:space="preserve"> block cannot be accessed from outside the block:</w:t>
      </w:r>
    </w:p>
    <w:p w14:paraId="42A13EBF" w14:textId="1DBA0333" w:rsidR="000F048D" w:rsidRPr="003A70F4" w:rsidRDefault="000F048D">
      <w:pPr>
        <w:pStyle w:val="NoSpacing"/>
        <w:numPr>
          <w:ilvl w:val="0"/>
          <w:numId w:val="67"/>
        </w:numPr>
      </w:pPr>
      <w:r w:rsidRPr="003A70F4">
        <w:t>Variables declared with the var keyword can NOT have block scope.</w:t>
      </w:r>
    </w:p>
    <w:p w14:paraId="1187E241" w14:textId="77777777" w:rsidR="00B67A78" w:rsidRPr="009E0DEC" w:rsidRDefault="000F048D" w:rsidP="00B67A78">
      <w:pPr>
        <w:pStyle w:val="NoSpacing"/>
        <w:ind w:left="2160"/>
        <w:rPr>
          <w:b/>
          <w:bCs/>
          <w:color w:val="0070C0"/>
        </w:rPr>
      </w:pPr>
      <w:r w:rsidRPr="009E0DEC">
        <w:rPr>
          <w:b/>
          <w:bCs/>
          <w:color w:val="0070C0"/>
        </w:rPr>
        <w:t xml:space="preserve">{ </w:t>
      </w:r>
    </w:p>
    <w:p w14:paraId="473D9F2E" w14:textId="2F2AA1A4" w:rsidR="00B67A78" w:rsidRPr="009E0DEC" w:rsidRDefault="000F048D" w:rsidP="00B67A78">
      <w:pPr>
        <w:pStyle w:val="NoSpacing"/>
        <w:ind w:left="2880"/>
        <w:rPr>
          <w:b/>
          <w:bCs/>
          <w:color w:val="0070C0"/>
        </w:rPr>
      </w:pPr>
      <w:r w:rsidRPr="009E0DEC">
        <w:rPr>
          <w:b/>
          <w:bCs/>
          <w:color w:val="0070C0"/>
        </w:rPr>
        <w:t>let x = 2;</w:t>
      </w:r>
    </w:p>
    <w:p w14:paraId="7264864E" w14:textId="466FB9F4" w:rsidR="000F048D" w:rsidRPr="009E0DEC" w:rsidRDefault="000F048D" w:rsidP="00B67A78">
      <w:pPr>
        <w:pStyle w:val="NoSpacing"/>
        <w:ind w:left="2160"/>
        <w:rPr>
          <w:b/>
          <w:bCs/>
          <w:color w:val="0070C0"/>
        </w:rPr>
      </w:pPr>
      <w:r w:rsidRPr="009E0DEC">
        <w:rPr>
          <w:b/>
          <w:bCs/>
          <w:color w:val="0070C0"/>
        </w:rPr>
        <w:t>}</w:t>
      </w:r>
      <w:r w:rsidRPr="009E0DEC">
        <w:rPr>
          <w:b/>
          <w:bCs/>
          <w:color w:val="0070C0"/>
        </w:rPr>
        <w:br/>
        <w:t>// x can NOT be used here</w:t>
      </w:r>
    </w:p>
    <w:p w14:paraId="7075A34D" w14:textId="3A1B32E7" w:rsidR="00B30687" w:rsidRPr="000F048D" w:rsidRDefault="00B30687" w:rsidP="000F048D">
      <w:pPr>
        <w:pStyle w:val="NoSpacing"/>
        <w:rPr>
          <w:b/>
          <w:bCs/>
          <w:sz w:val="28"/>
          <w:szCs w:val="28"/>
        </w:rPr>
      </w:pPr>
      <w:r w:rsidRPr="003A70F4">
        <w:rPr>
          <w:b/>
          <w:bCs/>
          <w:sz w:val="24"/>
          <w:szCs w:val="24"/>
        </w:rPr>
        <w:t>Function scope</w:t>
      </w:r>
      <w:r w:rsidR="000F048D">
        <w:rPr>
          <w:b/>
          <w:bCs/>
          <w:sz w:val="28"/>
          <w:szCs w:val="28"/>
        </w:rPr>
        <w:t>:</w:t>
      </w:r>
    </w:p>
    <w:p w14:paraId="576956A3" w14:textId="5535C93F" w:rsidR="000F048D" w:rsidRPr="003A70F4" w:rsidRDefault="000F048D">
      <w:pPr>
        <w:pStyle w:val="NoSpacing"/>
        <w:numPr>
          <w:ilvl w:val="0"/>
          <w:numId w:val="68"/>
        </w:numPr>
      </w:pPr>
      <w:r w:rsidRPr="003A70F4">
        <w:t>Variables declared within a JavaScript function, become LOCAL to the function.</w:t>
      </w:r>
    </w:p>
    <w:p w14:paraId="5A000FAA" w14:textId="77777777" w:rsidR="000F048D" w:rsidRPr="003A70F4" w:rsidRDefault="000F048D">
      <w:pPr>
        <w:pStyle w:val="NoSpacing"/>
        <w:numPr>
          <w:ilvl w:val="0"/>
          <w:numId w:val="68"/>
        </w:numPr>
      </w:pPr>
      <w:r w:rsidRPr="003A70F4">
        <w:t>Since local variables are only recognized inside their functions, variables with the same name can be used in different functions.</w:t>
      </w:r>
    </w:p>
    <w:p w14:paraId="0B7664B6" w14:textId="39391DB2" w:rsidR="000F048D" w:rsidRPr="003A70F4" w:rsidRDefault="000F048D">
      <w:pPr>
        <w:pStyle w:val="NoSpacing"/>
        <w:numPr>
          <w:ilvl w:val="0"/>
          <w:numId w:val="68"/>
        </w:numPr>
      </w:pPr>
      <w:r w:rsidRPr="003A70F4">
        <w:t>Local variables are created when a function starts, and deleted when the function is completed.</w:t>
      </w:r>
    </w:p>
    <w:p w14:paraId="597EA0A8" w14:textId="77777777" w:rsidR="000F048D" w:rsidRPr="009E0DEC" w:rsidRDefault="000F048D" w:rsidP="000F048D">
      <w:pPr>
        <w:pStyle w:val="NoSpacing"/>
        <w:ind w:left="1440"/>
        <w:rPr>
          <w:b/>
          <w:bCs/>
          <w:color w:val="0070C0"/>
        </w:rPr>
      </w:pPr>
      <w:r w:rsidRPr="009E0DEC">
        <w:rPr>
          <w:b/>
          <w:bCs/>
          <w:color w:val="0070C0"/>
        </w:rPr>
        <w:t xml:space="preserve">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 {</w:t>
      </w:r>
    </w:p>
    <w:p w14:paraId="05FBDA7C" w14:textId="2684FDCF" w:rsidR="000F048D" w:rsidRPr="009E0DEC" w:rsidRDefault="000F048D" w:rsidP="000F048D">
      <w:pPr>
        <w:pStyle w:val="NoSpacing"/>
        <w:ind w:left="1800"/>
        <w:rPr>
          <w:b/>
          <w:bCs/>
          <w:color w:val="0070C0"/>
        </w:rPr>
      </w:pPr>
      <w:r w:rsidRPr="009E0DEC">
        <w:rPr>
          <w:b/>
          <w:bCs/>
          <w:color w:val="0070C0"/>
        </w:rPr>
        <w:t xml:space="preserve">  let </w:t>
      </w:r>
      <w:proofErr w:type="spellStart"/>
      <w:r w:rsidRPr="009E0DEC">
        <w:rPr>
          <w:b/>
          <w:bCs/>
          <w:color w:val="0070C0"/>
        </w:rPr>
        <w:t>carName</w:t>
      </w:r>
      <w:proofErr w:type="spellEnd"/>
      <w:r w:rsidRPr="009E0DEC">
        <w:rPr>
          <w:b/>
          <w:bCs/>
          <w:color w:val="0070C0"/>
        </w:rPr>
        <w:t xml:space="preserve"> = "Volvo";</w:t>
      </w:r>
    </w:p>
    <w:p w14:paraId="52A2DC0C" w14:textId="5709C7F6" w:rsidR="000F048D" w:rsidRPr="009E0DEC" w:rsidRDefault="000F048D" w:rsidP="003A70F4">
      <w:pPr>
        <w:pStyle w:val="NoSpacing"/>
        <w:ind w:left="1440"/>
        <w:rPr>
          <w:b/>
          <w:bCs/>
          <w:color w:val="0070C0"/>
        </w:rPr>
      </w:pPr>
      <w:r w:rsidRPr="009E0DEC">
        <w:rPr>
          <w:b/>
          <w:bCs/>
          <w:color w:val="0070C0"/>
        </w:rPr>
        <w:t>}</w:t>
      </w:r>
    </w:p>
    <w:p w14:paraId="14DC37E4" w14:textId="3FFE126A" w:rsidR="00B30687" w:rsidRPr="003A70F4" w:rsidRDefault="00B30687" w:rsidP="000F048D">
      <w:pPr>
        <w:pStyle w:val="NoSpacing"/>
        <w:rPr>
          <w:b/>
          <w:bCs/>
          <w:sz w:val="24"/>
          <w:szCs w:val="24"/>
        </w:rPr>
      </w:pPr>
      <w:r w:rsidRPr="003A70F4">
        <w:rPr>
          <w:b/>
          <w:bCs/>
          <w:sz w:val="24"/>
          <w:szCs w:val="24"/>
        </w:rPr>
        <w:t>Global scope</w:t>
      </w:r>
      <w:r w:rsidR="000F048D" w:rsidRPr="003A70F4">
        <w:rPr>
          <w:b/>
          <w:bCs/>
          <w:sz w:val="24"/>
          <w:szCs w:val="24"/>
        </w:rPr>
        <w:t>:</w:t>
      </w:r>
    </w:p>
    <w:p w14:paraId="7BD07389" w14:textId="092FE205" w:rsidR="000F048D" w:rsidRPr="003A70F4" w:rsidRDefault="000F048D">
      <w:pPr>
        <w:pStyle w:val="NoSpacing"/>
        <w:numPr>
          <w:ilvl w:val="0"/>
          <w:numId w:val="69"/>
        </w:numPr>
      </w:pPr>
      <w:r w:rsidRPr="003A70F4">
        <w:t>A variable declared outside a function, becomes GLOBAL.</w:t>
      </w:r>
    </w:p>
    <w:p w14:paraId="73BCF683" w14:textId="77777777" w:rsidR="000F048D" w:rsidRPr="003A70F4" w:rsidRDefault="000F048D">
      <w:pPr>
        <w:pStyle w:val="NoSpacing"/>
        <w:numPr>
          <w:ilvl w:val="0"/>
          <w:numId w:val="69"/>
        </w:numPr>
      </w:pPr>
      <w:r w:rsidRPr="003A70F4">
        <w:t>A global variable has Global Scope:</w:t>
      </w:r>
    </w:p>
    <w:p w14:paraId="334A032A" w14:textId="6599D859" w:rsidR="000F048D" w:rsidRPr="003A70F4" w:rsidRDefault="000F048D">
      <w:pPr>
        <w:pStyle w:val="NoSpacing"/>
        <w:numPr>
          <w:ilvl w:val="0"/>
          <w:numId w:val="69"/>
        </w:numPr>
      </w:pPr>
      <w:r w:rsidRPr="003A70F4">
        <w:t>All scripts and functions on a web page can access it. </w:t>
      </w:r>
    </w:p>
    <w:p w14:paraId="5A0DB68E" w14:textId="020CF6BB" w:rsidR="00ED39FE" w:rsidRPr="003A70F4" w:rsidRDefault="00ED39FE">
      <w:pPr>
        <w:pStyle w:val="NoSpacing"/>
        <w:numPr>
          <w:ilvl w:val="0"/>
          <w:numId w:val="69"/>
        </w:numPr>
      </w:pPr>
      <w:r w:rsidRPr="003A70F4">
        <w:rPr>
          <w:sz w:val="20"/>
          <w:szCs w:val="20"/>
        </w:rPr>
        <w:t>JavaScript, the global scope is the JavaScript environment.</w:t>
      </w:r>
    </w:p>
    <w:p w14:paraId="46621E01" w14:textId="2858EC3B" w:rsidR="00ED39FE" w:rsidRPr="003A70F4" w:rsidRDefault="00ED39FE">
      <w:pPr>
        <w:pStyle w:val="NoSpacing"/>
        <w:numPr>
          <w:ilvl w:val="0"/>
          <w:numId w:val="69"/>
        </w:numPr>
      </w:pPr>
      <w:r w:rsidRPr="003A70F4">
        <w:rPr>
          <w:sz w:val="20"/>
          <w:szCs w:val="20"/>
        </w:rPr>
        <w:t>In HTML, the global scope is the window object.</w:t>
      </w:r>
    </w:p>
    <w:p w14:paraId="766B4F39" w14:textId="5D991BEE" w:rsidR="00ED39FE"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var</w:t>
      </w:r>
      <w:r w:rsidRPr="003A70F4">
        <w:rPr>
          <w:sz w:val="20"/>
          <w:szCs w:val="20"/>
        </w:rPr>
        <w:t xml:space="preserve"> keyword belong to the window object.</w:t>
      </w:r>
    </w:p>
    <w:p w14:paraId="0CFE83EE" w14:textId="56157CC3" w:rsidR="000F048D" w:rsidRPr="003A70F4" w:rsidRDefault="00ED39FE">
      <w:pPr>
        <w:pStyle w:val="NoSpacing"/>
        <w:numPr>
          <w:ilvl w:val="0"/>
          <w:numId w:val="69"/>
        </w:numPr>
      </w:pPr>
      <w:r w:rsidRPr="003A70F4">
        <w:rPr>
          <w:sz w:val="20"/>
          <w:szCs w:val="20"/>
        </w:rPr>
        <w:t xml:space="preserve">Global variables defined with the </w:t>
      </w:r>
      <w:r w:rsidRPr="003A70F4">
        <w:rPr>
          <w:rStyle w:val="HTMLCode"/>
          <w:rFonts w:eastAsiaTheme="minorHAnsi"/>
          <w:sz w:val="18"/>
          <w:szCs w:val="18"/>
        </w:rPr>
        <w:t>let</w:t>
      </w:r>
      <w:r w:rsidRPr="003A70F4">
        <w:rPr>
          <w:sz w:val="20"/>
          <w:szCs w:val="20"/>
        </w:rPr>
        <w:t xml:space="preserve"> keyword do not belong to the window object:</w:t>
      </w:r>
    </w:p>
    <w:p w14:paraId="690ACF4D" w14:textId="4A7109FB" w:rsidR="000F048D" w:rsidRPr="009E0DEC" w:rsidRDefault="000F048D" w:rsidP="000F048D">
      <w:pPr>
        <w:pStyle w:val="NoSpacing"/>
        <w:ind w:left="1440"/>
        <w:rPr>
          <w:b/>
          <w:bCs/>
          <w:color w:val="0070C0"/>
        </w:rPr>
      </w:pPr>
      <w:r w:rsidRPr="009E0DEC">
        <w:rPr>
          <w:b/>
          <w:bCs/>
          <w:color w:val="0070C0"/>
        </w:rPr>
        <w:t xml:space="preserve">let </w:t>
      </w:r>
      <w:proofErr w:type="spellStart"/>
      <w:r w:rsidRPr="009E0DEC">
        <w:rPr>
          <w:b/>
          <w:bCs/>
          <w:color w:val="0070C0"/>
        </w:rPr>
        <w:t>carName</w:t>
      </w:r>
      <w:proofErr w:type="spellEnd"/>
      <w:r w:rsidRPr="009E0DEC">
        <w:rPr>
          <w:b/>
          <w:bCs/>
          <w:color w:val="0070C0"/>
        </w:rPr>
        <w:t xml:space="preserve"> = "Volvo";</w:t>
      </w:r>
      <w:r w:rsidRPr="009E0DEC">
        <w:rPr>
          <w:b/>
          <w:bCs/>
          <w:color w:val="0070C0"/>
        </w:rPr>
        <w:br/>
        <w:t xml:space="preserve">function </w:t>
      </w:r>
      <w:proofErr w:type="spellStart"/>
      <w:proofErr w:type="gramStart"/>
      <w:r w:rsidRPr="009E0DEC">
        <w:rPr>
          <w:b/>
          <w:bCs/>
          <w:color w:val="0070C0"/>
        </w:rPr>
        <w:t>myFunction</w:t>
      </w:r>
      <w:proofErr w:type="spellEnd"/>
      <w:r w:rsidRPr="009E0DEC">
        <w:rPr>
          <w:b/>
          <w:bCs/>
          <w:color w:val="0070C0"/>
        </w:rPr>
        <w:t>(</w:t>
      </w:r>
      <w:proofErr w:type="gramEnd"/>
      <w:r w:rsidRPr="009E0DEC">
        <w:rPr>
          <w:b/>
          <w:bCs/>
          <w:color w:val="0070C0"/>
        </w:rPr>
        <w:t>) {</w:t>
      </w:r>
    </w:p>
    <w:p w14:paraId="56D08D68" w14:textId="77777777" w:rsidR="000F048D" w:rsidRPr="009E0DEC" w:rsidRDefault="000F048D" w:rsidP="000F048D">
      <w:pPr>
        <w:pStyle w:val="NoSpacing"/>
        <w:ind w:left="2160"/>
        <w:rPr>
          <w:b/>
          <w:bCs/>
          <w:color w:val="0070C0"/>
        </w:rPr>
      </w:pPr>
      <w:r w:rsidRPr="009E0DEC">
        <w:rPr>
          <w:b/>
          <w:bCs/>
          <w:color w:val="0070C0"/>
        </w:rPr>
        <w:t xml:space="preserve">// code here can also use </w:t>
      </w:r>
      <w:proofErr w:type="spellStart"/>
      <w:r w:rsidRPr="009E0DEC">
        <w:rPr>
          <w:b/>
          <w:bCs/>
          <w:color w:val="0070C0"/>
        </w:rPr>
        <w:t>carName</w:t>
      </w:r>
      <w:proofErr w:type="spellEnd"/>
      <w:r w:rsidRPr="009E0DEC">
        <w:rPr>
          <w:b/>
          <w:bCs/>
          <w:color w:val="0070C0"/>
        </w:rPr>
        <w:t xml:space="preserve"> </w:t>
      </w:r>
    </w:p>
    <w:p w14:paraId="53DABA69" w14:textId="43218CCB" w:rsidR="00ED39FE" w:rsidRPr="009E0DEC" w:rsidRDefault="000F048D" w:rsidP="009E0DEC">
      <w:pPr>
        <w:pStyle w:val="NoSpacing"/>
        <w:ind w:left="1440"/>
        <w:rPr>
          <w:b/>
          <w:bCs/>
          <w:color w:val="0070C0"/>
        </w:rPr>
      </w:pPr>
      <w:r w:rsidRPr="009E0DEC">
        <w:rPr>
          <w:b/>
          <w:bCs/>
          <w:color w:val="0070C0"/>
        </w:rPr>
        <w:t>}</w:t>
      </w:r>
    </w:p>
    <w:p w14:paraId="56005FD2" w14:textId="69C4CB57" w:rsidR="00ED39FE" w:rsidRPr="00ED39FE" w:rsidRDefault="00ED39FE" w:rsidP="00ED39FE">
      <w:pPr>
        <w:pStyle w:val="NoSpacing"/>
        <w:rPr>
          <w:color w:val="FF0000"/>
        </w:rPr>
      </w:pPr>
      <w:r w:rsidRPr="00ED39FE">
        <w:rPr>
          <w:color w:val="FF0000"/>
        </w:rPr>
        <w:t>******</w:t>
      </w:r>
    </w:p>
    <w:p w14:paraId="4BEBB2C5" w14:textId="249CB915" w:rsidR="00ED39FE" w:rsidRPr="00ED39FE" w:rsidRDefault="00ED39FE">
      <w:pPr>
        <w:pStyle w:val="NoSpacing"/>
        <w:numPr>
          <w:ilvl w:val="0"/>
          <w:numId w:val="87"/>
        </w:numPr>
        <w:rPr>
          <w:color w:val="FF0000"/>
        </w:rPr>
      </w:pPr>
      <w:r w:rsidRPr="00ED39FE">
        <w:rPr>
          <w:color w:val="FF0000"/>
        </w:rPr>
        <w:t>In "Strict Mode", undeclared variables are not automatically global.</w:t>
      </w:r>
    </w:p>
    <w:p w14:paraId="2B7524A9" w14:textId="2BD2FC7A" w:rsidR="00ED39FE" w:rsidRPr="00ED39FE" w:rsidRDefault="00ED39FE">
      <w:pPr>
        <w:pStyle w:val="NoSpacing"/>
        <w:numPr>
          <w:ilvl w:val="0"/>
          <w:numId w:val="87"/>
        </w:numPr>
        <w:rPr>
          <w:color w:val="FF0000"/>
        </w:rPr>
      </w:pPr>
      <w:r w:rsidRPr="00ED39FE">
        <w:rPr>
          <w:color w:val="FF0000"/>
        </w:rPr>
        <w:t>Do NOT create global variables unless you intend to.</w:t>
      </w:r>
    </w:p>
    <w:p w14:paraId="3F381567" w14:textId="77CFD58B" w:rsidR="00ED39FE" w:rsidRDefault="00ED39FE" w:rsidP="00ED39FE">
      <w:pPr>
        <w:pStyle w:val="NoSpacing"/>
      </w:pPr>
    </w:p>
    <w:p w14:paraId="1EFF2356" w14:textId="77777777" w:rsidR="00ED39FE" w:rsidRPr="00ED39FE" w:rsidRDefault="00ED39FE" w:rsidP="00ED39FE">
      <w:pPr>
        <w:rPr>
          <w:b/>
          <w:bCs/>
        </w:rPr>
      </w:pPr>
      <w:r w:rsidRPr="00ED39FE">
        <w:rPr>
          <w:b/>
          <w:bCs/>
          <w:sz w:val="24"/>
          <w:szCs w:val="24"/>
        </w:rPr>
        <w:t>The Lifetime of JavaScript Variables</w:t>
      </w:r>
    </w:p>
    <w:p w14:paraId="3CFB5D3B" w14:textId="77777777" w:rsidR="00ED39FE" w:rsidRPr="00ED39FE" w:rsidRDefault="00ED39FE">
      <w:pPr>
        <w:pStyle w:val="ListParagraph"/>
        <w:numPr>
          <w:ilvl w:val="0"/>
          <w:numId w:val="70"/>
        </w:numPr>
      </w:pPr>
      <w:r w:rsidRPr="00ED39FE">
        <w:t>The lifetime of a JavaScript variable starts when it is declared.</w:t>
      </w:r>
    </w:p>
    <w:p w14:paraId="123462C0" w14:textId="77777777" w:rsidR="00ED39FE" w:rsidRPr="00ED39FE" w:rsidRDefault="00ED39FE">
      <w:pPr>
        <w:pStyle w:val="ListParagraph"/>
        <w:numPr>
          <w:ilvl w:val="0"/>
          <w:numId w:val="70"/>
        </w:numPr>
      </w:pPr>
      <w:r w:rsidRPr="00ED39FE">
        <w:t>Function (local) variables are deleted when the function is completed.</w:t>
      </w:r>
    </w:p>
    <w:p w14:paraId="4BEDAB42" w14:textId="77B6E9BB" w:rsidR="00ED39FE" w:rsidRDefault="00ED39FE">
      <w:pPr>
        <w:pStyle w:val="ListParagraph"/>
        <w:numPr>
          <w:ilvl w:val="0"/>
          <w:numId w:val="70"/>
        </w:numPr>
      </w:pPr>
      <w:r w:rsidRPr="00ED39FE">
        <w:t>In a web browser, global variables are deleted when you close the browser window (or tab)</w:t>
      </w:r>
    </w:p>
    <w:p w14:paraId="4EACE29B" w14:textId="058AE588" w:rsidR="00723E62" w:rsidRDefault="00E12A37" w:rsidP="00A105D4">
      <w:pPr>
        <w:pStyle w:val="Heading1"/>
      </w:pPr>
      <w:r w:rsidRPr="004A4771">
        <w:lastRenderedPageBreak/>
        <w:t>Hoisting</w:t>
      </w:r>
    </w:p>
    <w:p w14:paraId="0CE0B13E" w14:textId="64E16238" w:rsidR="00876D1D" w:rsidRDefault="00786343">
      <w:pPr>
        <w:pStyle w:val="ListParagraph"/>
        <w:numPr>
          <w:ilvl w:val="0"/>
          <w:numId w:val="71"/>
        </w:numPr>
      </w:pPr>
      <w:r>
        <w:t>Hoisting is JavaScript's default behavior of moving declarations to the top.</w:t>
      </w:r>
    </w:p>
    <w:p w14:paraId="44D0256C" w14:textId="140F94CF" w:rsidR="00876D1D" w:rsidRDefault="00786343">
      <w:pPr>
        <w:pStyle w:val="ListParagraph"/>
        <w:numPr>
          <w:ilvl w:val="0"/>
          <w:numId w:val="71"/>
        </w:numPr>
      </w:pPr>
      <w:r>
        <w:t>a variable can be used before it has been declared.</w:t>
      </w:r>
    </w:p>
    <w:p w14:paraId="0FC879FA" w14:textId="77777777" w:rsidR="00786343" w:rsidRDefault="00786343" w:rsidP="00786343">
      <w:pPr>
        <w:spacing w:after="0"/>
        <w:ind w:left="2880"/>
        <w:rPr>
          <w:rStyle w:val="commentcolor"/>
          <w:color w:val="008000"/>
        </w:rPr>
      </w:pPr>
      <w:r>
        <w:rPr>
          <w:rStyle w:val="jscolor"/>
          <w:color w:val="000000"/>
        </w:rPr>
        <w:t xml:space="preserve">x = </w:t>
      </w:r>
      <w:r>
        <w:rPr>
          <w:rStyle w:val="jsnumbercolor"/>
          <w:color w:val="FF0000"/>
        </w:rPr>
        <w:t>5</w:t>
      </w:r>
      <w:r>
        <w:rPr>
          <w:rStyle w:val="jscolor"/>
          <w:color w:val="000000"/>
        </w:rPr>
        <w:t xml:space="preserve">; </w:t>
      </w:r>
      <w:r>
        <w:rPr>
          <w:rStyle w:val="commentcolor"/>
          <w:color w:val="008000"/>
        </w:rPr>
        <w:t>// Assign 5 to x</w:t>
      </w:r>
    </w:p>
    <w:p w14:paraId="350BA88E" w14:textId="29AE1880" w:rsidR="00786343" w:rsidRDefault="00786343" w:rsidP="00786343">
      <w:pPr>
        <w:spacing w:after="0"/>
        <w:ind w:left="2880"/>
        <w:rPr>
          <w:rStyle w:val="commentcolor"/>
          <w:color w:val="008000"/>
        </w:rPr>
      </w:pPr>
      <w:r>
        <w:rPr>
          <w:rStyle w:val="jskeywordcolor"/>
          <w:color w:val="0000CD"/>
        </w:rPr>
        <w:t>var</w:t>
      </w:r>
      <w:r>
        <w:rPr>
          <w:rStyle w:val="jscolor"/>
          <w:color w:val="000000"/>
        </w:rPr>
        <w:t xml:space="preserve"> x; </w:t>
      </w:r>
      <w:r>
        <w:rPr>
          <w:rStyle w:val="commentcolor"/>
          <w:color w:val="008000"/>
        </w:rPr>
        <w:t>// Declare x</w:t>
      </w:r>
    </w:p>
    <w:p w14:paraId="16EEB2C8" w14:textId="1DE61143" w:rsidR="00786343" w:rsidRPr="006108D4" w:rsidRDefault="007A1E72" w:rsidP="007A1E72">
      <w:pPr>
        <w:spacing w:after="0"/>
        <w:rPr>
          <w:rStyle w:val="commentcolor"/>
          <w:b/>
          <w:bCs/>
        </w:rPr>
      </w:pPr>
      <w:r w:rsidRPr="006108D4">
        <w:rPr>
          <w:rStyle w:val="commentcolor"/>
          <w:b/>
          <w:bCs/>
        </w:rPr>
        <w:t xml:space="preserve">LET: </w:t>
      </w:r>
    </w:p>
    <w:p w14:paraId="5135A8E1" w14:textId="0C55B242" w:rsidR="00C21156" w:rsidRPr="004F338B" w:rsidRDefault="00786343">
      <w:pPr>
        <w:pStyle w:val="ListParagraph"/>
        <w:numPr>
          <w:ilvl w:val="0"/>
          <w:numId w:val="72"/>
        </w:numPr>
      </w:pPr>
      <w:r w:rsidRPr="004F338B">
        <w:t xml:space="preserve">Variables defined with let </w:t>
      </w:r>
      <w:r w:rsidR="007A1E72">
        <w:t>is</w:t>
      </w:r>
      <w:r w:rsidRPr="004F338B">
        <w:t xml:space="preserve"> hoisted to the top of the block, but not initialized</w:t>
      </w:r>
      <w:r w:rsidR="00C21156" w:rsidRPr="004F338B">
        <w:t xml:space="preserve"> as </w:t>
      </w:r>
      <w:r w:rsidR="00433111" w:rsidRPr="004F338B">
        <w:t>undefined.</w:t>
      </w:r>
    </w:p>
    <w:p w14:paraId="79A8FBA5" w14:textId="2613EF09" w:rsidR="00C21156" w:rsidRPr="004F338B" w:rsidRDefault="00C21156">
      <w:pPr>
        <w:pStyle w:val="ListParagraph"/>
        <w:numPr>
          <w:ilvl w:val="0"/>
          <w:numId w:val="72"/>
        </w:numPr>
      </w:pPr>
      <w:r w:rsidRPr="004F338B">
        <w:t xml:space="preserve">Using a </w:t>
      </w:r>
      <w:r w:rsidRPr="007A1E72">
        <w:rPr>
          <w:color w:val="FF0000"/>
        </w:rPr>
        <w:t xml:space="preserve">let </w:t>
      </w:r>
      <w:r w:rsidRPr="004F338B">
        <w:t>variable before it is declared will result in a</w:t>
      </w:r>
      <w:r w:rsidRPr="006108D4">
        <w:t xml:space="preserve"> </w:t>
      </w:r>
      <w:proofErr w:type="spellStart"/>
      <w:r w:rsidRPr="006108D4">
        <w:t>ReferenceError</w:t>
      </w:r>
      <w:proofErr w:type="spellEnd"/>
      <w:r w:rsidRPr="006108D4">
        <w:t>.</w:t>
      </w:r>
    </w:p>
    <w:p w14:paraId="3E6F49A4" w14:textId="59DA757D" w:rsidR="00786343" w:rsidRDefault="00C21156">
      <w:pPr>
        <w:pStyle w:val="ListParagraph"/>
        <w:numPr>
          <w:ilvl w:val="0"/>
          <w:numId w:val="72"/>
        </w:numPr>
      </w:pPr>
      <w:r w:rsidRPr="004F338B">
        <w:t>The variable is in a "temporal dead zone" from the start of the block until it is declared:</w:t>
      </w:r>
    </w:p>
    <w:p w14:paraId="627FB710" w14:textId="5931C6D8" w:rsidR="007A1E72" w:rsidRPr="006108D4" w:rsidRDefault="007A1E72" w:rsidP="009E0DEC">
      <w:pPr>
        <w:spacing w:after="0"/>
        <w:rPr>
          <w:b/>
          <w:bCs/>
        </w:rPr>
      </w:pPr>
      <w:proofErr w:type="gramStart"/>
      <w:r w:rsidRPr="006108D4">
        <w:rPr>
          <w:b/>
          <w:bCs/>
        </w:rPr>
        <w:t>Const :</w:t>
      </w:r>
      <w:proofErr w:type="gramEnd"/>
    </w:p>
    <w:p w14:paraId="65A6281B" w14:textId="4E61A8C8" w:rsidR="007A1E72" w:rsidRPr="007A1E72" w:rsidRDefault="007A1E72">
      <w:pPr>
        <w:pStyle w:val="ListParagraph"/>
        <w:numPr>
          <w:ilvl w:val="0"/>
          <w:numId w:val="73"/>
        </w:numPr>
      </w:pPr>
      <w:r w:rsidRPr="007A1E72">
        <w:t xml:space="preserve">Using a const variable before it is declared, is a syntax </w:t>
      </w:r>
      <w:proofErr w:type="spellStart"/>
      <w:r w:rsidRPr="007A1E72">
        <w:t>errror</w:t>
      </w:r>
      <w:proofErr w:type="spellEnd"/>
      <w:r w:rsidRPr="007A1E72">
        <w:t>, so the code will simply not run.</w:t>
      </w:r>
    </w:p>
    <w:p w14:paraId="2CDEB351" w14:textId="7601C129" w:rsidR="007A1E72" w:rsidRPr="006108D4" w:rsidRDefault="007A1E72" w:rsidP="006108D4">
      <w:pPr>
        <w:spacing w:after="0"/>
        <w:rPr>
          <w:b/>
          <w:bCs/>
        </w:rPr>
      </w:pPr>
      <w:r w:rsidRPr="006108D4">
        <w:rPr>
          <w:b/>
          <w:bCs/>
        </w:rPr>
        <w:t xml:space="preserve">Initializations are Not </w:t>
      </w:r>
      <w:proofErr w:type="gramStart"/>
      <w:r w:rsidRPr="006108D4">
        <w:rPr>
          <w:b/>
          <w:bCs/>
        </w:rPr>
        <w:t>Hoisted :</w:t>
      </w:r>
      <w:proofErr w:type="gramEnd"/>
    </w:p>
    <w:p w14:paraId="3C5C324A" w14:textId="4A1AA713" w:rsidR="007A1E72" w:rsidRPr="00682E88" w:rsidRDefault="007A1E72">
      <w:pPr>
        <w:pStyle w:val="ListParagraph"/>
        <w:numPr>
          <w:ilvl w:val="0"/>
          <w:numId w:val="88"/>
        </w:numPr>
        <w:spacing w:after="0"/>
      </w:pPr>
      <w:r w:rsidRPr="00682E88">
        <w:t>JavaScript only hoists declarations, not initializations.</w:t>
      </w:r>
    </w:p>
    <w:p w14:paraId="43E08CDD" w14:textId="77777777" w:rsidR="00682E88" w:rsidRPr="006108D4" w:rsidRDefault="00682E88" w:rsidP="00682E88">
      <w:pPr>
        <w:pStyle w:val="NoSpacing"/>
        <w:ind w:left="2160"/>
      </w:pPr>
      <w:r w:rsidRPr="006108D4">
        <w:t xml:space="preserve">var x = 5; </w:t>
      </w:r>
    </w:p>
    <w:p w14:paraId="7B88696D" w14:textId="20C278A6" w:rsidR="00682E88" w:rsidRPr="006108D4" w:rsidRDefault="00682E88" w:rsidP="00B13C54">
      <w:pPr>
        <w:pStyle w:val="NoSpacing"/>
        <w:ind w:left="2160"/>
      </w:pPr>
      <w:proofErr w:type="gramStart"/>
      <w:r w:rsidRPr="006108D4">
        <w:t>console.log(</w:t>
      </w:r>
      <w:proofErr w:type="gramEnd"/>
      <w:r w:rsidRPr="006108D4">
        <w:t>x + y)</w:t>
      </w:r>
      <w:r w:rsidRPr="006108D4">
        <w:br/>
        <w:t xml:space="preserve">var y = 7; </w:t>
      </w:r>
    </w:p>
    <w:p w14:paraId="3FD73B86" w14:textId="784E0FA8" w:rsidR="007A1E72" w:rsidRDefault="00682E88">
      <w:pPr>
        <w:pStyle w:val="ListParagraph"/>
        <w:numPr>
          <w:ilvl w:val="0"/>
          <w:numId w:val="88"/>
        </w:numPr>
        <w:spacing w:after="0"/>
      </w:pPr>
      <w:r>
        <w:t>In this code all x and y variable are only hoists not initializations</w:t>
      </w:r>
    </w:p>
    <w:p w14:paraId="2F86528F" w14:textId="5C908153" w:rsidR="00682E88" w:rsidRPr="006108D4" w:rsidRDefault="00682E88" w:rsidP="006108D4">
      <w:pPr>
        <w:pStyle w:val="NoSpacing"/>
        <w:ind w:left="720"/>
      </w:pPr>
      <w:r>
        <w:tab/>
      </w:r>
      <w:r>
        <w:tab/>
      </w:r>
      <w:r>
        <w:tab/>
      </w:r>
      <w:r w:rsidRPr="006108D4">
        <w:t>var x;</w:t>
      </w:r>
    </w:p>
    <w:p w14:paraId="3432E428" w14:textId="2CE83D01" w:rsidR="00682E88" w:rsidRPr="006108D4" w:rsidRDefault="00682E88" w:rsidP="006108D4">
      <w:pPr>
        <w:pStyle w:val="NoSpacing"/>
        <w:ind w:left="720"/>
      </w:pPr>
      <w:r w:rsidRPr="006108D4">
        <w:tab/>
      </w:r>
      <w:r w:rsidRPr="006108D4">
        <w:tab/>
      </w:r>
      <w:r w:rsidRPr="006108D4">
        <w:tab/>
        <w:t>var y;</w:t>
      </w:r>
    </w:p>
    <w:p w14:paraId="64792228" w14:textId="16193116" w:rsidR="00682E88" w:rsidRPr="006108D4" w:rsidRDefault="00682E88" w:rsidP="006108D4">
      <w:pPr>
        <w:pStyle w:val="NoSpacing"/>
        <w:ind w:left="720"/>
      </w:pPr>
      <w:r w:rsidRPr="006108D4">
        <w:tab/>
      </w:r>
      <w:r w:rsidRPr="006108D4">
        <w:tab/>
      </w:r>
      <w:r w:rsidRPr="006108D4">
        <w:tab/>
        <w:t>x = 5;</w:t>
      </w:r>
    </w:p>
    <w:p w14:paraId="5F7CDD2D" w14:textId="78157FBE" w:rsidR="00682E88" w:rsidRPr="006108D4" w:rsidRDefault="00682E88" w:rsidP="006108D4">
      <w:pPr>
        <w:pStyle w:val="NoSpacing"/>
        <w:ind w:left="720"/>
      </w:pPr>
      <w:r w:rsidRPr="006108D4">
        <w:tab/>
      </w:r>
      <w:r w:rsidRPr="006108D4">
        <w:tab/>
      </w:r>
      <w:r w:rsidRPr="006108D4">
        <w:tab/>
      </w:r>
      <w:proofErr w:type="gramStart"/>
      <w:r w:rsidRPr="006108D4">
        <w:t>console.log(</w:t>
      </w:r>
      <w:proofErr w:type="gramEnd"/>
      <w:r w:rsidRPr="006108D4">
        <w:t>x + y);</w:t>
      </w:r>
    </w:p>
    <w:p w14:paraId="1CC22F3C" w14:textId="67CD7618" w:rsidR="00876D1D" w:rsidRPr="006108D4" w:rsidRDefault="00682E88" w:rsidP="006108D4">
      <w:pPr>
        <w:pStyle w:val="NoSpacing"/>
        <w:ind w:left="720"/>
      </w:pPr>
      <w:r w:rsidRPr="006108D4">
        <w:tab/>
      </w:r>
      <w:r w:rsidRPr="006108D4">
        <w:tab/>
      </w:r>
      <w:r w:rsidRPr="006108D4">
        <w:tab/>
        <w:t>y=6</w:t>
      </w:r>
    </w:p>
    <w:p w14:paraId="5D78C57B" w14:textId="450E84CA" w:rsidR="00AC5B64" w:rsidRPr="004A4771" w:rsidRDefault="00AC5B64" w:rsidP="00A105D4">
      <w:pPr>
        <w:pStyle w:val="Heading1"/>
      </w:pPr>
      <w:r w:rsidRPr="004A4771">
        <w:t>Use Strict</w:t>
      </w:r>
      <w:r w:rsidR="00E063DC">
        <w:t xml:space="preserve"> – ES5</w:t>
      </w:r>
    </w:p>
    <w:p w14:paraId="20ED32E2" w14:textId="1461E849" w:rsidR="00AC5B64" w:rsidRPr="00AC5B64" w:rsidRDefault="00AC5B64" w:rsidP="00AC5B64">
      <w:r w:rsidRPr="006108D4">
        <w:rPr>
          <w:b/>
          <w:bCs/>
          <w:color w:val="FF0000"/>
          <w:sz w:val="24"/>
          <w:szCs w:val="24"/>
        </w:rPr>
        <w:t>"</w:t>
      </w:r>
      <w:proofErr w:type="gramStart"/>
      <w:r w:rsidRPr="006108D4">
        <w:rPr>
          <w:b/>
          <w:bCs/>
          <w:color w:val="FF0000"/>
          <w:sz w:val="24"/>
          <w:szCs w:val="24"/>
        </w:rPr>
        <w:t>use</w:t>
      </w:r>
      <w:proofErr w:type="gramEnd"/>
      <w:r w:rsidRPr="006108D4">
        <w:rPr>
          <w:b/>
          <w:bCs/>
          <w:color w:val="FF0000"/>
          <w:sz w:val="24"/>
          <w:szCs w:val="24"/>
        </w:rPr>
        <w:t xml:space="preserve"> strict"</w:t>
      </w:r>
      <w:r w:rsidR="00095B4B">
        <w:rPr>
          <w:b/>
          <w:bCs/>
          <w:color w:val="FF0000"/>
          <w:sz w:val="28"/>
          <w:szCs w:val="28"/>
        </w:rPr>
        <w:t xml:space="preserve"> </w:t>
      </w:r>
      <w:r w:rsidRPr="00AC5B64">
        <w:t>Defines that JavaScript code should be executed in "strict mode".</w:t>
      </w:r>
      <w:r w:rsidR="00095B4B">
        <w:t xml:space="preserve"> </w:t>
      </w:r>
      <w:r w:rsidRPr="00AC5B64">
        <w:t>Strict mode is declared</w:t>
      </w:r>
      <w:r w:rsidR="00095B4B">
        <w:t xml:space="preserve"> </w:t>
      </w:r>
      <w:r w:rsidRPr="00AC5B64">
        <w:t>by adding "use strict"; to the beginning of a script or a function.</w:t>
      </w:r>
    </w:p>
    <w:p w14:paraId="2DFE68CE" w14:textId="48F23D4D" w:rsidR="00AC5B64" w:rsidRPr="00AC5B64" w:rsidRDefault="00AC5B64">
      <w:pPr>
        <w:pStyle w:val="ListParagraph"/>
        <w:numPr>
          <w:ilvl w:val="0"/>
          <w:numId w:val="7"/>
        </w:numPr>
      </w:pPr>
      <w:r w:rsidRPr="00AC5B64">
        <w:t>Using a variable, without declaring it, is not allowed:</w:t>
      </w:r>
    </w:p>
    <w:p w14:paraId="1026955B" w14:textId="636AB167" w:rsidR="00AC5B64" w:rsidRPr="00AC5B64" w:rsidRDefault="00AC5B64">
      <w:pPr>
        <w:pStyle w:val="ListParagraph"/>
        <w:numPr>
          <w:ilvl w:val="0"/>
          <w:numId w:val="7"/>
        </w:numPr>
      </w:pPr>
      <w:r w:rsidRPr="00AC5B64">
        <w:t>Using an object, without declaring it, is not allowed:</w:t>
      </w:r>
    </w:p>
    <w:p w14:paraId="0F24A5FF" w14:textId="3F74054A" w:rsidR="00AC5B64" w:rsidRPr="00AC5B64" w:rsidRDefault="00AC5B64">
      <w:pPr>
        <w:pStyle w:val="ListParagraph"/>
        <w:numPr>
          <w:ilvl w:val="0"/>
          <w:numId w:val="7"/>
        </w:numPr>
      </w:pPr>
      <w:r w:rsidRPr="00AC5B64">
        <w:t>Deleting a variable (or object) is not allowed.</w:t>
      </w:r>
    </w:p>
    <w:p w14:paraId="60FBCE88" w14:textId="005ACCBE" w:rsidR="00AC5B64" w:rsidRPr="00AC5B64" w:rsidRDefault="00AC5B64">
      <w:pPr>
        <w:pStyle w:val="ListParagraph"/>
        <w:numPr>
          <w:ilvl w:val="0"/>
          <w:numId w:val="7"/>
        </w:numPr>
      </w:pPr>
      <w:r w:rsidRPr="00AC5B64">
        <w:t>Deleting a function is not allowed.</w:t>
      </w:r>
    </w:p>
    <w:p w14:paraId="366D5517" w14:textId="2C0C43EA" w:rsidR="00AC5B64" w:rsidRPr="00AC5B64" w:rsidRDefault="00AC5B64">
      <w:pPr>
        <w:pStyle w:val="ListParagraph"/>
        <w:numPr>
          <w:ilvl w:val="0"/>
          <w:numId w:val="7"/>
        </w:numPr>
      </w:pPr>
      <w:r w:rsidRPr="00AC5B64">
        <w:t>Duplicating a parameter name is not allowed:</w:t>
      </w:r>
    </w:p>
    <w:p w14:paraId="6D96328F" w14:textId="70F54C52" w:rsidR="00AC5B64" w:rsidRPr="00AC5B64" w:rsidRDefault="00AC5B64">
      <w:pPr>
        <w:pStyle w:val="ListParagraph"/>
        <w:numPr>
          <w:ilvl w:val="0"/>
          <w:numId w:val="7"/>
        </w:numPr>
      </w:pPr>
      <w:r w:rsidRPr="00AC5B64">
        <w:t>Octal numeric literals are not allowed:</w:t>
      </w:r>
    </w:p>
    <w:p w14:paraId="0D7DE8C4" w14:textId="58F95F15" w:rsidR="00AC5B64" w:rsidRPr="00AC5B64" w:rsidRDefault="00AC5B64">
      <w:pPr>
        <w:pStyle w:val="ListParagraph"/>
        <w:numPr>
          <w:ilvl w:val="0"/>
          <w:numId w:val="7"/>
        </w:numPr>
      </w:pPr>
      <w:r w:rsidRPr="00AC5B64">
        <w:t>Octal escape characters are not allowed:</w:t>
      </w:r>
    </w:p>
    <w:p w14:paraId="71C19F8A" w14:textId="2A8CB26B" w:rsidR="00AC5B64" w:rsidRPr="00AC5B64" w:rsidRDefault="00AC5B64">
      <w:pPr>
        <w:pStyle w:val="ListParagraph"/>
        <w:numPr>
          <w:ilvl w:val="0"/>
          <w:numId w:val="7"/>
        </w:numPr>
      </w:pPr>
      <w:r w:rsidRPr="00AC5B64">
        <w:t>Writing to a read-only property is not allowed:</w:t>
      </w:r>
    </w:p>
    <w:p w14:paraId="72A584EA" w14:textId="0FCD1460" w:rsidR="00AC5B64" w:rsidRPr="00AC5B64" w:rsidRDefault="00AC5B64">
      <w:pPr>
        <w:pStyle w:val="ListParagraph"/>
        <w:numPr>
          <w:ilvl w:val="0"/>
          <w:numId w:val="7"/>
        </w:numPr>
      </w:pPr>
      <w:r w:rsidRPr="00AC5B64">
        <w:t>Writing to a get-only property is not allowed:</w:t>
      </w:r>
    </w:p>
    <w:p w14:paraId="499366F0" w14:textId="5B151273" w:rsidR="00AC5B64" w:rsidRPr="00AC5B64" w:rsidRDefault="00AC5B64">
      <w:pPr>
        <w:pStyle w:val="ListParagraph"/>
        <w:numPr>
          <w:ilvl w:val="0"/>
          <w:numId w:val="7"/>
        </w:numPr>
      </w:pPr>
      <w:r w:rsidRPr="00AC5B64">
        <w:t>Deleting an undeletable property is not allowed:</w:t>
      </w:r>
    </w:p>
    <w:p w14:paraId="5271A203" w14:textId="4DD10E26" w:rsidR="00AC5B64" w:rsidRPr="00AC5B64" w:rsidRDefault="00AC5B64">
      <w:pPr>
        <w:pStyle w:val="ListParagraph"/>
        <w:numPr>
          <w:ilvl w:val="0"/>
          <w:numId w:val="7"/>
        </w:numPr>
      </w:pPr>
      <w:r w:rsidRPr="00AC5B64">
        <w:t>The word eval cannot be used as a variable:</w:t>
      </w:r>
    </w:p>
    <w:p w14:paraId="6818AEFB" w14:textId="2BDA0E2D" w:rsidR="00AC5B64" w:rsidRPr="00AC5B64" w:rsidRDefault="00AC5B64">
      <w:pPr>
        <w:pStyle w:val="ListParagraph"/>
        <w:numPr>
          <w:ilvl w:val="0"/>
          <w:numId w:val="7"/>
        </w:numPr>
      </w:pPr>
      <w:r w:rsidRPr="00AC5B64">
        <w:t>The with statement is not allowed</w:t>
      </w:r>
    </w:p>
    <w:p w14:paraId="4F1DAB8C" w14:textId="0255E3EE" w:rsidR="00D97DCD" w:rsidRDefault="00095B4B">
      <w:pPr>
        <w:pStyle w:val="ListParagraph"/>
        <w:numPr>
          <w:ilvl w:val="0"/>
          <w:numId w:val="7"/>
        </w:numPr>
      </w:pPr>
      <w:r>
        <w:rPr>
          <w:b/>
          <w:bCs/>
          <w:color w:val="FF0000"/>
          <w:sz w:val="24"/>
          <w:szCs w:val="24"/>
        </w:rPr>
        <w:t>“</w:t>
      </w:r>
      <w:r w:rsidRPr="00095B4B">
        <w:rPr>
          <w:b/>
          <w:bCs/>
          <w:color w:val="FF0000"/>
          <w:sz w:val="24"/>
          <w:szCs w:val="24"/>
        </w:rPr>
        <w:t>This</w:t>
      </w:r>
      <w:r>
        <w:rPr>
          <w:b/>
          <w:bCs/>
          <w:color w:val="FF0000"/>
          <w:sz w:val="24"/>
          <w:szCs w:val="24"/>
        </w:rPr>
        <w:t>”</w:t>
      </w:r>
      <w:r w:rsidR="00AC5B64" w:rsidRPr="00AC5B64">
        <w:t> keyword in functions behaves differently in strict mode</w:t>
      </w:r>
    </w:p>
    <w:p w14:paraId="3415E4F9" w14:textId="35E2BB05" w:rsidR="008D3B83" w:rsidRDefault="008D3B83" w:rsidP="008D3B83"/>
    <w:p w14:paraId="2A6AB784" w14:textId="77777777" w:rsidR="008D3B83" w:rsidRDefault="008D3B83" w:rsidP="008D3B83">
      <w:pPr>
        <w:spacing w:after="0"/>
        <w:rPr>
          <w:sz w:val="20"/>
          <w:szCs w:val="20"/>
        </w:rPr>
      </w:pPr>
    </w:p>
    <w:p w14:paraId="5B0F1AFE" w14:textId="77777777" w:rsidR="008D3B83" w:rsidRPr="005A77B8" w:rsidRDefault="008D3B83" w:rsidP="00A105D4">
      <w:pPr>
        <w:pStyle w:val="Heading1"/>
      </w:pPr>
      <w:r w:rsidRPr="005A77B8">
        <w:t>This</w:t>
      </w:r>
      <w:r>
        <w:t xml:space="preserve"> keyword</w:t>
      </w:r>
      <w:r w:rsidRPr="005A77B8">
        <w:t>:</w:t>
      </w:r>
    </w:p>
    <w:p w14:paraId="6D8B6C85" w14:textId="77777777" w:rsidR="008D3B83" w:rsidRPr="008D3B83" w:rsidRDefault="008D3B83">
      <w:pPr>
        <w:pStyle w:val="ListParagraph"/>
        <w:numPr>
          <w:ilvl w:val="0"/>
          <w:numId w:val="39"/>
        </w:numPr>
      </w:pPr>
      <w:r w:rsidRPr="008D3B83">
        <w:t>In an object method, this refers to the object.</w:t>
      </w:r>
    </w:p>
    <w:p w14:paraId="18CF19E3" w14:textId="77777777" w:rsidR="008D3B83" w:rsidRPr="008D3B83" w:rsidRDefault="008D3B83">
      <w:pPr>
        <w:pStyle w:val="ListParagraph"/>
        <w:numPr>
          <w:ilvl w:val="0"/>
          <w:numId w:val="39"/>
        </w:numPr>
      </w:pPr>
      <w:r w:rsidRPr="008D3B83">
        <w:lastRenderedPageBreak/>
        <w:t>Alone, this refers to the global object.</w:t>
      </w:r>
    </w:p>
    <w:p w14:paraId="5C20DEC6" w14:textId="77777777" w:rsidR="008D3B83" w:rsidRPr="008D3B83" w:rsidRDefault="008D3B83">
      <w:pPr>
        <w:pStyle w:val="ListParagraph"/>
        <w:numPr>
          <w:ilvl w:val="0"/>
          <w:numId w:val="39"/>
        </w:numPr>
      </w:pPr>
      <w:r w:rsidRPr="008D3B83">
        <w:t>In a function, this refers to the global object.</w:t>
      </w:r>
    </w:p>
    <w:p w14:paraId="740F2C71" w14:textId="77777777" w:rsidR="008D3B83" w:rsidRPr="008D3B83" w:rsidRDefault="008D3B83">
      <w:pPr>
        <w:pStyle w:val="ListParagraph"/>
        <w:numPr>
          <w:ilvl w:val="0"/>
          <w:numId w:val="39"/>
        </w:numPr>
      </w:pPr>
      <w:r w:rsidRPr="008D3B83">
        <w:t>In a function, in strict mode, this is undefined.</w:t>
      </w:r>
    </w:p>
    <w:p w14:paraId="0528D514" w14:textId="77777777" w:rsidR="008D3B83" w:rsidRPr="008D3B83" w:rsidRDefault="008D3B83">
      <w:pPr>
        <w:pStyle w:val="ListParagraph"/>
        <w:numPr>
          <w:ilvl w:val="0"/>
          <w:numId w:val="39"/>
        </w:numPr>
      </w:pPr>
      <w:r w:rsidRPr="008D3B83">
        <w:t>In an event, this refers to the element that received the event.</w:t>
      </w:r>
    </w:p>
    <w:p w14:paraId="0A8314A5" w14:textId="77777777" w:rsidR="008D3B83" w:rsidRDefault="008D3B83">
      <w:pPr>
        <w:pStyle w:val="ListParagraph"/>
        <w:numPr>
          <w:ilvl w:val="0"/>
          <w:numId w:val="39"/>
        </w:numPr>
      </w:pPr>
      <w:r w:rsidRPr="008D3B83">
        <w:t xml:space="preserve">Methods like </w:t>
      </w:r>
      <w:proofErr w:type="gramStart"/>
      <w:r w:rsidRPr="008D3B83">
        <w:t>call(</w:t>
      </w:r>
      <w:proofErr w:type="gramEnd"/>
      <w:r w:rsidRPr="008D3B83">
        <w:t>), apply(), and bind() can refer this to any object</w:t>
      </w:r>
    </w:p>
    <w:p w14:paraId="562D7EEA" w14:textId="77777777" w:rsidR="008D3B83" w:rsidRDefault="008D3B83" w:rsidP="008D3B83"/>
    <w:p w14:paraId="2ABFB715" w14:textId="07C3D850" w:rsidR="00FA2645" w:rsidRPr="001F5930" w:rsidRDefault="00B224CA" w:rsidP="00A105D4">
      <w:pPr>
        <w:pStyle w:val="Heading1"/>
      </w:pPr>
      <w:r w:rsidRPr="001F5930">
        <w:t>Object</w:t>
      </w:r>
    </w:p>
    <w:p w14:paraId="73DFF9F6" w14:textId="38F6AB10" w:rsidR="00FA2645" w:rsidRPr="00FA2645" w:rsidRDefault="00FA2645" w:rsidP="00FA2645">
      <w:r w:rsidRPr="00FA2645">
        <w:t xml:space="preserve">A </w:t>
      </w:r>
      <w:proofErr w:type="spellStart"/>
      <w:r w:rsidRPr="00FA2645">
        <w:t>javaScript</w:t>
      </w:r>
      <w:proofErr w:type="spellEnd"/>
      <w:r w:rsidRPr="00FA2645">
        <w:t xml:space="preserve"> object is an entity having state and behavior (properties and method). JavaScript is an object-based language. Everything is an object in JavaScript. Objects are variables too</w:t>
      </w:r>
      <w:r>
        <w:t xml:space="preserve"> </w:t>
      </w:r>
      <w:r w:rsidRPr="00FA2645">
        <w:t>that allows you to store multiple collections of data. JavaScript is template based not class based.  We do</w:t>
      </w:r>
      <w:r>
        <w:t xml:space="preserve"> not</w:t>
      </w:r>
      <w:r w:rsidRPr="00FA2645">
        <w:t xml:space="preserve"> need to create classes in order to create objects.</w:t>
      </w:r>
      <w:r w:rsidRPr="00FA2645">
        <w:rPr>
          <w:rFonts w:ascii="Verdana" w:hAnsi="Verdana"/>
          <w:color w:val="000000"/>
          <w:sz w:val="23"/>
          <w:szCs w:val="23"/>
          <w:shd w:val="clear" w:color="auto" w:fill="FFFFFF"/>
        </w:rPr>
        <w:t xml:space="preserve"> </w:t>
      </w:r>
      <w:r w:rsidRPr="00FA2645">
        <w:t>Object values are written as </w:t>
      </w:r>
      <w:proofErr w:type="gramStart"/>
      <w:r w:rsidRPr="00FA2645">
        <w:t>name :</w:t>
      </w:r>
      <w:proofErr w:type="gramEnd"/>
      <w:r w:rsidRPr="00FA2645">
        <w:t xml:space="preserve"> value pairs (name and value separated by a colon).</w:t>
      </w:r>
    </w:p>
    <w:p w14:paraId="14157805" w14:textId="2E53DA0B" w:rsidR="00FA2645" w:rsidRDefault="00FA2645" w:rsidP="000A4E9A">
      <w:pPr>
        <w:spacing w:after="0"/>
        <w:ind w:left="2160"/>
      </w:pPr>
      <w:r>
        <w:t xml:space="preserve">Syntax: </w:t>
      </w:r>
    </w:p>
    <w:p w14:paraId="37FADDD0" w14:textId="77777777" w:rsidR="00FA2645" w:rsidRPr="00FA2645" w:rsidRDefault="00FA2645" w:rsidP="00FA2645">
      <w:pPr>
        <w:spacing w:after="0"/>
        <w:ind w:left="2880"/>
      </w:pPr>
      <w:r w:rsidRPr="00FA2645">
        <w:t xml:space="preserve">const </w:t>
      </w:r>
      <w:proofErr w:type="spellStart"/>
      <w:r w:rsidRPr="00FA2645">
        <w:t>object_name</w:t>
      </w:r>
      <w:proofErr w:type="spellEnd"/>
      <w:r w:rsidRPr="00FA2645">
        <w:t xml:space="preserve"> = {</w:t>
      </w:r>
    </w:p>
    <w:p w14:paraId="2E1C54FF" w14:textId="77777777" w:rsidR="00FA2645" w:rsidRPr="00FA2645" w:rsidRDefault="00FA2645" w:rsidP="00FA2645">
      <w:pPr>
        <w:spacing w:after="0"/>
        <w:ind w:left="2880"/>
      </w:pPr>
      <w:r w:rsidRPr="00FA2645">
        <w:t xml:space="preserve">   key1: value1,</w:t>
      </w:r>
    </w:p>
    <w:p w14:paraId="0FF58BB6" w14:textId="77777777" w:rsidR="00FA2645" w:rsidRPr="00FA2645" w:rsidRDefault="00FA2645" w:rsidP="00FA2645">
      <w:pPr>
        <w:spacing w:after="0"/>
        <w:ind w:left="2880"/>
      </w:pPr>
      <w:r w:rsidRPr="00FA2645">
        <w:t xml:space="preserve">   key2: value2</w:t>
      </w:r>
    </w:p>
    <w:p w14:paraId="59FD8D1F" w14:textId="77777777" w:rsidR="00FA2645" w:rsidRPr="00FA2645" w:rsidRDefault="00FA2645" w:rsidP="00FA2645">
      <w:pPr>
        <w:spacing w:after="0"/>
        <w:ind w:left="2880"/>
      </w:pPr>
      <w:r w:rsidRPr="00FA2645">
        <w:t>}</w:t>
      </w:r>
    </w:p>
    <w:p w14:paraId="61E09390" w14:textId="33E17AB4" w:rsidR="00FA2645" w:rsidRPr="00FA2645" w:rsidRDefault="00FA2645" w:rsidP="00FA2645">
      <w:r>
        <w:tab/>
      </w:r>
      <w:r>
        <w:tab/>
      </w:r>
      <w:r>
        <w:tab/>
        <w:t xml:space="preserve">Code: </w:t>
      </w:r>
    </w:p>
    <w:p w14:paraId="3C07B5D5" w14:textId="5F2E7398" w:rsidR="000A4E9A" w:rsidRDefault="00B224CA" w:rsidP="00FA2645">
      <w:pPr>
        <w:spacing w:after="0"/>
        <w:ind w:left="2880"/>
      </w:pPr>
      <w:r w:rsidRPr="004D5DCA">
        <w:t>const person = {</w:t>
      </w:r>
    </w:p>
    <w:p w14:paraId="5FEF0DF0" w14:textId="6270EA39" w:rsidR="000A4E9A" w:rsidRDefault="000A4E9A" w:rsidP="00FA2645">
      <w:pPr>
        <w:spacing w:after="0"/>
        <w:ind w:left="2880"/>
      </w:pPr>
      <w:r>
        <w:tab/>
      </w:r>
      <w:proofErr w:type="spellStart"/>
      <w:r w:rsidR="00B224CA" w:rsidRPr="004D5DCA">
        <w:t>firstName</w:t>
      </w:r>
      <w:proofErr w:type="spellEnd"/>
      <w:r w:rsidR="00B224CA" w:rsidRPr="004D5DCA">
        <w:t>:</w:t>
      </w:r>
      <w:r w:rsidR="00FA2645">
        <w:t xml:space="preserve"> </w:t>
      </w:r>
      <w:r w:rsidR="00B224CA" w:rsidRPr="004D5DCA">
        <w:t>"John",</w:t>
      </w:r>
    </w:p>
    <w:p w14:paraId="6B7B3CD5" w14:textId="20D678D5" w:rsidR="000A4E9A" w:rsidRDefault="000A4E9A" w:rsidP="00FA2645">
      <w:pPr>
        <w:spacing w:after="0"/>
        <w:ind w:left="2880"/>
      </w:pPr>
      <w:r>
        <w:tab/>
      </w:r>
      <w:proofErr w:type="spellStart"/>
      <w:r w:rsidR="00B224CA" w:rsidRPr="004D5DCA">
        <w:t>lastName</w:t>
      </w:r>
      <w:proofErr w:type="spellEnd"/>
      <w:r w:rsidR="00B224CA" w:rsidRPr="004D5DCA">
        <w:t>:</w:t>
      </w:r>
      <w:r w:rsidR="00FA2645">
        <w:t xml:space="preserve"> </w:t>
      </w:r>
      <w:r w:rsidR="00B224CA" w:rsidRPr="004D5DCA">
        <w:t xml:space="preserve">"Doe", </w:t>
      </w:r>
    </w:p>
    <w:p w14:paraId="2E58D9CB" w14:textId="3521C47A" w:rsidR="00B224CA" w:rsidRPr="004D5DCA" w:rsidRDefault="00B224CA" w:rsidP="00FA2645">
      <w:pPr>
        <w:spacing w:after="0"/>
        <w:ind w:left="2880"/>
      </w:pPr>
      <w:r w:rsidRPr="004D5DCA">
        <w:t xml:space="preserve">}; </w:t>
      </w:r>
    </w:p>
    <w:p w14:paraId="77606BD7" w14:textId="77777777" w:rsidR="00C22EC1" w:rsidRPr="00797545" w:rsidRDefault="00C22EC1" w:rsidP="00C22EC1">
      <w:pPr>
        <w:spacing w:after="0"/>
        <w:ind w:left="1440"/>
        <w:rPr>
          <w:color w:val="FF0000"/>
          <w:sz w:val="20"/>
          <w:szCs w:val="20"/>
        </w:rPr>
      </w:pPr>
    </w:p>
    <w:p w14:paraId="30004DBF" w14:textId="1A720949" w:rsidR="00845D68" w:rsidRPr="005D662D" w:rsidRDefault="00B224CA" w:rsidP="005D662D">
      <w:pPr>
        <w:spacing w:after="0"/>
        <w:rPr>
          <w:b/>
          <w:bCs/>
          <w:sz w:val="26"/>
          <w:szCs w:val="26"/>
        </w:rPr>
      </w:pPr>
      <w:r w:rsidRPr="005D662D">
        <w:rPr>
          <w:b/>
          <w:bCs/>
          <w:sz w:val="26"/>
          <w:szCs w:val="26"/>
        </w:rPr>
        <w:t>There are different ways to create new objects:</w:t>
      </w:r>
      <w:r w:rsidR="00B2461A" w:rsidRPr="005D662D">
        <w:rPr>
          <w:b/>
          <w:bCs/>
          <w:sz w:val="26"/>
          <w:szCs w:val="26"/>
        </w:rPr>
        <w:tab/>
      </w:r>
    </w:p>
    <w:p w14:paraId="493DD255" w14:textId="4D0E3452" w:rsidR="00FA2645" w:rsidRDefault="005F0A2C">
      <w:pPr>
        <w:pStyle w:val="ListParagraph"/>
        <w:numPr>
          <w:ilvl w:val="0"/>
          <w:numId w:val="141"/>
        </w:numPr>
      </w:pPr>
      <w:r w:rsidRPr="00D56E33">
        <w:rPr>
          <w:b/>
          <w:color w:val="00B050"/>
        </w:rPr>
        <w:t xml:space="preserve">Using </w:t>
      </w:r>
      <w:r w:rsidR="00FA2645" w:rsidRPr="00D56E33">
        <w:rPr>
          <w:b/>
          <w:color w:val="00B050"/>
        </w:rPr>
        <w:t xml:space="preserve">Object </w:t>
      </w:r>
      <w:proofErr w:type="gramStart"/>
      <w:r w:rsidR="00C278B8" w:rsidRPr="00D56E33">
        <w:rPr>
          <w:b/>
          <w:color w:val="00B050"/>
        </w:rPr>
        <w:t>Literal :</w:t>
      </w:r>
      <w:proofErr w:type="gramEnd"/>
      <w:r w:rsidR="00C278B8" w:rsidRPr="00D56E33">
        <w:rPr>
          <w:bCs/>
          <w:color w:val="00B050"/>
        </w:rPr>
        <w:t xml:space="preserve"> </w:t>
      </w:r>
      <w:r w:rsidR="00FA2645">
        <w:t xml:space="preserve">we </w:t>
      </w:r>
      <w:r w:rsidR="00FA2645" w:rsidRPr="00FA2645">
        <w:t>can create an object using an object literal. An object literal uses </w:t>
      </w:r>
      <w:proofErr w:type="gramStart"/>
      <w:r w:rsidR="00FA2645" w:rsidRPr="00FA2645">
        <w:t>{ }</w:t>
      </w:r>
      <w:proofErr w:type="gramEnd"/>
      <w:r w:rsidR="00FA2645" w:rsidRPr="00FA2645">
        <w:t> to create an object directly.</w:t>
      </w:r>
    </w:p>
    <w:p w14:paraId="2EDC1D63" w14:textId="4C7DDC68" w:rsidR="00FA2645" w:rsidRDefault="00FA2645" w:rsidP="00D56E33">
      <w:pPr>
        <w:spacing w:after="0"/>
      </w:pPr>
      <w:r>
        <w:tab/>
      </w:r>
      <w:r>
        <w:tab/>
        <w:t xml:space="preserve">Syntax: </w:t>
      </w:r>
    </w:p>
    <w:p w14:paraId="45366D0C" w14:textId="0AD813B4" w:rsidR="00FA2645" w:rsidRDefault="00FA2645" w:rsidP="00FA2645">
      <w:pPr>
        <w:spacing w:after="0"/>
      </w:pPr>
      <w:r>
        <w:tab/>
      </w:r>
      <w:r>
        <w:tab/>
      </w:r>
      <w:r>
        <w:tab/>
        <w:t xml:space="preserve">Object </w:t>
      </w:r>
      <w:r w:rsidRPr="00FA2645">
        <w:t>=</w:t>
      </w:r>
      <w:r>
        <w:t xml:space="preserve"> </w:t>
      </w:r>
      <w:r w:rsidRPr="00FA2645">
        <w:t>{</w:t>
      </w:r>
    </w:p>
    <w:p w14:paraId="3CED4FDF" w14:textId="77777777" w:rsidR="00FA2645" w:rsidRDefault="00FA2645" w:rsidP="00FA2645">
      <w:pPr>
        <w:spacing w:after="0"/>
      </w:pPr>
      <w:r>
        <w:tab/>
      </w:r>
      <w:r>
        <w:tab/>
      </w:r>
      <w:r>
        <w:tab/>
      </w:r>
      <w:r>
        <w:tab/>
      </w:r>
      <w:r w:rsidRPr="00FA2645">
        <w:t>property1:value1,</w:t>
      </w:r>
    </w:p>
    <w:p w14:paraId="50D9AB55" w14:textId="77777777" w:rsidR="00FA2645" w:rsidRDefault="00FA2645" w:rsidP="00FA2645">
      <w:pPr>
        <w:spacing w:after="0"/>
      </w:pPr>
      <w:r>
        <w:tab/>
      </w:r>
      <w:r>
        <w:tab/>
      </w:r>
      <w:r>
        <w:tab/>
      </w:r>
      <w:r>
        <w:tab/>
      </w:r>
      <w:r w:rsidRPr="00FA2645">
        <w:t>property2:value2</w:t>
      </w:r>
    </w:p>
    <w:p w14:paraId="4753D329" w14:textId="22E6A599" w:rsidR="00FA2645" w:rsidRDefault="00FA2645" w:rsidP="00FA2645">
      <w:pPr>
        <w:spacing w:after="0"/>
      </w:pPr>
      <w:r>
        <w:tab/>
      </w:r>
      <w:r>
        <w:tab/>
      </w:r>
      <w:r>
        <w:tab/>
      </w:r>
      <w:r>
        <w:tab/>
      </w:r>
      <w:r w:rsidRPr="00FA2645">
        <w:t>.....</w:t>
      </w:r>
      <w:r>
        <w:t>..........</w:t>
      </w:r>
    </w:p>
    <w:p w14:paraId="137D6A76" w14:textId="1B4A42E6" w:rsidR="00FA2645" w:rsidRPr="00FA2645" w:rsidRDefault="00FA2645" w:rsidP="00D56E33">
      <w:pPr>
        <w:spacing w:after="0"/>
      </w:pPr>
      <w:r>
        <w:tab/>
      </w:r>
      <w:r>
        <w:tab/>
      </w:r>
      <w:r>
        <w:tab/>
      </w:r>
      <w:r w:rsidRPr="00FA2645">
        <w:t>}  </w:t>
      </w:r>
    </w:p>
    <w:p w14:paraId="51F35DE4" w14:textId="7C65B300" w:rsidR="00B224CA" w:rsidRPr="00FA2645" w:rsidRDefault="00FA2645" w:rsidP="00FA2645">
      <w:pPr>
        <w:spacing w:after="0"/>
        <w:rPr>
          <w:bCs/>
        </w:rPr>
      </w:pPr>
      <w:r w:rsidRPr="00FA2645">
        <w:tab/>
      </w:r>
      <w:r w:rsidRPr="00FA2645">
        <w:tab/>
      </w:r>
      <w:proofErr w:type="gramStart"/>
      <w:r>
        <w:rPr>
          <w:bCs/>
        </w:rPr>
        <w:t xml:space="preserve">Code </w:t>
      </w:r>
      <w:r w:rsidR="00B224CA" w:rsidRPr="00FA2645">
        <w:rPr>
          <w:bCs/>
        </w:rPr>
        <w:t>:</w:t>
      </w:r>
      <w:proofErr w:type="gramEnd"/>
    </w:p>
    <w:p w14:paraId="75ABC8E9" w14:textId="77777777" w:rsidR="00C22EC1" w:rsidRPr="005D662D" w:rsidRDefault="00B224CA" w:rsidP="00C278B8">
      <w:pPr>
        <w:spacing w:after="0"/>
        <w:ind w:left="1440" w:firstLine="720"/>
        <w:rPr>
          <w:bCs/>
        </w:rPr>
      </w:pPr>
      <w:r w:rsidRPr="005D662D">
        <w:rPr>
          <w:bCs/>
        </w:rPr>
        <w:t>const person = {</w:t>
      </w:r>
    </w:p>
    <w:p w14:paraId="5BFBE40B" w14:textId="26FB575B" w:rsidR="00C22EC1" w:rsidRPr="005D662D" w:rsidRDefault="00C22EC1" w:rsidP="00C278B8">
      <w:pPr>
        <w:spacing w:after="0"/>
        <w:ind w:left="2160" w:firstLine="720"/>
        <w:rPr>
          <w:bCs/>
        </w:rPr>
      </w:pPr>
      <w:r w:rsidRPr="005D662D">
        <w:rPr>
          <w:bCs/>
        </w:rPr>
        <w:t>Age: 50</w:t>
      </w:r>
      <w:r w:rsidR="00B224CA" w:rsidRPr="005D662D">
        <w:rPr>
          <w:bCs/>
        </w:rPr>
        <w:t xml:space="preserve">, </w:t>
      </w:r>
    </w:p>
    <w:p w14:paraId="424990F1" w14:textId="77777777" w:rsidR="00D56E33" w:rsidRDefault="00B224CA" w:rsidP="00D56E33">
      <w:pPr>
        <w:spacing w:after="0"/>
        <w:ind w:left="2160" w:firstLine="720"/>
        <w:rPr>
          <w:bCs/>
        </w:rPr>
      </w:pPr>
      <w:proofErr w:type="spellStart"/>
      <w:proofErr w:type="gramStart"/>
      <w:r w:rsidRPr="005D662D">
        <w:rPr>
          <w:bCs/>
        </w:rPr>
        <w:t>eyeColor</w:t>
      </w:r>
      <w:proofErr w:type="spellEnd"/>
      <w:r w:rsidR="00C278B8">
        <w:rPr>
          <w:bCs/>
        </w:rPr>
        <w:t xml:space="preserve"> </w:t>
      </w:r>
      <w:r w:rsidRPr="005D662D">
        <w:rPr>
          <w:bCs/>
        </w:rPr>
        <w:t>:</w:t>
      </w:r>
      <w:proofErr w:type="gramEnd"/>
      <w:r w:rsidR="00C278B8">
        <w:rPr>
          <w:bCs/>
        </w:rPr>
        <w:t xml:space="preserve"> </w:t>
      </w:r>
      <w:r w:rsidRPr="005D662D">
        <w:rPr>
          <w:bCs/>
        </w:rPr>
        <w:t>"blue"</w:t>
      </w:r>
    </w:p>
    <w:p w14:paraId="0065CCD9" w14:textId="0E0DCBA1" w:rsidR="00B224CA" w:rsidRPr="005D662D" w:rsidRDefault="00B224CA" w:rsidP="00D56E33">
      <w:pPr>
        <w:spacing w:after="0"/>
        <w:ind w:left="1440" w:firstLine="720"/>
        <w:rPr>
          <w:bCs/>
        </w:rPr>
      </w:pPr>
      <w:r w:rsidRPr="005D662D">
        <w:rPr>
          <w:bCs/>
        </w:rPr>
        <w:t>};</w:t>
      </w:r>
    </w:p>
    <w:p w14:paraId="7081702F" w14:textId="77777777" w:rsidR="005F0A2C" w:rsidRDefault="005F0A2C" w:rsidP="005F0A2C">
      <w:pPr>
        <w:spacing w:after="0"/>
        <w:ind w:left="1440"/>
        <w:rPr>
          <w:bCs/>
        </w:rPr>
      </w:pPr>
      <w:proofErr w:type="gramStart"/>
      <w:r>
        <w:rPr>
          <w:bCs/>
        </w:rPr>
        <w:t>Code :</w:t>
      </w:r>
      <w:proofErr w:type="gramEnd"/>
      <w:r>
        <w:rPr>
          <w:bCs/>
        </w:rPr>
        <w:t xml:space="preserve"> </w:t>
      </w:r>
    </w:p>
    <w:p w14:paraId="44817419" w14:textId="0DAA1F10" w:rsidR="00B224CA" w:rsidRDefault="00B224CA" w:rsidP="00D56E33">
      <w:pPr>
        <w:spacing w:after="0"/>
        <w:ind w:left="2160"/>
        <w:rPr>
          <w:bCs/>
        </w:rPr>
      </w:pPr>
      <w:r w:rsidRPr="005D662D">
        <w:rPr>
          <w:bCs/>
        </w:rPr>
        <w:t>const person = {};</w:t>
      </w:r>
      <w:r w:rsidRPr="005D662D">
        <w:rPr>
          <w:bCs/>
        </w:rPr>
        <w:br/>
      </w:r>
      <w:proofErr w:type="spellStart"/>
      <w:r w:rsidRPr="005D662D">
        <w:rPr>
          <w:bCs/>
        </w:rPr>
        <w:t>person.age</w:t>
      </w:r>
      <w:proofErr w:type="spellEnd"/>
      <w:r w:rsidRPr="005D662D">
        <w:rPr>
          <w:bCs/>
        </w:rPr>
        <w:t> = 50;</w:t>
      </w:r>
      <w:r w:rsidRPr="005D662D">
        <w:rPr>
          <w:bCs/>
        </w:rPr>
        <w:br/>
      </w:r>
      <w:proofErr w:type="spellStart"/>
      <w:proofErr w:type="gramStart"/>
      <w:r w:rsidRPr="005D662D">
        <w:rPr>
          <w:bCs/>
        </w:rPr>
        <w:t>person.eyeColor</w:t>
      </w:r>
      <w:proofErr w:type="spellEnd"/>
      <w:proofErr w:type="gramEnd"/>
      <w:r w:rsidRPr="005D662D">
        <w:rPr>
          <w:bCs/>
        </w:rPr>
        <w:t> = "blue";</w:t>
      </w:r>
    </w:p>
    <w:p w14:paraId="527659D1" w14:textId="77777777" w:rsidR="00D56E33" w:rsidRPr="00D56E33" w:rsidRDefault="00D56E33" w:rsidP="00D56E33">
      <w:pPr>
        <w:spacing w:after="0"/>
        <w:ind w:left="2160"/>
        <w:rPr>
          <w:bCs/>
        </w:rPr>
      </w:pPr>
    </w:p>
    <w:p w14:paraId="354FAA6A" w14:textId="21532F8B" w:rsidR="00B224CA" w:rsidRDefault="00D56E33">
      <w:pPr>
        <w:pStyle w:val="ListParagraph"/>
        <w:numPr>
          <w:ilvl w:val="0"/>
          <w:numId w:val="141"/>
        </w:numPr>
      </w:pPr>
      <w:r>
        <w:rPr>
          <w:b/>
          <w:bCs/>
          <w:color w:val="00B050"/>
        </w:rPr>
        <w:t>U</w:t>
      </w:r>
      <w:r w:rsidR="005F0A2C" w:rsidRPr="00D56E33">
        <w:rPr>
          <w:b/>
          <w:bCs/>
          <w:color w:val="00B050"/>
        </w:rPr>
        <w:t xml:space="preserve">sing Instance of </w:t>
      </w:r>
      <w:proofErr w:type="gramStart"/>
      <w:r w:rsidR="005F0A2C" w:rsidRPr="00D56E33">
        <w:rPr>
          <w:b/>
          <w:bCs/>
          <w:color w:val="00B050"/>
        </w:rPr>
        <w:t>Object :</w:t>
      </w:r>
      <w:proofErr w:type="gramEnd"/>
      <w:r w:rsidR="005F0A2C" w:rsidRPr="00D56E33">
        <w:rPr>
          <w:color w:val="00B050"/>
        </w:rPr>
        <w:t xml:space="preserve">  </w:t>
      </w:r>
      <w:r w:rsidR="00B224CA" w:rsidRPr="005F0A2C">
        <w:t>Create a single object, with the</w:t>
      </w:r>
      <w:r>
        <w:t xml:space="preserve"> new</w:t>
      </w:r>
      <w:r w:rsidR="00B224CA" w:rsidRPr="005F0A2C">
        <w:t xml:space="preserve"> keyword</w:t>
      </w:r>
      <w:r w:rsidR="005F0A2C" w:rsidRPr="005F0A2C">
        <w:t>.  the new keyword is used with the </w:t>
      </w:r>
      <w:proofErr w:type="gramStart"/>
      <w:r w:rsidR="005F0A2C" w:rsidRPr="005F0A2C">
        <w:t>Object(</w:t>
      </w:r>
      <w:proofErr w:type="gramEnd"/>
      <w:r w:rsidR="005F0A2C" w:rsidRPr="005F0A2C">
        <w:t>) instance to create an object.</w:t>
      </w:r>
    </w:p>
    <w:p w14:paraId="29021BB3" w14:textId="1FA3A081" w:rsidR="005F0A2C" w:rsidRPr="005F0A2C" w:rsidRDefault="005F0A2C" w:rsidP="005F0A2C">
      <w:pPr>
        <w:spacing w:after="0"/>
      </w:pPr>
      <w:r w:rsidRPr="005F0A2C">
        <w:lastRenderedPageBreak/>
        <w:tab/>
      </w:r>
      <w:r w:rsidRPr="005F0A2C">
        <w:tab/>
      </w:r>
      <w:r w:rsidRPr="005F0A2C">
        <w:tab/>
        <w:t xml:space="preserve">Syntax: </w:t>
      </w:r>
    </w:p>
    <w:p w14:paraId="32F2FD71" w14:textId="77777777" w:rsidR="005F0A2C" w:rsidRPr="005F0A2C" w:rsidRDefault="005F0A2C" w:rsidP="005F0A2C">
      <w:pPr>
        <w:spacing w:after="0"/>
      </w:pPr>
      <w:r w:rsidRPr="005F0A2C">
        <w:tab/>
      </w:r>
      <w:r w:rsidRPr="005F0A2C">
        <w:tab/>
      </w:r>
      <w:r w:rsidRPr="005F0A2C">
        <w:tab/>
      </w:r>
      <w:r w:rsidRPr="005F0A2C">
        <w:tab/>
        <w:t xml:space="preserve">const </w:t>
      </w:r>
      <w:proofErr w:type="spellStart"/>
      <w:r w:rsidRPr="005F0A2C">
        <w:t>objectName</w:t>
      </w:r>
      <w:proofErr w:type="spellEnd"/>
      <w:r w:rsidRPr="005F0A2C">
        <w:t xml:space="preserve"> = new </w:t>
      </w:r>
      <w:proofErr w:type="gramStart"/>
      <w:r w:rsidRPr="005F0A2C">
        <w:t>Object(</w:t>
      </w:r>
      <w:proofErr w:type="gramEnd"/>
      <w:r w:rsidRPr="005F0A2C">
        <w:t>);</w:t>
      </w:r>
    </w:p>
    <w:p w14:paraId="635141AA" w14:textId="5518B3C1" w:rsidR="005F0A2C" w:rsidRPr="005F0A2C" w:rsidRDefault="005F0A2C" w:rsidP="005F0A2C">
      <w:pPr>
        <w:spacing w:after="0"/>
      </w:pPr>
      <w:r>
        <w:tab/>
      </w:r>
      <w:r>
        <w:tab/>
      </w:r>
      <w:r>
        <w:tab/>
        <w:t xml:space="preserve">Code: </w:t>
      </w:r>
    </w:p>
    <w:p w14:paraId="3A0DF32D" w14:textId="0027D132" w:rsidR="00B224CA" w:rsidRDefault="00B224CA" w:rsidP="005F0A2C">
      <w:pPr>
        <w:spacing w:after="0"/>
        <w:ind w:left="2880"/>
        <w:rPr>
          <w:bCs/>
        </w:rPr>
      </w:pPr>
      <w:r w:rsidRPr="005D662D">
        <w:rPr>
          <w:bCs/>
        </w:rPr>
        <w:t>const person = new </w:t>
      </w:r>
      <w:r w:rsidR="00B65567" w:rsidRPr="005D662D">
        <w:rPr>
          <w:bCs/>
        </w:rPr>
        <w:t>Object (</w:t>
      </w:r>
      <w:r w:rsidRPr="005D662D">
        <w:rPr>
          <w:bCs/>
        </w:rPr>
        <w:t>);</w:t>
      </w:r>
      <w:r w:rsidRPr="005D662D">
        <w:rPr>
          <w:bCs/>
        </w:rPr>
        <w:br/>
      </w:r>
      <w:proofErr w:type="spellStart"/>
      <w:r w:rsidRPr="005D662D">
        <w:rPr>
          <w:bCs/>
        </w:rPr>
        <w:t>person.age</w:t>
      </w:r>
      <w:proofErr w:type="spellEnd"/>
      <w:r w:rsidRPr="005D662D">
        <w:rPr>
          <w:bCs/>
        </w:rPr>
        <w:t> = 50;</w:t>
      </w:r>
      <w:r w:rsidRPr="005D662D">
        <w:rPr>
          <w:bCs/>
        </w:rPr>
        <w:br/>
      </w:r>
      <w:proofErr w:type="spellStart"/>
      <w:proofErr w:type="gramStart"/>
      <w:r w:rsidRPr="005D662D">
        <w:rPr>
          <w:bCs/>
        </w:rPr>
        <w:t>person.eyeColor</w:t>
      </w:r>
      <w:proofErr w:type="spellEnd"/>
      <w:proofErr w:type="gramEnd"/>
      <w:r w:rsidRPr="005D662D">
        <w:rPr>
          <w:bCs/>
        </w:rPr>
        <w:t> = "blue";</w:t>
      </w:r>
    </w:p>
    <w:p w14:paraId="12911CFF" w14:textId="77777777" w:rsidR="00C278B8" w:rsidRPr="005F0A2C" w:rsidRDefault="00C278B8" w:rsidP="005F0A2C"/>
    <w:p w14:paraId="6A978245" w14:textId="744DD5D7" w:rsidR="00D56E33" w:rsidRPr="00D56E33" w:rsidRDefault="00D56E33">
      <w:pPr>
        <w:pStyle w:val="ListParagraph"/>
        <w:numPr>
          <w:ilvl w:val="0"/>
          <w:numId w:val="141"/>
        </w:numPr>
      </w:pPr>
      <w:r>
        <w:rPr>
          <w:b/>
          <w:bCs/>
          <w:color w:val="00B050"/>
        </w:rPr>
        <w:t>U</w:t>
      </w:r>
      <w:r w:rsidR="005F0A2C" w:rsidRPr="00D56E33">
        <w:rPr>
          <w:b/>
          <w:bCs/>
          <w:color w:val="00B050"/>
        </w:rPr>
        <w:t xml:space="preserve">sing Constructor </w:t>
      </w:r>
      <w:proofErr w:type="gramStart"/>
      <w:r w:rsidR="005F0A2C" w:rsidRPr="00D56E33">
        <w:rPr>
          <w:b/>
          <w:bCs/>
          <w:color w:val="00B050"/>
        </w:rPr>
        <w:t>Function :</w:t>
      </w:r>
      <w:proofErr w:type="gramEnd"/>
      <w:r w:rsidR="005F0A2C" w:rsidRPr="00D56E33">
        <w:rPr>
          <w:color w:val="00B050"/>
        </w:rPr>
        <w:t xml:space="preserve"> </w:t>
      </w:r>
      <w:r w:rsidRPr="00D56E33">
        <w:t>constructor function is used to create an object using the new keyword.</w:t>
      </w:r>
      <w:r>
        <w:t xml:space="preserve"> </w:t>
      </w:r>
      <w:r w:rsidR="005F0A2C" w:rsidRPr="00D56E33">
        <w:t>Here, you need to create function with arguments. Each argument value can be assigned in the current object by using this keyword.</w:t>
      </w:r>
      <w:r w:rsidRPr="00D56E33">
        <w:t xml:space="preserve"> </w:t>
      </w:r>
      <w:proofErr w:type="gramStart"/>
      <w:r w:rsidRPr="00D56E33">
        <w:t>The this</w:t>
      </w:r>
      <w:proofErr w:type="gramEnd"/>
      <w:r w:rsidRPr="00D56E33">
        <w:t xml:space="preserve"> keyword refers to the current object.</w:t>
      </w:r>
    </w:p>
    <w:p w14:paraId="6EEB96A5" w14:textId="148EA3FB" w:rsidR="004D5DCA" w:rsidRDefault="00D56E33" w:rsidP="00D56E33">
      <w:pPr>
        <w:spacing w:after="0"/>
        <w:ind w:left="2160"/>
      </w:pPr>
      <w:proofErr w:type="gramStart"/>
      <w:r>
        <w:t>Code :</w:t>
      </w:r>
      <w:proofErr w:type="gramEnd"/>
    </w:p>
    <w:p w14:paraId="3746D3AC" w14:textId="0E53B436" w:rsidR="00D56E33" w:rsidRPr="00D56E33" w:rsidRDefault="00D56E33" w:rsidP="00D56E33">
      <w:pPr>
        <w:spacing w:after="0"/>
        <w:ind w:left="2880"/>
      </w:pPr>
      <w:r w:rsidRPr="00D56E33">
        <w:t>function </w:t>
      </w:r>
      <w:proofErr w:type="gramStart"/>
      <w:r w:rsidRPr="00D56E33">
        <w:t>emp(</w:t>
      </w:r>
      <w:r w:rsidR="009B615B">
        <w:t xml:space="preserve"> </w:t>
      </w:r>
      <w:r w:rsidRPr="00D56E33">
        <w:t>id</w:t>
      </w:r>
      <w:proofErr w:type="gramEnd"/>
      <w:r w:rsidRPr="00D56E33">
        <w:t>,</w:t>
      </w:r>
      <w:r w:rsidR="009B615B">
        <w:t xml:space="preserve"> </w:t>
      </w:r>
      <w:r w:rsidRPr="00D56E33">
        <w:t>name,</w:t>
      </w:r>
      <w:r w:rsidR="009B615B">
        <w:t xml:space="preserve"> </w:t>
      </w:r>
      <w:r w:rsidRPr="00D56E33">
        <w:t>salary){  </w:t>
      </w:r>
    </w:p>
    <w:p w14:paraId="33333B43" w14:textId="29291A13" w:rsidR="00D56E33" w:rsidRPr="00D56E33" w:rsidRDefault="00D56E33" w:rsidP="00D56E33">
      <w:pPr>
        <w:spacing w:after="0"/>
        <w:ind w:left="3600"/>
      </w:pPr>
      <w:r w:rsidRPr="00D56E33">
        <w:t>this.id</w:t>
      </w:r>
      <w:r w:rsidR="009B615B">
        <w:t xml:space="preserve"> </w:t>
      </w:r>
      <w:r w:rsidRPr="00D56E33">
        <w:t>=</w:t>
      </w:r>
      <w:r w:rsidR="009B615B">
        <w:t xml:space="preserve"> </w:t>
      </w:r>
      <w:r w:rsidRPr="00D56E33">
        <w:t>id;  </w:t>
      </w:r>
    </w:p>
    <w:p w14:paraId="4F7541A5" w14:textId="28DA1B87" w:rsidR="00D56E33" w:rsidRPr="00D56E33" w:rsidRDefault="00D56E33" w:rsidP="00D56E33">
      <w:pPr>
        <w:spacing w:after="0"/>
        <w:ind w:left="3600"/>
      </w:pPr>
      <w:r w:rsidRPr="00D56E33">
        <w:t>this.name</w:t>
      </w:r>
      <w:r w:rsidR="009B615B">
        <w:t xml:space="preserve"> </w:t>
      </w:r>
      <w:r w:rsidRPr="00D56E33">
        <w:t>=</w:t>
      </w:r>
      <w:r w:rsidR="009B615B">
        <w:t xml:space="preserve"> </w:t>
      </w:r>
      <w:r w:rsidRPr="00D56E33">
        <w:t>name;  </w:t>
      </w:r>
    </w:p>
    <w:p w14:paraId="60643BA5" w14:textId="525ECE9A" w:rsidR="00D56E33" w:rsidRPr="00D56E33" w:rsidRDefault="00D56E33" w:rsidP="00D56E33">
      <w:pPr>
        <w:spacing w:after="0"/>
        <w:ind w:left="3600"/>
      </w:pPr>
      <w:proofErr w:type="spellStart"/>
      <w:proofErr w:type="gramStart"/>
      <w:r w:rsidRPr="00D56E33">
        <w:t>this.salary</w:t>
      </w:r>
      <w:proofErr w:type="spellEnd"/>
      <w:proofErr w:type="gramEnd"/>
      <w:r w:rsidR="009B615B">
        <w:t xml:space="preserve"> </w:t>
      </w:r>
      <w:r w:rsidRPr="00D56E33">
        <w:t>=</w:t>
      </w:r>
      <w:r w:rsidR="009B615B">
        <w:t xml:space="preserve"> </w:t>
      </w:r>
      <w:r w:rsidRPr="00D56E33">
        <w:t>salary;  </w:t>
      </w:r>
    </w:p>
    <w:p w14:paraId="00510794" w14:textId="77777777" w:rsidR="00D56E33" w:rsidRPr="00D56E33" w:rsidRDefault="00D56E33" w:rsidP="00D56E33">
      <w:pPr>
        <w:spacing w:after="0"/>
        <w:ind w:left="2880"/>
      </w:pPr>
      <w:r w:rsidRPr="00D56E33">
        <w:t>}  </w:t>
      </w:r>
    </w:p>
    <w:p w14:paraId="3F9C7C0D" w14:textId="77777777" w:rsidR="00D56E33" w:rsidRPr="00D56E33" w:rsidRDefault="00D56E33" w:rsidP="00D56E33">
      <w:pPr>
        <w:spacing w:after="0"/>
        <w:ind w:left="2880"/>
      </w:pPr>
      <w:r w:rsidRPr="00D56E33">
        <w:t>e=new </w:t>
      </w:r>
      <w:proofErr w:type="gramStart"/>
      <w:r w:rsidRPr="00D56E33">
        <w:t>emp(</w:t>
      </w:r>
      <w:proofErr w:type="gramEnd"/>
      <w:r w:rsidRPr="00D56E33">
        <w:t>103,"Vimal Jaiswal",30000);  </w:t>
      </w:r>
    </w:p>
    <w:p w14:paraId="3F35A2A2" w14:textId="77777777" w:rsidR="00D56E33" w:rsidRPr="00D56E33" w:rsidRDefault="00D56E33" w:rsidP="00D56E33">
      <w:pPr>
        <w:spacing w:after="0"/>
      </w:pPr>
    </w:p>
    <w:p w14:paraId="047086A6" w14:textId="6BEA5110" w:rsidR="00D56E33" w:rsidRPr="00D56E33" w:rsidRDefault="00D56E33" w:rsidP="00D56E33">
      <w:pPr>
        <w:spacing w:after="0"/>
      </w:pPr>
    </w:p>
    <w:p w14:paraId="1734CCF3" w14:textId="77777777" w:rsidR="00D56E33" w:rsidRPr="005D662D" w:rsidRDefault="00D56E33" w:rsidP="009B615B">
      <w:pPr>
        <w:pStyle w:val="Heading2"/>
      </w:pPr>
    </w:p>
    <w:p w14:paraId="0BACA611" w14:textId="6C11ADD7" w:rsidR="00391F7B" w:rsidRPr="00D56E33" w:rsidRDefault="00C278B8">
      <w:pPr>
        <w:pStyle w:val="ListParagraph"/>
        <w:numPr>
          <w:ilvl w:val="0"/>
          <w:numId w:val="141"/>
        </w:numPr>
        <w:rPr>
          <w:bCs/>
        </w:rPr>
      </w:pPr>
      <w:proofErr w:type="spellStart"/>
      <w:r w:rsidRPr="00D56E33">
        <w:rPr>
          <w:b/>
          <w:color w:val="00B050"/>
        </w:rPr>
        <w:t>Object.create</w:t>
      </w:r>
      <w:proofErr w:type="spellEnd"/>
      <w:r w:rsidRPr="00D56E33">
        <w:rPr>
          <w:b/>
          <w:color w:val="00B050"/>
        </w:rPr>
        <w:t>():</w:t>
      </w:r>
      <w:r w:rsidRPr="00D56E33">
        <w:rPr>
          <w:bCs/>
          <w:color w:val="00B050"/>
        </w:rPr>
        <w:t xml:space="preserve"> </w:t>
      </w:r>
      <w:r w:rsidR="00B224CA" w:rsidRPr="00D56E33">
        <w:rPr>
          <w:bCs/>
        </w:rPr>
        <w:t>Create an object using </w:t>
      </w:r>
      <w:proofErr w:type="spellStart"/>
      <w:r w:rsidR="00B224CA" w:rsidRPr="00D56E33">
        <w:rPr>
          <w:bCs/>
        </w:rPr>
        <w:t>Object.create</w:t>
      </w:r>
      <w:proofErr w:type="spellEnd"/>
      <w:r w:rsidR="00B224CA" w:rsidRPr="00D56E33">
        <w:rPr>
          <w:bCs/>
        </w:rPr>
        <w:t>()</w:t>
      </w:r>
      <w:r w:rsidR="004D5DCA" w:rsidRPr="00D56E33">
        <w:rPr>
          <w:bCs/>
        </w:rPr>
        <w:t>:</w:t>
      </w:r>
    </w:p>
    <w:p w14:paraId="72A6DC43" w14:textId="77777777" w:rsidR="00391F7B" w:rsidRPr="005D662D" w:rsidRDefault="001077D6">
      <w:pPr>
        <w:pStyle w:val="ListParagraph"/>
        <w:numPr>
          <w:ilvl w:val="0"/>
          <w:numId w:val="140"/>
        </w:numPr>
        <w:rPr>
          <w:bCs/>
        </w:rPr>
      </w:pPr>
      <w:proofErr w:type="spellStart"/>
      <w:r w:rsidRPr="005D662D">
        <w:rPr>
          <w:bCs/>
        </w:rPr>
        <w:t>Object.create</w:t>
      </w:r>
      <w:proofErr w:type="spellEnd"/>
      <w:r w:rsidRPr="005D662D">
        <w:rPr>
          <w:bCs/>
        </w:rPr>
        <w:t xml:space="preserve">() method is used to create a new object with the specified prototype object and properties. </w:t>
      </w:r>
    </w:p>
    <w:p w14:paraId="13D9E9AD" w14:textId="3DE81B31" w:rsidR="001077D6" w:rsidRPr="005D662D" w:rsidRDefault="00391F7B">
      <w:pPr>
        <w:pStyle w:val="ListParagraph"/>
        <w:numPr>
          <w:ilvl w:val="0"/>
          <w:numId w:val="140"/>
        </w:numPr>
        <w:rPr>
          <w:bCs/>
        </w:rPr>
      </w:pPr>
      <w:proofErr w:type="spellStart"/>
      <w:r w:rsidRPr="005D662D">
        <w:rPr>
          <w:bCs/>
        </w:rPr>
        <w:t>Object.create</w:t>
      </w:r>
      <w:proofErr w:type="spellEnd"/>
      <w:r w:rsidR="001077D6" w:rsidRPr="005D662D">
        <w:rPr>
          <w:bCs/>
        </w:rPr>
        <w:t>() is used for implementing inheritance.</w:t>
      </w:r>
    </w:p>
    <w:p w14:paraId="1439DCDE" w14:textId="77777777" w:rsidR="004D5DCA" w:rsidRDefault="002721D7">
      <w:pPr>
        <w:pStyle w:val="ListParagraph"/>
        <w:numPr>
          <w:ilvl w:val="0"/>
          <w:numId w:val="140"/>
        </w:numPr>
        <w:rPr>
          <w:bCs/>
        </w:rPr>
      </w:pPr>
      <w:r w:rsidRPr="005D662D">
        <w:rPr>
          <w:bCs/>
        </w:rPr>
        <w:t xml:space="preserve">Here all child object inheritance parent method and prototype. </w:t>
      </w:r>
    </w:p>
    <w:p w14:paraId="4E434506" w14:textId="53447DE6" w:rsidR="004D5DCA" w:rsidRPr="004D5DCA" w:rsidRDefault="004D5DCA" w:rsidP="00C278B8">
      <w:pPr>
        <w:spacing w:after="0"/>
        <w:ind w:left="360"/>
        <w:rPr>
          <w:bCs/>
        </w:rPr>
      </w:pPr>
      <w:r>
        <w:rPr>
          <w:b/>
        </w:rPr>
        <w:tab/>
      </w:r>
      <w:r w:rsidR="007C2B38" w:rsidRPr="004D5DCA">
        <w:rPr>
          <w:b/>
        </w:rPr>
        <w:t>Syntax:</w:t>
      </w:r>
      <w:r w:rsidR="007C2B38" w:rsidRPr="004D5DCA">
        <w:rPr>
          <w:bCs/>
        </w:rPr>
        <w:t>  </w:t>
      </w:r>
      <w:r w:rsidRPr="004D5DCA">
        <w:rPr>
          <w:bCs/>
        </w:rPr>
        <w:t xml:space="preserve">            </w:t>
      </w:r>
    </w:p>
    <w:p w14:paraId="0E8F8A6D" w14:textId="6355881B" w:rsidR="007C2B38" w:rsidRPr="004D5DCA" w:rsidRDefault="004D5DCA" w:rsidP="00C278B8">
      <w:pPr>
        <w:rPr>
          <w:bCs/>
        </w:rPr>
      </w:pPr>
      <w:r>
        <w:rPr>
          <w:bCs/>
        </w:rPr>
        <w:tab/>
      </w:r>
      <w:r>
        <w:rPr>
          <w:bCs/>
        </w:rPr>
        <w:tab/>
      </w:r>
      <w:proofErr w:type="spellStart"/>
      <w:r w:rsidR="007C2B38" w:rsidRPr="004D5DCA">
        <w:rPr>
          <w:bCs/>
        </w:rPr>
        <w:t>Object.create</w:t>
      </w:r>
      <w:proofErr w:type="spellEnd"/>
      <w:r w:rsidR="007C2B38" w:rsidRPr="004D5DCA">
        <w:rPr>
          <w:bCs/>
        </w:rPr>
        <w:t>(</w:t>
      </w:r>
      <w:proofErr w:type="gramStart"/>
      <w:r w:rsidR="007C2B38" w:rsidRPr="004D5DCA">
        <w:rPr>
          <w:bCs/>
        </w:rPr>
        <w:t>prototype ,</w:t>
      </w:r>
      <w:proofErr w:type="gramEnd"/>
      <w:r w:rsidR="007C2B38" w:rsidRPr="004D5DCA">
        <w:rPr>
          <w:bCs/>
        </w:rPr>
        <w:t xml:space="preserve"> [properties-Object])</w:t>
      </w:r>
    </w:p>
    <w:p w14:paraId="31E44742" w14:textId="77777777" w:rsidR="004D5DCA" w:rsidRDefault="001077D6" w:rsidP="00C278B8">
      <w:pPr>
        <w:pStyle w:val="ListParagraph"/>
        <w:rPr>
          <w:bCs/>
        </w:rPr>
      </w:pPr>
      <w:proofErr w:type="gramStart"/>
      <w:r w:rsidRPr="005D662D">
        <w:rPr>
          <w:bCs/>
        </w:rPr>
        <w:t>prototype :</w:t>
      </w:r>
      <w:proofErr w:type="gramEnd"/>
      <w:r w:rsidRPr="005D662D">
        <w:rPr>
          <w:bCs/>
        </w:rPr>
        <w:t xml:space="preserve"> It is the prototype object from which a new object </w:t>
      </w:r>
      <w:r w:rsidR="00391F7B" w:rsidRPr="005D662D">
        <w:rPr>
          <w:bCs/>
        </w:rPr>
        <w:t>must</w:t>
      </w:r>
      <w:r w:rsidRPr="005D662D">
        <w:rPr>
          <w:bCs/>
        </w:rPr>
        <w:t xml:space="preserve"> be created.</w:t>
      </w:r>
    </w:p>
    <w:p w14:paraId="41049973" w14:textId="6701248E" w:rsidR="001077D6" w:rsidRPr="005D662D" w:rsidRDefault="007C2B38" w:rsidP="00C278B8">
      <w:pPr>
        <w:pStyle w:val="ListParagraph"/>
        <w:rPr>
          <w:bCs/>
        </w:rPr>
      </w:pPr>
      <w:r w:rsidRPr="005D662D">
        <w:rPr>
          <w:bCs/>
        </w:rPr>
        <w:t>P</w:t>
      </w:r>
      <w:r w:rsidR="001077D6" w:rsidRPr="005D662D">
        <w:rPr>
          <w:bCs/>
        </w:rPr>
        <w:t>roperties</w:t>
      </w:r>
      <w:r w:rsidRPr="005D662D">
        <w:rPr>
          <w:bCs/>
        </w:rPr>
        <w:t>-</w:t>
      </w:r>
      <w:proofErr w:type="gramStart"/>
      <w:r w:rsidR="001077D6" w:rsidRPr="005D662D">
        <w:rPr>
          <w:bCs/>
        </w:rPr>
        <w:t>Object :</w:t>
      </w:r>
      <w:proofErr w:type="gramEnd"/>
      <w:r w:rsidR="001077D6" w:rsidRPr="005D662D">
        <w:rPr>
          <w:bCs/>
        </w:rPr>
        <w:t xml:space="preserve"> It is optional parameter. It specifies the enumerable properties to be added to the newly created object.</w:t>
      </w:r>
    </w:p>
    <w:p w14:paraId="6ACF06AE" w14:textId="54901261" w:rsidR="001077D6" w:rsidRPr="005D662D" w:rsidRDefault="001077D6" w:rsidP="00C278B8">
      <w:pPr>
        <w:pStyle w:val="NoSpacing"/>
        <w:ind w:left="2160"/>
        <w:rPr>
          <w:bCs/>
        </w:rPr>
      </w:pPr>
      <w:r w:rsidRPr="005D662D">
        <w:rPr>
          <w:bCs/>
        </w:rPr>
        <w:t>const city = {</w:t>
      </w:r>
    </w:p>
    <w:p w14:paraId="426C096B" w14:textId="0325EC2B" w:rsidR="001077D6" w:rsidRPr="005D662D" w:rsidRDefault="001077D6" w:rsidP="00C278B8">
      <w:pPr>
        <w:pStyle w:val="NoSpacing"/>
        <w:ind w:left="2160"/>
        <w:rPr>
          <w:bCs/>
        </w:rPr>
      </w:pPr>
      <w:r w:rsidRPr="005D662D">
        <w:rPr>
          <w:bCs/>
        </w:rPr>
        <w:t xml:space="preserve">    </w:t>
      </w:r>
      <w:r w:rsidRPr="005D662D">
        <w:rPr>
          <w:bCs/>
        </w:rPr>
        <w:tab/>
        <w:t>name: "</w:t>
      </w:r>
      <w:proofErr w:type="spellStart"/>
      <w:r w:rsidRPr="005D662D">
        <w:rPr>
          <w:bCs/>
        </w:rPr>
        <w:t>dhaka</w:t>
      </w:r>
      <w:proofErr w:type="spellEnd"/>
      <w:r w:rsidRPr="005D662D">
        <w:rPr>
          <w:bCs/>
        </w:rPr>
        <w:t>",</w:t>
      </w:r>
    </w:p>
    <w:p w14:paraId="2D057F27" w14:textId="5DCAFCC1" w:rsidR="001077D6" w:rsidRPr="005D662D" w:rsidRDefault="001077D6" w:rsidP="00C278B8">
      <w:pPr>
        <w:pStyle w:val="NoSpacing"/>
        <w:ind w:left="2160"/>
        <w:rPr>
          <w:bCs/>
        </w:rPr>
      </w:pPr>
      <w:r w:rsidRPr="005D662D">
        <w:rPr>
          <w:bCs/>
        </w:rPr>
        <w:t xml:space="preserve">    </w:t>
      </w:r>
      <w:r w:rsidRPr="005D662D">
        <w:rPr>
          <w:bCs/>
        </w:rPr>
        <w:tab/>
      </w:r>
      <w:proofErr w:type="gramStart"/>
      <w:r w:rsidRPr="005D662D">
        <w:rPr>
          <w:bCs/>
        </w:rPr>
        <w:t>age :</w:t>
      </w:r>
      <w:proofErr w:type="gramEnd"/>
      <w:r w:rsidRPr="005D662D">
        <w:rPr>
          <w:bCs/>
        </w:rPr>
        <w:t xml:space="preserve"> 36</w:t>
      </w:r>
    </w:p>
    <w:p w14:paraId="37888E34" w14:textId="6B80B3D2" w:rsidR="001077D6" w:rsidRPr="005D662D" w:rsidRDefault="001077D6" w:rsidP="00C278B8">
      <w:pPr>
        <w:pStyle w:val="NoSpacing"/>
        <w:ind w:left="2160"/>
        <w:rPr>
          <w:bCs/>
        </w:rPr>
      </w:pPr>
      <w:r w:rsidRPr="005D662D">
        <w:rPr>
          <w:bCs/>
        </w:rPr>
        <w:t>}</w:t>
      </w:r>
    </w:p>
    <w:p w14:paraId="0CC43AF5" w14:textId="6483A16D" w:rsidR="001077D6" w:rsidRPr="005D662D" w:rsidRDefault="001077D6" w:rsidP="00C278B8">
      <w:pPr>
        <w:pStyle w:val="NoSpacing"/>
        <w:ind w:left="2160"/>
        <w:rPr>
          <w:bCs/>
        </w:rPr>
      </w:pPr>
      <w:r w:rsidRPr="005D662D">
        <w:rPr>
          <w:bCs/>
        </w:rPr>
        <w:t xml:space="preserve">const </w:t>
      </w:r>
      <w:proofErr w:type="spellStart"/>
      <w:proofErr w:type="gramStart"/>
      <w:r w:rsidRPr="005D662D">
        <w:rPr>
          <w:bCs/>
        </w:rPr>
        <w:t>mym</w:t>
      </w:r>
      <w:proofErr w:type="spellEnd"/>
      <w:r w:rsidRPr="005D662D">
        <w:rPr>
          <w:bCs/>
        </w:rPr>
        <w:t xml:space="preserve">  =</w:t>
      </w:r>
      <w:proofErr w:type="gramEnd"/>
      <w:r w:rsidRPr="005D662D">
        <w:rPr>
          <w:bCs/>
        </w:rPr>
        <w:t xml:space="preserve">  </w:t>
      </w:r>
      <w:proofErr w:type="spellStart"/>
      <w:r w:rsidRPr="005D662D">
        <w:rPr>
          <w:bCs/>
        </w:rPr>
        <w:t>Object.create</w:t>
      </w:r>
      <w:proofErr w:type="spellEnd"/>
      <w:r w:rsidRPr="005D662D">
        <w:rPr>
          <w:bCs/>
        </w:rPr>
        <w:t>(city);</w:t>
      </w:r>
      <w:r w:rsidR="00FD4B45" w:rsidRPr="005D662D">
        <w:rPr>
          <w:bCs/>
        </w:rPr>
        <w:t xml:space="preserve"> // no result </w:t>
      </w:r>
    </w:p>
    <w:p w14:paraId="38EE5AFA" w14:textId="1D8E897E" w:rsidR="00561080" w:rsidRPr="005D662D" w:rsidRDefault="00FD4B45" w:rsidP="00C278B8">
      <w:pPr>
        <w:pStyle w:val="NoSpacing"/>
        <w:ind w:left="2160"/>
        <w:rPr>
          <w:bCs/>
        </w:rPr>
      </w:pPr>
      <w:r w:rsidRPr="005D662D">
        <w:rPr>
          <w:bCs/>
        </w:rPr>
        <w:t xml:space="preserve">const </w:t>
      </w:r>
      <w:proofErr w:type="spellStart"/>
      <w:r w:rsidRPr="005D662D">
        <w:rPr>
          <w:bCs/>
        </w:rPr>
        <w:t>mym</w:t>
      </w:r>
      <w:proofErr w:type="spellEnd"/>
      <w:r w:rsidRPr="005D662D">
        <w:rPr>
          <w:bCs/>
        </w:rPr>
        <w:t xml:space="preserve"> = </w:t>
      </w:r>
      <w:proofErr w:type="spellStart"/>
      <w:r w:rsidRPr="005D662D">
        <w:rPr>
          <w:bCs/>
        </w:rPr>
        <w:t>Object.create</w:t>
      </w:r>
      <w:proofErr w:type="spellEnd"/>
      <w:r w:rsidRPr="005D662D">
        <w:rPr>
          <w:bCs/>
        </w:rPr>
        <w:t>(city,</w:t>
      </w:r>
      <w:r w:rsidR="004D5DCA">
        <w:rPr>
          <w:bCs/>
        </w:rPr>
        <w:t xml:space="preserve"> </w:t>
      </w:r>
      <w:r w:rsidRPr="005D662D">
        <w:rPr>
          <w:bCs/>
        </w:rPr>
        <w:t>name)</w:t>
      </w:r>
    </w:p>
    <w:p w14:paraId="08B59E87" w14:textId="26E9ACA8" w:rsidR="000A4E9A" w:rsidRDefault="005D662D" w:rsidP="00C278B8">
      <w:pPr>
        <w:rPr>
          <w:bCs/>
          <w:color w:val="C00000"/>
        </w:rPr>
      </w:pPr>
      <w:r w:rsidRPr="005D662D">
        <w:rPr>
          <w:bCs/>
          <w:color w:val="C00000"/>
        </w:rPr>
        <w:t xml:space="preserve">        </w:t>
      </w:r>
      <w:r w:rsidR="00B224CA" w:rsidRPr="005D662D">
        <w:rPr>
          <w:bCs/>
          <w:color w:val="C00000"/>
        </w:rPr>
        <w:t>***** Objects are mutable: They are addressed by reference, not by value</w:t>
      </w:r>
      <w:r w:rsidR="00797545" w:rsidRPr="005D662D">
        <w:rPr>
          <w:bCs/>
          <w:color w:val="C00000"/>
        </w:rPr>
        <w:t>.</w:t>
      </w:r>
    </w:p>
    <w:p w14:paraId="6D91639F" w14:textId="7DA7CC9C" w:rsidR="000A4E9A" w:rsidRDefault="000A4E9A" w:rsidP="000A4E9A">
      <w:pPr>
        <w:rPr>
          <w:bCs/>
          <w:color w:val="C00000"/>
        </w:rPr>
      </w:pPr>
    </w:p>
    <w:p w14:paraId="296174A2" w14:textId="1AC43D5A" w:rsidR="000A4E9A" w:rsidRDefault="000A4E9A" w:rsidP="000A4E9A">
      <w:pPr>
        <w:rPr>
          <w:bCs/>
          <w:color w:val="C00000"/>
        </w:rPr>
      </w:pPr>
    </w:p>
    <w:p w14:paraId="757258A5" w14:textId="77777777" w:rsidR="000A4E9A" w:rsidRPr="000A4E9A" w:rsidRDefault="000A4E9A" w:rsidP="000A4E9A">
      <w:pPr>
        <w:rPr>
          <w:bCs/>
          <w:color w:val="C00000"/>
        </w:rPr>
      </w:pPr>
    </w:p>
    <w:p w14:paraId="3A6D49E6" w14:textId="5766E93E" w:rsidR="00EF1FE9" w:rsidRPr="000A4E9A" w:rsidRDefault="00EF1FE9" w:rsidP="000A4E9A">
      <w:pPr>
        <w:spacing w:after="0"/>
        <w:rPr>
          <w:b/>
          <w:bCs/>
          <w:sz w:val="24"/>
          <w:szCs w:val="24"/>
        </w:rPr>
      </w:pPr>
      <w:proofErr w:type="spellStart"/>
      <w:r w:rsidRPr="000A4E9A">
        <w:rPr>
          <w:b/>
          <w:bCs/>
          <w:sz w:val="24"/>
          <w:szCs w:val="24"/>
        </w:rPr>
        <w:t>Object.create</w:t>
      </w:r>
      <w:proofErr w:type="spellEnd"/>
      <w:r w:rsidRPr="000A4E9A">
        <w:rPr>
          <w:b/>
          <w:bCs/>
          <w:sz w:val="24"/>
          <w:szCs w:val="24"/>
        </w:rPr>
        <w:t xml:space="preserve"> vs new </w:t>
      </w:r>
      <w:proofErr w:type="gramStart"/>
      <w:r w:rsidRPr="000A4E9A">
        <w:rPr>
          <w:b/>
          <w:bCs/>
          <w:sz w:val="24"/>
          <w:szCs w:val="24"/>
        </w:rPr>
        <w:t>Object :</w:t>
      </w:r>
      <w:proofErr w:type="gramEnd"/>
    </w:p>
    <w:p w14:paraId="142785DE" w14:textId="07245AD3" w:rsidR="00EF1FE9" w:rsidRPr="004D5DCA" w:rsidRDefault="00EF1FE9" w:rsidP="004D5DCA">
      <w:proofErr w:type="spellStart"/>
      <w:r w:rsidRPr="008331EA">
        <w:rPr>
          <w:b/>
          <w:bCs/>
        </w:rPr>
        <w:lastRenderedPageBreak/>
        <w:t>Object.create</w:t>
      </w:r>
      <w:proofErr w:type="spellEnd"/>
      <w:r w:rsidRPr="008331EA">
        <w:rPr>
          <w:b/>
          <w:bCs/>
        </w:rPr>
        <w:t>:</w:t>
      </w:r>
      <w:r w:rsidR="005D662D" w:rsidRPr="004D5DCA">
        <w:t xml:space="preserve"> In object create method, when we want inherit parents object, we need to create</w:t>
      </w:r>
      <w:r w:rsidR="000A4E9A">
        <w:t xml:space="preserve"> </w:t>
      </w:r>
      <w:r w:rsidR="005D662D" w:rsidRPr="004D5DCA">
        <w:t>object and return value.</w:t>
      </w:r>
    </w:p>
    <w:p w14:paraId="36ADC758" w14:textId="5BF654FE" w:rsidR="00EF1FE9" w:rsidRPr="005D662D" w:rsidRDefault="00EF1FE9" w:rsidP="006108D4">
      <w:pPr>
        <w:pStyle w:val="NoSpacing"/>
        <w:ind w:left="2160"/>
      </w:pPr>
      <w:r w:rsidRPr="005D662D">
        <w:t xml:space="preserve">let p = function </w:t>
      </w:r>
      <w:proofErr w:type="gramStart"/>
      <w:r w:rsidRPr="005D662D">
        <w:t>Person(</w:t>
      </w:r>
      <w:proofErr w:type="gramEnd"/>
      <w:r w:rsidRPr="005D662D">
        <w:t>name, age){</w:t>
      </w:r>
    </w:p>
    <w:p w14:paraId="43C55EA0" w14:textId="77777777" w:rsidR="00EF1FE9" w:rsidRPr="005D662D" w:rsidRDefault="00EF1FE9" w:rsidP="006108D4">
      <w:pPr>
        <w:pStyle w:val="NoSpacing"/>
        <w:ind w:left="2160"/>
      </w:pPr>
      <w:r w:rsidRPr="005D662D">
        <w:t xml:space="preserve">    let person </w:t>
      </w:r>
      <w:proofErr w:type="gramStart"/>
      <w:r w:rsidRPr="005D662D">
        <w:t>=  </w:t>
      </w:r>
      <w:proofErr w:type="spellStart"/>
      <w:r w:rsidRPr="005D662D">
        <w:t>Object.create</w:t>
      </w:r>
      <w:proofErr w:type="spellEnd"/>
      <w:proofErr w:type="gramEnd"/>
      <w:r w:rsidRPr="005D662D">
        <w:t>(</w:t>
      </w:r>
      <w:proofErr w:type="spellStart"/>
      <w:r w:rsidRPr="005D662D">
        <w:t>p.prototype</w:t>
      </w:r>
      <w:proofErr w:type="spellEnd"/>
      <w:r w:rsidRPr="005D662D">
        <w:t>);</w:t>
      </w:r>
    </w:p>
    <w:p w14:paraId="05CBE9EF" w14:textId="77777777" w:rsidR="00EF1FE9" w:rsidRPr="005D662D" w:rsidRDefault="00EF1FE9" w:rsidP="006108D4">
      <w:pPr>
        <w:pStyle w:val="NoSpacing"/>
        <w:ind w:left="2160"/>
      </w:pPr>
      <w:r w:rsidRPr="005D662D">
        <w:t>    person.name = name;</w:t>
      </w:r>
    </w:p>
    <w:p w14:paraId="7ADA2613" w14:textId="77777777" w:rsidR="00EF1FE9" w:rsidRPr="005D662D" w:rsidRDefault="00EF1FE9" w:rsidP="006108D4">
      <w:pPr>
        <w:pStyle w:val="NoSpacing"/>
        <w:ind w:left="2160"/>
      </w:pPr>
      <w:r w:rsidRPr="005D662D">
        <w:t>    return person;</w:t>
      </w:r>
    </w:p>
    <w:p w14:paraId="273C0A1C" w14:textId="7786A002" w:rsidR="00EF1FE9" w:rsidRPr="005D662D" w:rsidRDefault="00EF1FE9" w:rsidP="006108D4">
      <w:pPr>
        <w:pStyle w:val="NoSpacing"/>
        <w:ind w:left="2160"/>
      </w:pPr>
      <w:r w:rsidRPr="005D662D">
        <w:t>}</w:t>
      </w:r>
    </w:p>
    <w:p w14:paraId="455C9941" w14:textId="77777777" w:rsidR="00EF1FE9" w:rsidRPr="005D662D" w:rsidRDefault="00EF1FE9" w:rsidP="006108D4">
      <w:pPr>
        <w:pStyle w:val="NoSpacing"/>
        <w:ind w:left="2160"/>
      </w:pPr>
      <w:proofErr w:type="spellStart"/>
      <w:proofErr w:type="gramStart"/>
      <w:r w:rsidRPr="005D662D">
        <w:t>p.prototype</w:t>
      </w:r>
      <w:proofErr w:type="spellEnd"/>
      <w:proofErr w:type="gramEnd"/>
      <w:r w:rsidRPr="005D662D">
        <w:t xml:space="preserve"> = {</w:t>
      </w:r>
    </w:p>
    <w:p w14:paraId="0C703E97" w14:textId="77777777" w:rsidR="00EF1FE9" w:rsidRPr="005D662D" w:rsidRDefault="00EF1FE9" w:rsidP="006108D4">
      <w:pPr>
        <w:pStyle w:val="NoSpacing"/>
        <w:ind w:left="2160"/>
      </w:pPr>
      <w:r w:rsidRPr="005D662D">
        <w:t xml:space="preserve">    </w:t>
      </w:r>
      <w:proofErr w:type="gramStart"/>
      <w:r w:rsidRPr="005D662D">
        <w:t>eat(</w:t>
      </w:r>
      <w:proofErr w:type="gramEnd"/>
      <w:r w:rsidRPr="005D662D">
        <w:t>){</w:t>
      </w:r>
    </w:p>
    <w:p w14:paraId="491DD084" w14:textId="77777777" w:rsidR="00EF1FE9" w:rsidRPr="005D662D" w:rsidRDefault="00EF1FE9" w:rsidP="006108D4">
      <w:pPr>
        <w:pStyle w:val="NoSpacing"/>
        <w:ind w:left="2160"/>
      </w:pPr>
      <w:r w:rsidRPr="005D662D">
        <w:t xml:space="preserve">        </w:t>
      </w:r>
      <w:proofErr w:type="gramStart"/>
      <w:r w:rsidRPr="005D662D">
        <w:t>console.log(</w:t>
      </w:r>
      <w:proofErr w:type="gramEnd"/>
      <w:r w:rsidRPr="005D662D">
        <w:t>"eat ");</w:t>
      </w:r>
    </w:p>
    <w:p w14:paraId="17D5317F" w14:textId="77777777" w:rsidR="00EF1FE9" w:rsidRPr="005D662D" w:rsidRDefault="00EF1FE9" w:rsidP="006108D4">
      <w:pPr>
        <w:pStyle w:val="NoSpacing"/>
        <w:ind w:left="2160"/>
      </w:pPr>
      <w:r w:rsidRPr="005D662D">
        <w:t>    },</w:t>
      </w:r>
    </w:p>
    <w:p w14:paraId="68D88AEF" w14:textId="77777777" w:rsidR="00EF1FE9" w:rsidRPr="005D662D" w:rsidRDefault="00EF1FE9" w:rsidP="006108D4">
      <w:pPr>
        <w:pStyle w:val="NoSpacing"/>
        <w:ind w:left="2160"/>
      </w:pPr>
      <w:r w:rsidRPr="005D662D">
        <w:t xml:space="preserve">    </w:t>
      </w:r>
      <w:proofErr w:type="gramStart"/>
      <w:r w:rsidRPr="005D662D">
        <w:t>sleep(</w:t>
      </w:r>
      <w:proofErr w:type="gramEnd"/>
      <w:r w:rsidRPr="005D662D">
        <w:t>){</w:t>
      </w:r>
    </w:p>
    <w:p w14:paraId="5656DCB2" w14:textId="77777777" w:rsidR="00EF1FE9" w:rsidRPr="005D662D" w:rsidRDefault="00EF1FE9" w:rsidP="006108D4">
      <w:pPr>
        <w:pStyle w:val="NoSpacing"/>
        <w:ind w:left="2160"/>
      </w:pPr>
      <w:r w:rsidRPr="005D662D">
        <w:t>        console.log("sleep");</w:t>
      </w:r>
    </w:p>
    <w:p w14:paraId="5D5D8BC1" w14:textId="77777777" w:rsidR="00EF1FE9" w:rsidRPr="005D662D" w:rsidRDefault="00EF1FE9" w:rsidP="006108D4">
      <w:pPr>
        <w:pStyle w:val="NoSpacing"/>
        <w:ind w:left="2160"/>
      </w:pPr>
      <w:r w:rsidRPr="005D662D">
        <w:t>    }</w:t>
      </w:r>
    </w:p>
    <w:p w14:paraId="3FAD1650" w14:textId="7B74B181" w:rsidR="00EF1FE9" w:rsidRPr="005D662D" w:rsidRDefault="00EF1FE9" w:rsidP="006108D4">
      <w:pPr>
        <w:pStyle w:val="NoSpacing"/>
        <w:ind w:left="2160"/>
      </w:pPr>
      <w:r w:rsidRPr="005D662D">
        <w:t>}</w:t>
      </w:r>
    </w:p>
    <w:p w14:paraId="5041C5E6" w14:textId="545C49A9" w:rsidR="00EF1FE9" w:rsidRPr="005D662D" w:rsidRDefault="00EF1FE9" w:rsidP="006108D4">
      <w:pPr>
        <w:pStyle w:val="NoSpacing"/>
        <w:ind w:left="2160"/>
      </w:pPr>
      <w:r w:rsidRPr="005D662D">
        <w:t xml:space="preserve">const </w:t>
      </w:r>
      <w:proofErr w:type="spellStart"/>
      <w:r w:rsidRPr="005D662D">
        <w:t>sakib</w:t>
      </w:r>
      <w:proofErr w:type="spellEnd"/>
      <w:r w:rsidRPr="005D662D">
        <w:t xml:space="preserve"> = p('</w:t>
      </w:r>
      <w:proofErr w:type="spellStart"/>
      <w:r w:rsidRPr="005D662D">
        <w:t>sakib</w:t>
      </w:r>
      <w:proofErr w:type="spellEnd"/>
      <w:r w:rsidRPr="005D662D">
        <w:t>');</w:t>
      </w:r>
    </w:p>
    <w:p w14:paraId="12130414" w14:textId="0301B5D4" w:rsidR="00EF1FE9" w:rsidRPr="005D662D" w:rsidRDefault="00EF1FE9" w:rsidP="006108D4">
      <w:pPr>
        <w:pStyle w:val="NoSpacing"/>
        <w:ind w:left="2160"/>
      </w:pPr>
      <w:proofErr w:type="spellStart"/>
      <w:proofErr w:type="gramStart"/>
      <w:r w:rsidRPr="005D662D">
        <w:t>sakib.prototype</w:t>
      </w:r>
      <w:proofErr w:type="spellEnd"/>
      <w:proofErr w:type="gramEnd"/>
      <w:r w:rsidRPr="005D662D">
        <w:t>={ name:</w:t>
      </w:r>
      <w:r w:rsidR="000A4E9A">
        <w:t xml:space="preserve"> </w:t>
      </w:r>
      <w:r w:rsidRPr="005D662D">
        <w:t>"</w:t>
      </w:r>
      <w:proofErr w:type="spellStart"/>
      <w:r w:rsidRPr="005D662D">
        <w:t>shuvo</w:t>
      </w:r>
      <w:proofErr w:type="spellEnd"/>
      <w:r w:rsidRPr="005D662D">
        <w:t>" };</w:t>
      </w:r>
    </w:p>
    <w:p w14:paraId="0E7BA521" w14:textId="2F718093" w:rsidR="009B615B" w:rsidRPr="004D5DCA" w:rsidRDefault="009B615B" w:rsidP="009B615B">
      <w:pPr>
        <w:ind w:left="720"/>
      </w:pPr>
      <w:r>
        <w:rPr>
          <w:b/>
          <w:bCs/>
        </w:rPr>
        <w:t>n</w:t>
      </w:r>
      <w:r w:rsidRPr="008331EA">
        <w:rPr>
          <w:b/>
          <w:bCs/>
        </w:rPr>
        <w:t>ew Object:</w:t>
      </w:r>
      <w:r w:rsidRPr="004D5DCA">
        <w:t xml:space="preserve"> create an object with new keyword not need no assign</w:t>
      </w:r>
      <w:r>
        <w:t xml:space="preserve"> in</w:t>
      </w:r>
      <w:r w:rsidRPr="004D5DCA">
        <w:t xml:space="preserve"> </w:t>
      </w:r>
      <w:proofErr w:type="gramStart"/>
      <w:r w:rsidRPr="004D5DCA">
        <w:t>protype .</w:t>
      </w:r>
      <w:proofErr w:type="gramEnd"/>
      <w:r w:rsidRPr="004D5DCA">
        <w:t xml:space="preserve"> prototype create when object</w:t>
      </w:r>
      <w:r w:rsidR="00A11C60">
        <w:t xml:space="preserve"> create</w:t>
      </w:r>
      <w:r w:rsidRPr="004D5DCA">
        <w:t>.</w:t>
      </w:r>
    </w:p>
    <w:p w14:paraId="387A8A8D" w14:textId="77777777" w:rsidR="009B615B" w:rsidRPr="004D5DCA" w:rsidRDefault="009B615B" w:rsidP="009B615B">
      <w:pPr>
        <w:pStyle w:val="NoSpacing"/>
        <w:ind w:left="2160"/>
        <w:rPr>
          <w:color w:val="0070C0"/>
        </w:rPr>
      </w:pPr>
      <w:r w:rsidRPr="004D5DCA">
        <w:rPr>
          <w:color w:val="0070C0"/>
        </w:rPr>
        <w:t xml:space="preserve">let p = function </w:t>
      </w:r>
      <w:proofErr w:type="gramStart"/>
      <w:r w:rsidRPr="004D5DCA">
        <w:rPr>
          <w:color w:val="0070C0"/>
        </w:rPr>
        <w:t>Person(</w:t>
      </w:r>
      <w:proofErr w:type="gramEnd"/>
      <w:r w:rsidRPr="004D5DCA">
        <w:rPr>
          <w:color w:val="0070C0"/>
        </w:rPr>
        <w:t>name, age){</w:t>
      </w:r>
    </w:p>
    <w:p w14:paraId="50221977" w14:textId="77777777" w:rsidR="009B615B" w:rsidRPr="004D5DCA" w:rsidRDefault="009B615B" w:rsidP="009B615B">
      <w:pPr>
        <w:pStyle w:val="NoSpacing"/>
        <w:ind w:left="2880"/>
        <w:rPr>
          <w:color w:val="0070C0"/>
        </w:rPr>
      </w:pPr>
      <w:r w:rsidRPr="004D5DCA">
        <w:rPr>
          <w:color w:val="0070C0"/>
        </w:rPr>
        <w:t>    person.name = name;</w:t>
      </w:r>
    </w:p>
    <w:p w14:paraId="4737C6B1" w14:textId="77777777" w:rsidR="009B615B" w:rsidRPr="004D5DCA" w:rsidRDefault="009B615B" w:rsidP="009B615B">
      <w:pPr>
        <w:pStyle w:val="NoSpacing"/>
        <w:ind w:left="2160"/>
        <w:rPr>
          <w:color w:val="0070C0"/>
        </w:rPr>
      </w:pPr>
      <w:r w:rsidRPr="004D5DCA">
        <w:rPr>
          <w:color w:val="0070C0"/>
        </w:rPr>
        <w:t>}</w:t>
      </w:r>
    </w:p>
    <w:p w14:paraId="41CE53AF" w14:textId="77777777" w:rsidR="009B615B" w:rsidRPr="004D5DCA" w:rsidRDefault="009B615B" w:rsidP="009B615B">
      <w:pPr>
        <w:pStyle w:val="NoSpacing"/>
        <w:ind w:left="2160"/>
        <w:rPr>
          <w:color w:val="0070C0"/>
        </w:rPr>
      </w:pPr>
      <w:proofErr w:type="spellStart"/>
      <w:proofErr w:type="gramStart"/>
      <w:r w:rsidRPr="004D5DCA">
        <w:rPr>
          <w:color w:val="0070C0"/>
        </w:rPr>
        <w:t>p.prototype</w:t>
      </w:r>
      <w:proofErr w:type="spellEnd"/>
      <w:proofErr w:type="gramEnd"/>
      <w:r w:rsidRPr="004D5DCA">
        <w:rPr>
          <w:color w:val="0070C0"/>
        </w:rPr>
        <w:t xml:space="preserve"> = {</w:t>
      </w:r>
    </w:p>
    <w:p w14:paraId="236D432F"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eat(</w:t>
      </w:r>
      <w:proofErr w:type="gramEnd"/>
      <w:r w:rsidRPr="004D5DCA">
        <w:rPr>
          <w:color w:val="0070C0"/>
        </w:rPr>
        <w:t>){</w:t>
      </w:r>
    </w:p>
    <w:p w14:paraId="31B7170D"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console.log(</w:t>
      </w:r>
      <w:proofErr w:type="gramEnd"/>
      <w:r w:rsidRPr="004D5DCA">
        <w:rPr>
          <w:color w:val="0070C0"/>
        </w:rPr>
        <w:t>"eat ");</w:t>
      </w:r>
    </w:p>
    <w:p w14:paraId="57FC114F" w14:textId="77777777" w:rsidR="009B615B" w:rsidRPr="004D5DCA" w:rsidRDefault="009B615B" w:rsidP="009B615B">
      <w:pPr>
        <w:pStyle w:val="NoSpacing"/>
        <w:ind w:left="2880"/>
        <w:rPr>
          <w:color w:val="0070C0"/>
        </w:rPr>
      </w:pPr>
      <w:r w:rsidRPr="004D5DCA">
        <w:rPr>
          <w:color w:val="0070C0"/>
        </w:rPr>
        <w:t>    },</w:t>
      </w:r>
    </w:p>
    <w:p w14:paraId="7C30D764" w14:textId="77777777" w:rsidR="009B615B" w:rsidRPr="004D5DCA" w:rsidRDefault="009B615B" w:rsidP="009B615B">
      <w:pPr>
        <w:pStyle w:val="NoSpacing"/>
        <w:ind w:left="2880"/>
        <w:rPr>
          <w:color w:val="0070C0"/>
        </w:rPr>
      </w:pPr>
      <w:r w:rsidRPr="004D5DCA">
        <w:rPr>
          <w:color w:val="0070C0"/>
        </w:rPr>
        <w:t xml:space="preserve">    </w:t>
      </w:r>
      <w:proofErr w:type="gramStart"/>
      <w:r w:rsidRPr="004D5DCA">
        <w:rPr>
          <w:color w:val="0070C0"/>
        </w:rPr>
        <w:t>sleep(</w:t>
      </w:r>
      <w:proofErr w:type="gramEnd"/>
      <w:r w:rsidRPr="004D5DCA">
        <w:rPr>
          <w:color w:val="0070C0"/>
        </w:rPr>
        <w:t>){</w:t>
      </w:r>
    </w:p>
    <w:p w14:paraId="78C41368" w14:textId="77777777" w:rsidR="009B615B" w:rsidRPr="004D5DCA" w:rsidRDefault="009B615B" w:rsidP="009B615B">
      <w:pPr>
        <w:pStyle w:val="NoSpacing"/>
        <w:ind w:left="2880"/>
        <w:rPr>
          <w:color w:val="0070C0"/>
        </w:rPr>
      </w:pPr>
      <w:r w:rsidRPr="004D5DCA">
        <w:rPr>
          <w:color w:val="0070C0"/>
        </w:rPr>
        <w:t>        console.log("sleep");</w:t>
      </w:r>
    </w:p>
    <w:p w14:paraId="15297532" w14:textId="77777777" w:rsidR="009B615B" w:rsidRPr="004D5DCA" w:rsidRDefault="009B615B" w:rsidP="009B615B">
      <w:pPr>
        <w:pStyle w:val="NoSpacing"/>
        <w:ind w:left="2880"/>
        <w:rPr>
          <w:color w:val="0070C0"/>
        </w:rPr>
      </w:pPr>
      <w:r w:rsidRPr="004D5DCA">
        <w:rPr>
          <w:color w:val="0070C0"/>
        </w:rPr>
        <w:t>    }</w:t>
      </w:r>
    </w:p>
    <w:p w14:paraId="7281AEBE" w14:textId="77777777" w:rsidR="009B615B" w:rsidRPr="004D5DCA" w:rsidRDefault="009B615B" w:rsidP="009B615B">
      <w:pPr>
        <w:pStyle w:val="NoSpacing"/>
        <w:ind w:left="2160"/>
        <w:rPr>
          <w:color w:val="0070C0"/>
        </w:rPr>
      </w:pPr>
      <w:r w:rsidRPr="004D5DCA">
        <w:rPr>
          <w:color w:val="0070C0"/>
        </w:rPr>
        <w:t>}</w:t>
      </w:r>
    </w:p>
    <w:p w14:paraId="741995F9" w14:textId="77777777" w:rsidR="009B615B" w:rsidRPr="004D5DCA" w:rsidRDefault="009B615B" w:rsidP="009B615B">
      <w:pPr>
        <w:pStyle w:val="NoSpacing"/>
        <w:ind w:left="2160"/>
        <w:rPr>
          <w:color w:val="0070C0"/>
        </w:rPr>
      </w:pPr>
      <w:r w:rsidRPr="004D5DCA">
        <w:rPr>
          <w:color w:val="0070C0"/>
        </w:rPr>
        <w:t xml:space="preserve">const </w:t>
      </w:r>
      <w:proofErr w:type="spellStart"/>
      <w:r w:rsidRPr="004D5DCA">
        <w:rPr>
          <w:color w:val="0070C0"/>
        </w:rPr>
        <w:t>sakib</w:t>
      </w:r>
      <w:proofErr w:type="spellEnd"/>
      <w:r w:rsidRPr="004D5DCA">
        <w:rPr>
          <w:color w:val="0070C0"/>
        </w:rPr>
        <w:t xml:space="preserve"> = new p('</w:t>
      </w:r>
      <w:proofErr w:type="spellStart"/>
      <w:r w:rsidRPr="004D5DCA">
        <w:rPr>
          <w:color w:val="0070C0"/>
        </w:rPr>
        <w:t>sakib</w:t>
      </w:r>
      <w:proofErr w:type="spellEnd"/>
      <w:r w:rsidRPr="004D5DCA">
        <w:rPr>
          <w:color w:val="0070C0"/>
        </w:rPr>
        <w:t>');</w:t>
      </w:r>
    </w:p>
    <w:p w14:paraId="149B617A" w14:textId="77777777" w:rsidR="009B615B" w:rsidRDefault="009B615B" w:rsidP="009B615B">
      <w:pPr>
        <w:pStyle w:val="NoSpacing"/>
        <w:ind w:left="2160"/>
        <w:rPr>
          <w:color w:val="0070C0"/>
        </w:rPr>
      </w:pPr>
      <w:proofErr w:type="spellStart"/>
      <w:proofErr w:type="gramStart"/>
      <w:r w:rsidRPr="004D5DCA">
        <w:rPr>
          <w:color w:val="0070C0"/>
        </w:rPr>
        <w:t>sakib.prototype</w:t>
      </w:r>
      <w:proofErr w:type="spellEnd"/>
      <w:proofErr w:type="gramEnd"/>
      <w:r w:rsidRPr="004D5DCA">
        <w:rPr>
          <w:color w:val="0070C0"/>
        </w:rPr>
        <w:t>={ name:</w:t>
      </w:r>
      <w:r>
        <w:rPr>
          <w:color w:val="0070C0"/>
        </w:rPr>
        <w:t xml:space="preserve"> </w:t>
      </w:r>
      <w:r w:rsidRPr="004D5DCA">
        <w:rPr>
          <w:color w:val="0070C0"/>
        </w:rPr>
        <w:t>"</w:t>
      </w:r>
      <w:proofErr w:type="spellStart"/>
      <w:r w:rsidRPr="004D5DCA">
        <w:rPr>
          <w:color w:val="0070C0"/>
        </w:rPr>
        <w:t>shuvo</w:t>
      </w:r>
      <w:proofErr w:type="spellEnd"/>
      <w:r w:rsidRPr="004D5DCA">
        <w:rPr>
          <w:color w:val="0070C0"/>
        </w:rPr>
        <w:t>" };</w:t>
      </w:r>
    </w:p>
    <w:p w14:paraId="658D455F" w14:textId="27F74E14" w:rsidR="00DA4632" w:rsidRDefault="00DA4632" w:rsidP="00EF1FE9">
      <w:pPr>
        <w:pStyle w:val="NoSpacing"/>
        <w:ind w:left="1440"/>
      </w:pPr>
    </w:p>
    <w:p w14:paraId="557B170D" w14:textId="6E3039FE" w:rsidR="009B615B" w:rsidRDefault="009B615B" w:rsidP="009B615B">
      <w:pPr>
        <w:pStyle w:val="Heading2"/>
      </w:pPr>
    </w:p>
    <w:p w14:paraId="0E94D158" w14:textId="287531EE" w:rsidR="000A4E9A" w:rsidRDefault="000A4E9A" w:rsidP="006108D4">
      <w:pPr>
        <w:pStyle w:val="NoSpacing"/>
        <w:ind w:left="2160"/>
        <w:rPr>
          <w:color w:val="0070C0"/>
        </w:rPr>
      </w:pPr>
    </w:p>
    <w:p w14:paraId="33093E59" w14:textId="7A7A0D49" w:rsidR="00297A87" w:rsidRPr="00297A87" w:rsidRDefault="00297A87" w:rsidP="00297A87">
      <w:pPr>
        <w:pStyle w:val="Heading2"/>
      </w:pPr>
      <w:r w:rsidRPr="000A4E9A">
        <w:t>Object Properties:</w:t>
      </w:r>
    </w:p>
    <w:p w14:paraId="626C1496" w14:textId="670BF19D" w:rsidR="000A4E9A" w:rsidRPr="00297A87" w:rsidRDefault="000A4E9A">
      <w:pPr>
        <w:pStyle w:val="ListParagraph"/>
        <w:numPr>
          <w:ilvl w:val="0"/>
          <w:numId w:val="143"/>
        </w:numPr>
        <w:spacing w:after="0"/>
        <w:rPr>
          <w:b/>
          <w:bCs/>
          <w:sz w:val="24"/>
          <w:szCs w:val="24"/>
        </w:rPr>
      </w:pPr>
      <w:r w:rsidRPr="00297A87">
        <w:rPr>
          <w:b/>
          <w:bCs/>
        </w:rPr>
        <w:t>Accessing</w:t>
      </w:r>
      <w:r w:rsidR="0088670E">
        <w:rPr>
          <w:b/>
          <w:bCs/>
        </w:rPr>
        <w:t xml:space="preserve"> property</w:t>
      </w:r>
      <w:r w:rsidR="00297A87" w:rsidRPr="00297A87">
        <w:rPr>
          <w:b/>
          <w:bCs/>
          <w:sz w:val="24"/>
          <w:szCs w:val="24"/>
        </w:rPr>
        <w:t>:</w:t>
      </w:r>
    </w:p>
    <w:p w14:paraId="028BB7E2" w14:textId="46C2909A" w:rsidR="000A4E9A" w:rsidRPr="000A4E9A" w:rsidRDefault="000A4E9A" w:rsidP="00297A87">
      <w:pPr>
        <w:spacing w:after="0"/>
        <w:ind w:left="720"/>
      </w:pPr>
      <w:r w:rsidRPr="000A4E9A">
        <w:t>1. Using dot Notation</w:t>
      </w:r>
      <w:r>
        <w:t>:</w:t>
      </w:r>
    </w:p>
    <w:p w14:paraId="475698E2" w14:textId="3FBB001B" w:rsidR="000A4E9A" w:rsidRDefault="000A4E9A" w:rsidP="00297A87">
      <w:pPr>
        <w:spacing w:after="0"/>
        <w:ind w:left="720"/>
      </w:pPr>
      <w:r>
        <w:tab/>
      </w:r>
      <w:r>
        <w:tab/>
        <w:t xml:space="preserve">Syntax:    </w:t>
      </w:r>
      <w:proofErr w:type="spellStart"/>
      <w:r w:rsidRPr="000A4E9A">
        <w:t>objectName.property</w:t>
      </w:r>
      <w:proofErr w:type="spellEnd"/>
    </w:p>
    <w:p w14:paraId="7863C95D" w14:textId="41219DE6" w:rsidR="000A4E9A" w:rsidRDefault="000A4E9A" w:rsidP="00297A87">
      <w:pPr>
        <w:spacing w:after="0"/>
        <w:ind w:left="720"/>
      </w:pPr>
      <w:r>
        <w:tab/>
      </w:r>
      <w:r>
        <w:tab/>
        <w:t xml:space="preserve">Code: </w:t>
      </w:r>
    </w:p>
    <w:p w14:paraId="2B98ECF4" w14:textId="0DFB2FC1" w:rsidR="000A4E9A" w:rsidRPr="000A4E9A" w:rsidRDefault="000A4E9A" w:rsidP="00297A87">
      <w:pPr>
        <w:spacing w:after="0"/>
        <w:ind w:left="2880"/>
      </w:pPr>
      <w:r w:rsidRPr="000A4E9A">
        <w:t xml:space="preserve">const person = { </w:t>
      </w:r>
    </w:p>
    <w:p w14:paraId="24C728CE" w14:textId="77777777" w:rsidR="000A4E9A" w:rsidRPr="000A4E9A" w:rsidRDefault="000A4E9A" w:rsidP="00297A87">
      <w:pPr>
        <w:spacing w:after="0"/>
        <w:ind w:left="2880"/>
      </w:pPr>
      <w:r w:rsidRPr="000A4E9A">
        <w:t xml:space="preserve">    name: 'John', </w:t>
      </w:r>
    </w:p>
    <w:p w14:paraId="07752A5A" w14:textId="77777777" w:rsidR="000A4E9A" w:rsidRPr="000A4E9A" w:rsidRDefault="000A4E9A" w:rsidP="00297A87">
      <w:pPr>
        <w:spacing w:after="0"/>
        <w:ind w:left="2880"/>
      </w:pPr>
      <w:r w:rsidRPr="000A4E9A">
        <w:t xml:space="preserve">    age: 20, </w:t>
      </w:r>
    </w:p>
    <w:p w14:paraId="34E6650F" w14:textId="77777777" w:rsidR="000A4E9A" w:rsidRPr="000A4E9A" w:rsidRDefault="000A4E9A" w:rsidP="00297A87">
      <w:pPr>
        <w:spacing w:after="0"/>
        <w:ind w:left="2880"/>
      </w:pPr>
      <w:r w:rsidRPr="000A4E9A">
        <w:t>};</w:t>
      </w:r>
    </w:p>
    <w:p w14:paraId="7108A7B6" w14:textId="672CC2FD" w:rsidR="000A4E9A" w:rsidRPr="000A4E9A" w:rsidRDefault="000A4E9A" w:rsidP="00297A87">
      <w:pPr>
        <w:spacing w:after="0"/>
        <w:ind w:left="2880"/>
      </w:pPr>
      <w:r w:rsidRPr="000A4E9A">
        <w:t>console.log(person.name); // John</w:t>
      </w:r>
    </w:p>
    <w:p w14:paraId="7DFE1B2B" w14:textId="159FFB33" w:rsidR="000A4E9A" w:rsidRDefault="000A4E9A" w:rsidP="00297A87">
      <w:pPr>
        <w:ind w:left="720"/>
      </w:pPr>
      <w:r w:rsidRPr="000A4E9A">
        <w:t>2. Using bracket Notation</w:t>
      </w:r>
      <w:r>
        <w:t>:</w:t>
      </w:r>
    </w:p>
    <w:p w14:paraId="33353FEA" w14:textId="59277876" w:rsidR="000A4E9A" w:rsidRDefault="000A4E9A" w:rsidP="00297A87">
      <w:pPr>
        <w:spacing w:after="0"/>
        <w:ind w:left="2160"/>
      </w:pPr>
      <w:proofErr w:type="gramStart"/>
      <w:r>
        <w:t>Syntax :</w:t>
      </w:r>
      <w:proofErr w:type="gramEnd"/>
      <w:r>
        <w:t xml:space="preserve">  </w:t>
      </w:r>
      <w:proofErr w:type="spellStart"/>
      <w:r w:rsidRPr="000A4E9A">
        <w:t>objectName</w:t>
      </w:r>
      <w:proofErr w:type="spellEnd"/>
      <w:r w:rsidRPr="000A4E9A">
        <w:t>["property"]</w:t>
      </w:r>
    </w:p>
    <w:p w14:paraId="5A452E1E" w14:textId="05C38731" w:rsidR="000A4E9A" w:rsidRDefault="000A4E9A" w:rsidP="00297A87">
      <w:pPr>
        <w:spacing w:after="0"/>
        <w:ind w:left="2160"/>
      </w:pPr>
      <w:proofErr w:type="gramStart"/>
      <w:r>
        <w:lastRenderedPageBreak/>
        <w:t>Code :</w:t>
      </w:r>
      <w:proofErr w:type="gramEnd"/>
    </w:p>
    <w:p w14:paraId="6C2BDA08" w14:textId="77777777" w:rsidR="000A4E9A" w:rsidRPr="000A4E9A" w:rsidRDefault="000A4E9A" w:rsidP="00297A87">
      <w:pPr>
        <w:spacing w:after="0"/>
        <w:ind w:left="2880"/>
      </w:pPr>
      <w:r w:rsidRPr="000A4E9A">
        <w:t xml:space="preserve">const person = { </w:t>
      </w:r>
    </w:p>
    <w:p w14:paraId="695856A5" w14:textId="77777777" w:rsidR="000A4E9A" w:rsidRPr="000A4E9A" w:rsidRDefault="000A4E9A" w:rsidP="00297A87">
      <w:pPr>
        <w:spacing w:after="0"/>
        <w:ind w:left="2880"/>
      </w:pPr>
      <w:r w:rsidRPr="000A4E9A">
        <w:t xml:space="preserve">    name: 'John', </w:t>
      </w:r>
    </w:p>
    <w:p w14:paraId="7D00EDF3" w14:textId="77777777" w:rsidR="000A4E9A" w:rsidRPr="000A4E9A" w:rsidRDefault="000A4E9A" w:rsidP="00297A87">
      <w:pPr>
        <w:spacing w:after="0"/>
        <w:ind w:left="2880"/>
      </w:pPr>
      <w:r w:rsidRPr="000A4E9A">
        <w:t xml:space="preserve">    age: 20, </w:t>
      </w:r>
    </w:p>
    <w:p w14:paraId="27B586B4" w14:textId="77777777" w:rsidR="000A4E9A" w:rsidRPr="000A4E9A" w:rsidRDefault="000A4E9A" w:rsidP="00297A87">
      <w:pPr>
        <w:spacing w:after="0"/>
        <w:ind w:left="2880"/>
      </w:pPr>
      <w:r w:rsidRPr="000A4E9A">
        <w:t>};</w:t>
      </w:r>
    </w:p>
    <w:p w14:paraId="3739635D" w14:textId="4B11D9C6" w:rsidR="00AF41F0" w:rsidRPr="000A4E9A" w:rsidRDefault="000A4E9A" w:rsidP="00297A87">
      <w:pPr>
        <w:spacing w:after="0"/>
        <w:ind w:left="2880"/>
      </w:pPr>
      <w:r w:rsidRPr="000A4E9A">
        <w:t>console.log(person["name"]); // John</w:t>
      </w:r>
    </w:p>
    <w:p w14:paraId="0ECDB3ED" w14:textId="1A76839F" w:rsidR="004B47F7" w:rsidRPr="00297A87" w:rsidRDefault="00C37377">
      <w:pPr>
        <w:pStyle w:val="ListParagraph"/>
        <w:numPr>
          <w:ilvl w:val="0"/>
          <w:numId w:val="143"/>
        </w:numPr>
        <w:rPr>
          <w:b/>
          <w:bCs/>
          <w:sz w:val="26"/>
          <w:szCs w:val="26"/>
        </w:rPr>
      </w:pPr>
      <w:r w:rsidRPr="00297A87">
        <w:rPr>
          <w:b/>
          <w:bCs/>
        </w:rPr>
        <w:t xml:space="preserve">Adding </w:t>
      </w:r>
      <w:proofErr w:type="gramStart"/>
      <w:r w:rsidR="0088670E">
        <w:rPr>
          <w:b/>
          <w:bCs/>
        </w:rPr>
        <w:t xml:space="preserve">Property </w:t>
      </w:r>
      <w:r w:rsidR="00297A87" w:rsidRPr="00297A87">
        <w:rPr>
          <w:b/>
          <w:bCs/>
        </w:rPr>
        <w:t>:</w:t>
      </w:r>
      <w:proofErr w:type="gramEnd"/>
      <w:r w:rsidR="004B47F7" w:rsidRPr="00297A87">
        <w:rPr>
          <w:sz w:val="18"/>
          <w:szCs w:val="18"/>
        </w:rPr>
        <w:t xml:space="preserve"> </w:t>
      </w:r>
      <w:r w:rsidR="004B47F7">
        <w:t>we can add a property in an object by dot(.) notation.</w:t>
      </w:r>
    </w:p>
    <w:p w14:paraId="1A8086C3" w14:textId="11BC0D1B" w:rsidR="004B47F7" w:rsidRDefault="004B47F7" w:rsidP="004B47F7">
      <w:pPr>
        <w:pStyle w:val="ListParagraph"/>
        <w:spacing w:after="0"/>
        <w:ind w:left="1440"/>
      </w:pPr>
      <w:r>
        <w:tab/>
        <w:t xml:space="preserve">Code: </w:t>
      </w:r>
    </w:p>
    <w:p w14:paraId="62EE6CDE" w14:textId="77777777" w:rsidR="004B47F7" w:rsidRPr="000A4E9A" w:rsidRDefault="004B47F7" w:rsidP="004B47F7">
      <w:pPr>
        <w:spacing w:after="0"/>
        <w:ind w:left="2520"/>
      </w:pPr>
      <w:r w:rsidRPr="000A4E9A">
        <w:t xml:space="preserve">const person = { </w:t>
      </w:r>
    </w:p>
    <w:p w14:paraId="6FD37E00" w14:textId="77777777" w:rsidR="004B47F7" w:rsidRPr="000A4E9A" w:rsidRDefault="004B47F7" w:rsidP="004B47F7">
      <w:pPr>
        <w:spacing w:after="0"/>
        <w:ind w:left="2520"/>
      </w:pPr>
      <w:r w:rsidRPr="000A4E9A">
        <w:t xml:space="preserve">    name: 'John', </w:t>
      </w:r>
    </w:p>
    <w:p w14:paraId="1F95C1C9" w14:textId="77777777" w:rsidR="004B47F7" w:rsidRPr="000A4E9A" w:rsidRDefault="004B47F7" w:rsidP="004B47F7">
      <w:pPr>
        <w:spacing w:after="0"/>
        <w:ind w:left="2520"/>
      </w:pPr>
      <w:r w:rsidRPr="000A4E9A">
        <w:t xml:space="preserve">    age: 20, </w:t>
      </w:r>
    </w:p>
    <w:p w14:paraId="4F37F231" w14:textId="77777777" w:rsidR="004B47F7" w:rsidRPr="000A4E9A" w:rsidRDefault="004B47F7" w:rsidP="004B47F7">
      <w:pPr>
        <w:spacing w:after="0"/>
        <w:ind w:left="2520"/>
      </w:pPr>
      <w:r w:rsidRPr="000A4E9A">
        <w:t>};</w:t>
      </w:r>
    </w:p>
    <w:p w14:paraId="727EC779" w14:textId="7D5194E3" w:rsidR="00E33017" w:rsidRDefault="00E33017" w:rsidP="004B47F7">
      <w:pPr>
        <w:spacing w:after="0"/>
        <w:ind w:left="2520"/>
      </w:pPr>
      <w:proofErr w:type="spellStart"/>
      <w:proofErr w:type="gramStart"/>
      <w:r w:rsidRPr="00BF6518">
        <w:t>person.nationality</w:t>
      </w:r>
      <w:proofErr w:type="spellEnd"/>
      <w:proofErr w:type="gramEnd"/>
      <w:r w:rsidRPr="00BF6518">
        <w:t> = "English";</w:t>
      </w:r>
    </w:p>
    <w:p w14:paraId="37060EB2" w14:textId="77777777" w:rsidR="00297A87" w:rsidRDefault="004B47F7" w:rsidP="00297A87">
      <w:pPr>
        <w:spacing w:after="0"/>
        <w:ind w:left="2520"/>
      </w:pPr>
      <w:proofErr w:type="gramStart"/>
      <w:r w:rsidRPr="000A4E9A">
        <w:t>console.log(</w:t>
      </w:r>
      <w:r>
        <w:t xml:space="preserve"> </w:t>
      </w:r>
      <w:r w:rsidRPr="000A4E9A">
        <w:t>person</w:t>
      </w:r>
      <w:proofErr w:type="gramEnd"/>
      <w:r>
        <w:t xml:space="preserve"> </w:t>
      </w:r>
      <w:r w:rsidRPr="000A4E9A">
        <w:t xml:space="preserve">); </w:t>
      </w:r>
    </w:p>
    <w:p w14:paraId="514AF49C" w14:textId="11AD0E30" w:rsidR="004B47F7" w:rsidRPr="00297A87" w:rsidRDefault="00E33017">
      <w:pPr>
        <w:pStyle w:val="ListParagraph"/>
        <w:numPr>
          <w:ilvl w:val="0"/>
          <w:numId w:val="143"/>
        </w:numPr>
        <w:spacing w:after="0"/>
        <w:rPr>
          <w:sz w:val="18"/>
          <w:szCs w:val="18"/>
        </w:rPr>
      </w:pPr>
      <w:r w:rsidRPr="00297A87">
        <w:rPr>
          <w:b/>
          <w:bCs/>
        </w:rPr>
        <w:t xml:space="preserve">Deleting Property:  </w:t>
      </w:r>
    </w:p>
    <w:p w14:paraId="21262C78" w14:textId="194042AF" w:rsidR="004B47F7" w:rsidRPr="004B47F7" w:rsidRDefault="004B47F7">
      <w:pPr>
        <w:pStyle w:val="ListParagraph"/>
        <w:numPr>
          <w:ilvl w:val="0"/>
          <w:numId w:val="142"/>
        </w:numPr>
      </w:pPr>
      <w:r w:rsidRPr="004B47F7">
        <w:t>The delete keyword deletes a property from an object.</w:t>
      </w:r>
    </w:p>
    <w:p w14:paraId="7C24E73C" w14:textId="582EDF7A" w:rsidR="004B47F7" w:rsidRPr="004B47F7" w:rsidRDefault="004B47F7">
      <w:pPr>
        <w:pStyle w:val="ListParagraph"/>
        <w:numPr>
          <w:ilvl w:val="0"/>
          <w:numId w:val="142"/>
        </w:numPr>
      </w:pPr>
      <w:r w:rsidRPr="004B47F7">
        <w:t>The delete keyword deletes both the value of the property and the property itself.</w:t>
      </w:r>
    </w:p>
    <w:p w14:paraId="2EC7D8AB" w14:textId="77777777" w:rsidR="004B47F7" w:rsidRPr="004B47F7" w:rsidRDefault="004B47F7">
      <w:pPr>
        <w:pStyle w:val="ListParagraph"/>
        <w:numPr>
          <w:ilvl w:val="0"/>
          <w:numId w:val="142"/>
        </w:numPr>
      </w:pPr>
      <w:r w:rsidRPr="004B47F7">
        <w:t>After deletion, the property cannot be used before it is added back again.</w:t>
      </w:r>
    </w:p>
    <w:p w14:paraId="43CFD2F1" w14:textId="77777777" w:rsidR="004B47F7" w:rsidRPr="004B47F7" w:rsidRDefault="004B47F7">
      <w:pPr>
        <w:pStyle w:val="ListParagraph"/>
        <w:numPr>
          <w:ilvl w:val="0"/>
          <w:numId w:val="142"/>
        </w:numPr>
      </w:pPr>
      <w:r w:rsidRPr="004B47F7">
        <w:t>The delete operator is designed to be used on object properties. It has no effect on variables or functions.</w:t>
      </w:r>
    </w:p>
    <w:p w14:paraId="16DC3195" w14:textId="77777777" w:rsidR="004B47F7" w:rsidRPr="004B47F7" w:rsidRDefault="004B47F7">
      <w:pPr>
        <w:pStyle w:val="ListParagraph"/>
        <w:numPr>
          <w:ilvl w:val="0"/>
          <w:numId w:val="142"/>
        </w:numPr>
      </w:pPr>
      <w:r w:rsidRPr="004B47F7">
        <w:t>The delete operator should not be used on predefined JavaScript object properties. It can crash your application.</w:t>
      </w:r>
    </w:p>
    <w:p w14:paraId="281C3325" w14:textId="1866E64A" w:rsidR="004B47F7" w:rsidRPr="004B47F7" w:rsidRDefault="004B47F7" w:rsidP="004B47F7">
      <w:pPr>
        <w:pStyle w:val="ListParagraph"/>
        <w:ind w:left="360"/>
      </w:pPr>
    </w:p>
    <w:p w14:paraId="34F35220" w14:textId="5AB77120" w:rsidR="004B47F7" w:rsidRDefault="004B47F7" w:rsidP="004B47F7">
      <w:pPr>
        <w:pStyle w:val="ListParagraph"/>
        <w:spacing w:after="0"/>
        <w:ind w:left="2160"/>
      </w:pPr>
      <w:r>
        <w:t xml:space="preserve">Code: </w:t>
      </w:r>
    </w:p>
    <w:p w14:paraId="6AE312E5" w14:textId="77777777" w:rsidR="004B47F7" w:rsidRPr="000A4E9A" w:rsidRDefault="004B47F7" w:rsidP="004B47F7">
      <w:pPr>
        <w:spacing w:after="0"/>
        <w:ind w:left="2880"/>
      </w:pPr>
      <w:r w:rsidRPr="000A4E9A">
        <w:t xml:space="preserve">const person = { </w:t>
      </w:r>
    </w:p>
    <w:p w14:paraId="2458D819" w14:textId="77777777" w:rsidR="004B47F7" w:rsidRPr="000A4E9A" w:rsidRDefault="004B47F7" w:rsidP="004B47F7">
      <w:pPr>
        <w:spacing w:after="0"/>
        <w:ind w:left="2880"/>
      </w:pPr>
      <w:r w:rsidRPr="000A4E9A">
        <w:t xml:space="preserve">    name: 'John', </w:t>
      </w:r>
    </w:p>
    <w:p w14:paraId="7F670920" w14:textId="77777777" w:rsidR="004B47F7" w:rsidRPr="000A4E9A" w:rsidRDefault="004B47F7" w:rsidP="004B47F7">
      <w:pPr>
        <w:spacing w:after="0"/>
        <w:ind w:left="2880"/>
      </w:pPr>
      <w:r w:rsidRPr="000A4E9A">
        <w:t xml:space="preserve">    age: 20, </w:t>
      </w:r>
    </w:p>
    <w:p w14:paraId="481BBB09" w14:textId="428F1FCD" w:rsidR="004B47F7" w:rsidRDefault="004B47F7" w:rsidP="004B47F7">
      <w:pPr>
        <w:spacing w:after="0"/>
        <w:ind w:left="2880"/>
      </w:pPr>
      <w:r w:rsidRPr="000A4E9A">
        <w:t>};</w:t>
      </w:r>
    </w:p>
    <w:p w14:paraId="5E4ED060" w14:textId="5B6ED9FD" w:rsidR="00A90484" w:rsidRDefault="00E33017" w:rsidP="00AF41F0">
      <w:pPr>
        <w:pStyle w:val="ListParagraph"/>
        <w:spacing w:after="0"/>
        <w:ind w:left="2880"/>
      </w:pPr>
      <w:r w:rsidRPr="004B47F7">
        <w:t>delete </w:t>
      </w:r>
      <w:proofErr w:type="spellStart"/>
      <w:r w:rsidRPr="004B47F7">
        <w:t>person.age</w:t>
      </w:r>
      <w:proofErr w:type="spellEnd"/>
      <w:r w:rsidRPr="004B47F7">
        <w:t>;</w:t>
      </w:r>
    </w:p>
    <w:p w14:paraId="46AD9501" w14:textId="70956B45" w:rsidR="004B47F7" w:rsidRPr="004B47F7" w:rsidRDefault="004B47F7" w:rsidP="004B47F7">
      <w:pPr>
        <w:ind w:left="2880"/>
      </w:pPr>
      <w:r w:rsidRPr="004B47F7">
        <w:t>delete person["age"];</w:t>
      </w:r>
    </w:p>
    <w:p w14:paraId="77EC248F" w14:textId="573DFFA6" w:rsidR="00AF41F0" w:rsidRPr="00AF41F0" w:rsidRDefault="00AF41F0">
      <w:pPr>
        <w:pStyle w:val="ListParagraph"/>
        <w:numPr>
          <w:ilvl w:val="0"/>
          <w:numId w:val="143"/>
        </w:numPr>
      </w:pPr>
      <w:r w:rsidRPr="00297A87">
        <w:rPr>
          <w:b/>
          <w:bCs/>
        </w:rPr>
        <w:t xml:space="preserve">Checking </w:t>
      </w:r>
      <w:proofErr w:type="gramStart"/>
      <w:r w:rsidR="0088670E">
        <w:rPr>
          <w:b/>
          <w:bCs/>
        </w:rPr>
        <w:t>P</w:t>
      </w:r>
      <w:r w:rsidRPr="00297A87">
        <w:rPr>
          <w:b/>
          <w:bCs/>
        </w:rPr>
        <w:t>roperty :</w:t>
      </w:r>
      <w:proofErr w:type="gramEnd"/>
      <w:r w:rsidRPr="00AF41F0">
        <w:t xml:space="preserve"> To check if a property exists in an object, you use the in operator</w:t>
      </w:r>
      <w:r>
        <w:t>.</w:t>
      </w:r>
      <w:r w:rsidRPr="00AF41F0">
        <w:t xml:space="preserve"> The in operator returns true if the </w:t>
      </w:r>
      <w:proofErr w:type="spellStart"/>
      <w:r w:rsidRPr="00AF41F0">
        <w:t>propertyName</w:t>
      </w:r>
      <w:proofErr w:type="spellEnd"/>
      <w:r w:rsidRPr="00AF41F0">
        <w:t> exists in the </w:t>
      </w:r>
      <w:proofErr w:type="spellStart"/>
      <w:r w:rsidRPr="00AF41F0">
        <w:t>objectName</w:t>
      </w:r>
      <w:proofErr w:type="spellEnd"/>
      <w:r w:rsidR="0088670E">
        <w:t>.</w:t>
      </w:r>
    </w:p>
    <w:p w14:paraId="4C2379BB" w14:textId="74BC0849" w:rsidR="00AF41F0" w:rsidRDefault="00AF41F0" w:rsidP="00AF41F0">
      <w:pPr>
        <w:spacing w:after="0"/>
        <w:ind w:left="2160"/>
      </w:pPr>
      <w:r>
        <w:t xml:space="preserve">Syntax: </w:t>
      </w:r>
    </w:p>
    <w:p w14:paraId="39437E7B" w14:textId="03530469" w:rsidR="00AF41F0" w:rsidRPr="00AF41F0" w:rsidRDefault="00AF41F0" w:rsidP="00AF41F0">
      <w:pPr>
        <w:spacing w:after="0"/>
        <w:ind w:left="2160"/>
      </w:pPr>
      <w:r>
        <w:tab/>
      </w:r>
      <w:proofErr w:type="spellStart"/>
      <w:r w:rsidRPr="00AF41F0">
        <w:t>propertyName</w:t>
      </w:r>
      <w:proofErr w:type="spellEnd"/>
      <w:r w:rsidRPr="00AF41F0">
        <w:t xml:space="preserve"> in </w:t>
      </w:r>
      <w:proofErr w:type="spellStart"/>
      <w:r w:rsidRPr="00AF41F0">
        <w:t>objectName</w:t>
      </w:r>
      <w:proofErr w:type="spellEnd"/>
    </w:p>
    <w:p w14:paraId="46C26785" w14:textId="66C8B1E2" w:rsidR="00AF41F0" w:rsidRDefault="00AF41F0" w:rsidP="00AF41F0">
      <w:pPr>
        <w:spacing w:after="0"/>
      </w:pPr>
      <w:r>
        <w:tab/>
      </w:r>
      <w:r>
        <w:tab/>
      </w:r>
      <w:r>
        <w:tab/>
        <w:t>Code:</w:t>
      </w:r>
    </w:p>
    <w:p w14:paraId="02F95E92" w14:textId="362D20FB" w:rsidR="00AF41F0" w:rsidRPr="00AF41F0" w:rsidRDefault="00AF41F0" w:rsidP="00AF41F0">
      <w:pPr>
        <w:spacing w:after="0"/>
        <w:ind w:left="2880"/>
      </w:pPr>
      <w:r w:rsidRPr="00AF41F0">
        <w:t>let employee = {</w:t>
      </w:r>
    </w:p>
    <w:p w14:paraId="33ADAD8E" w14:textId="1E2D1D50" w:rsidR="00AF41F0" w:rsidRPr="00AF41F0" w:rsidRDefault="00AF41F0" w:rsidP="00AF41F0">
      <w:pPr>
        <w:spacing w:after="0"/>
        <w:ind w:left="2880"/>
      </w:pPr>
      <w:r w:rsidRPr="00AF41F0">
        <w:t xml:space="preserve">    </w:t>
      </w:r>
      <w:r>
        <w:t>n</w:t>
      </w:r>
      <w:r w:rsidRPr="00AF41F0">
        <w:t>ame: 'Peter',</w:t>
      </w:r>
    </w:p>
    <w:p w14:paraId="28E7E201" w14:textId="0D3DA80B" w:rsidR="00AF41F0" w:rsidRPr="00AF41F0" w:rsidRDefault="00AF41F0" w:rsidP="00AF41F0">
      <w:pPr>
        <w:spacing w:after="0"/>
        <w:ind w:left="2880"/>
      </w:pPr>
      <w:r w:rsidRPr="00AF41F0">
        <w:t xml:space="preserve">    </w:t>
      </w:r>
      <w:r>
        <w:t>roll</w:t>
      </w:r>
      <w:r w:rsidRPr="00AF41F0">
        <w:t>: 'Doe',</w:t>
      </w:r>
    </w:p>
    <w:p w14:paraId="62D5FA6E" w14:textId="11647196" w:rsidR="00AF41F0" w:rsidRPr="00AF41F0" w:rsidRDefault="00AF41F0" w:rsidP="00AF41F0">
      <w:pPr>
        <w:spacing w:after="0"/>
        <w:ind w:left="2880"/>
      </w:pPr>
    </w:p>
    <w:p w14:paraId="6D74220F" w14:textId="7C5702AD" w:rsidR="00AF41F0" w:rsidRPr="00AF41F0" w:rsidRDefault="00AF41F0" w:rsidP="00AF41F0">
      <w:pPr>
        <w:spacing w:after="0"/>
        <w:ind w:left="2880"/>
      </w:pPr>
      <w:r w:rsidRPr="00AF41F0">
        <w:t>};</w:t>
      </w:r>
    </w:p>
    <w:p w14:paraId="3C5D1F04" w14:textId="68EABDCC" w:rsidR="00AF41F0" w:rsidRPr="00AF41F0" w:rsidRDefault="00AF41F0" w:rsidP="00AF41F0">
      <w:pPr>
        <w:spacing w:after="0"/>
        <w:ind w:left="2880"/>
      </w:pPr>
      <w:proofErr w:type="gramStart"/>
      <w:r w:rsidRPr="00AF41F0">
        <w:t>console.log(</w:t>
      </w:r>
      <w:proofErr w:type="gramEnd"/>
      <w:r w:rsidRPr="00AF41F0">
        <w:t>'</w:t>
      </w:r>
      <w:r>
        <w:t>roll</w:t>
      </w:r>
      <w:r w:rsidRPr="00AF41F0">
        <w:t>' in employee);</w:t>
      </w:r>
    </w:p>
    <w:p w14:paraId="28A62113" w14:textId="0095EC30" w:rsidR="006428CE" w:rsidRDefault="006428CE" w:rsidP="00AF41F0"/>
    <w:p w14:paraId="129293CE" w14:textId="67A72EA6" w:rsidR="00297A87" w:rsidRPr="00AF41F0" w:rsidRDefault="00297A87" w:rsidP="00297A87">
      <w:pPr>
        <w:pStyle w:val="Heading2"/>
      </w:pPr>
      <w:r>
        <w:t>Objects</w:t>
      </w:r>
      <w:r w:rsidRPr="00C37377">
        <w:t xml:space="preserve"> Methods </w:t>
      </w:r>
    </w:p>
    <w:p w14:paraId="32E92B14" w14:textId="593E3E3C" w:rsidR="00DA4D6C" w:rsidRPr="0088670E" w:rsidRDefault="00D96998">
      <w:pPr>
        <w:pStyle w:val="ListParagraph"/>
        <w:numPr>
          <w:ilvl w:val="0"/>
          <w:numId w:val="145"/>
        </w:numPr>
        <w:spacing w:after="0"/>
        <w:rPr>
          <w:b/>
          <w:bCs/>
        </w:rPr>
      </w:pPr>
      <w:r w:rsidRPr="0088670E">
        <w:rPr>
          <w:b/>
          <w:bCs/>
        </w:rPr>
        <w:t>Accessing </w:t>
      </w:r>
      <w:r w:rsidR="0088670E">
        <w:rPr>
          <w:b/>
          <w:bCs/>
        </w:rPr>
        <w:t>Method</w:t>
      </w:r>
      <w:r w:rsidRPr="0088670E">
        <w:rPr>
          <w:b/>
          <w:bCs/>
        </w:rPr>
        <w:t xml:space="preserve">: </w:t>
      </w:r>
    </w:p>
    <w:p w14:paraId="5D0A0884" w14:textId="77777777" w:rsidR="00805A4F" w:rsidRDefault="00805A4F">
      <w:pPr>
        <w:pStyle w:val="ListParagraph"/>
        <w:numPr>
          <w:ilvl w:val="0"/>
          <w:numId w:val="144"/>
        </w:numPr>
      </w:pPr>
      <w:r>
        <w:lastRenderedPageBreak/>
        <w:t xml:space="preserve">When we add a function as a value of property, we called it method of object. We </w:t>
      </w:r>
      <w:proofErr w:type="gramStart"/>
      <w:r>
        <w:t xml:space="preserve">can  </w:t>
      </w:r>
      <w:r w:rsidRPr="00805A4F">
        <w:t>access</w:t>
      </w:r>
      <w:proofErr w:type="gramEnd"/>
      <w:r w:rsidRPr="00805A4F">
        <w:t xml:space="preserve"> an object method using a dot notation</w:t>
      </w:r>
      <w:r>
        <w:t xml:space="preserve"> by calling object method name. </w:t>
      </w:r>
      <w:proofErr w:type="gramStart"/>
      <w:r>
        <w:t>For  invoked</w:t>
      </w:r>
      <w:proofErr w:type="gramEnd"/>
      <w:r>
        <w:t xml:space="preserve"> method we use bracket ().</w:t>
      </w:r>
    </w:p>
    <w:p w14:paraId="1E7E1B0F" w14:textId="2527228F" w:rsidR="00DA4D6C" w:rsidRPr="00DA4D6C" w:rsidRDefault="00DA4D6C" w:rsidP="0088670E">
      <w:pPr>
        <w:spacing w:after="0"/>
        <w:ind w:left="1440"/>
      </w:pPr>
      <w:r w:rsidRPr="00DA4D6C">
        <w:t>syntax:</w:t>
      </w:r>
    </w:p>
    <w:p w14:paraId="66E0D435" w14:textId="77777777" w:rsidR="00DA4D6C" w:rsidRPr="00DA4D6C" w:rsidRDefault="00DA4D6C" w:rsidP="0088670E">
      <w:pPr>
        <w:ind w:left="2520"/>
      </w:pPr>
      <w:proofErr w:type="spellStart"/>
      <w:r w:rsidRPr="00DA4D6C">
        <w:t>objectName.methodName</w:t>
      </w:r>
      <w:proofErr w:type="spellEnd"/>
      <w:r w:rsidRPr="00DA4D6C">
        <w:t>()</w:t>
      </w:r>
    </w:p>
    <w:p w14:paraId="702D8AB3" w14:textId="62A7563B" w:rsidR="006428CE" w:rsidRDefault="00DA4D6C" w:rsidP="0088670E">
      <w:pPr>
        <w:spacing w:after="0"/>
        <w:ind w:left="1440"/>
      </w:pPr>
      <w:r>
        <w:t xml:space="preserve">code: </w:t>
      </w:r>
    </w:p>
    <w:p w14:paraId="48A3EDA0" w14:textId="45CF6823" w:rsidR="00DA4D6C" w:rsidRPr="00DA4D6C" w:rsidRDefault="00DA4D6C" w:rsidP="0088670E">
      <w:pPr>
        <w:ind w:left="252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  </w:t>
      </w:r>
      <w:r>
        <w:t xml:space="preserve">  </w:t>
      </w:r>
      <w:proofErr w:type="spellStart"/>
      <w:r w:rsidRPr="00DA4D6C">
        <w:t>fullName</w:t>
      </w:r>
      <w:proofErr w:type="spellEnd"/>
      <w:r w:rsidRPr="00DA4D6C">
        <w:t>: </w:t>
      </w:r>
      <w:proofErr w:type="gramStart"/>
      <w:r w:rsidRPr="00DA4D6C">
        <w:t>function(</w:t>
      </w:r>
      <w:proofErr w:type="gramEnd"/>
      <w:r w:rsidRPr="00DA4D6C">
        <w:t>) {</w:t>
      </w:r>
      <w:r w:rsidRPr="00DA4D6C">
        <w:br/>
        <w:t>    </w:t>
      </w:r>
      <w:r>
        <w:t xml:space="preserve">    </w:t>
      </w:r>
      <w:r w:rsidRPr="00DA4D6C">
        <w:t>return </w:t>
      </w:r>
      <w:proofErr w:type="spellStart"/>
      <w:r w:rsidRPr="00DA4D6C">
        <w:t>this.firstName</w:t>
      </w:r>
      <w:proofErr w:type="spellEnd"/>
      <w:r>
        <w:t xml:space="preserve"> </w:t>
      </w:r>
      <w:r w:rsidRPr="00DA4D6C">
        <w:t>;</w:t>
      </w:r>
      <w:r w:rsidRPr="00DA4D6C">
        <w:br/>
        <w:t>  </w:t>
      </w:r>
      <w:r>
        <w:t xml:space="preserve">  </w:t>
      </w:r>
      <w:r w:rsidRPr="00DA4D6C">
        <w:t>}</w:t>
      </w:r>
      <w:r w:rsidRPr="00DA4D6C">
        <w:br/>
        <w:t>};</w:t>
      </w:r>
    </w:p>
    <w:p w14:paraId="34007D14" w14:textId="2E47EE49" w:rsidR="00297A87" w:rsidRPr="00DA4D6C" w:rsidRDefault="00DA4D6C" w:rsidP="0088670E">
      <w:pPr>
        <w:ind w:left="2520"/>
      </w:pPr>
      <w:r w:rsidRPr="00DA4D6C">
        <w:t xml:space="preserve">name = </w:t>
      </w:r>
      <w:proofErr w:type="spellStart"/>
      <w:proofErr w:type="gramStart"/>
      <w:r w:rsidRPr="00DA4D6C">
        <w:t>person.fullName</w:t>
      </w:r>
      <w:proofErr w:type="spellEnd"/>
      <w:proofErr w:type="gramEnd"/>
      <w:r w:rsidRPr="00DA4D6C">
        <w:t>();</w:t>
      </w:r>
    </w:p>
    <w:p w14:paraId="3BCB2D77" w14:textId="5884759E" w:rsidR="00297A87" w:rsidRPr="00DA4D6C" w:rsidRDefault="00DA4D6C">
      <w:pPr>
        <w:pStyle w:val="ListParagraph"/>
        <w:numPr>
          <w:ilvl w:val="0"/>
          <w:numId w:val="144"/>
        </w:numPr>
        <w:spacing w:after="0"/>
      </w:pPr>
      <w:r w:rsidRPr="00DA4D6C">
        <w:t xml:space="preserve">If you access the </w:t>
      </w:r>
      <w:r w:rsidR="00805A4F">
        <w:t>Object</w:t>
      </w:r>
      <w:r w:rsidRPr="00DA4D6C">
        <w:t> </w:t>
      </w:r>
      <w:r w:rsidR="00805A4F">
        <w:t>method name</w:t>
      </w:r>
      <w:r w:rsidRPr="00DA4D6C">
        <w:t xml:space="preserve"> without (), it will return the function definition:</w:t>
      </w:r>
    </w:p>
    <w:p w14:paraId="26672A76" w14:textId="57B6261E" w:rsidR="00DA4D6C" w:rsidRDefault="00DA4D6C" w:rsidP="00DA4D6C">
      <w:pPr>
        <w:spacing w:after="0"/>
        <w:rPr>
          <w:sz w:val="20"/>
          <w:szCs w:val="20"/>
        </w:rPr>
      </w:pPr>
      <w:r>
        <w:rPr>
          <w:sz w:val="20"/>
          <w:szCs w:val="20"/>
        </w:rPr>
        <w:tab/>
      </w:r>
      <w:r>
        <w:rPr>
          <w:sz w:val="20"/>
          <w:szCs w:val="20"/>
        </w:rPr>
        <w:tab/>
        <w:t>Code:</w:t>
      </w:r>
    </w:p>
    <w:p w14:paraId="01E12B3D" w14:textId="272FE18D" w:rsidR="00DA4D6C" w:rsidRPr="00DA4D6C" w:rsidRDefault="00DA4D6C" w:rsidP="00DA4D6C">
      <w:r>
        <w:rPr>
          <w:sz w:val="20"/>
          <w:szCs w:val="20"/>
        </w:rPr>
        <w:tab/>
      </w:r>
      <w:r>
        <w:rPr>
          <w:sz w:val="20"/>
          <w:szCs w:val="20"/>
        </w:rPr>
        <w:tab/>
      </w:r>
      <w:r>
        <w:rPr>
          <w:sz w:val="20"/>
          <w:szCs w:val="20"/>
        </w:rPr>
        <w:tab/>
      </w:r>
      <w:r w:rsidRPr="00DA4D6C">
        <w:t xml:space="preserve">name = </w:t>
      </w:r>
      <w:proofErr w:type="spellStart"/>
      <w:proofErr w:type="gramStart"/>
      <w:r w:rsidRPr="00DA4D6C">
        <w:t>person.fullName</w:t>
      </w:r>
      <w:proofErr w:type="spellEnd"/>
      <w:proofErr w:type="gramEnd"/>
      <w:r w:rsidRPr="00DA4D6C">
        <w:t>;</w:t>
      </w:r>
    </w:p>
    <w:p w14:paraId="2A104FA8" w14:textId="40380C02" w:rsidR="00DA4D6C" w:rsidRPr="0088670E" w:rsidRDefault="00DA4D6C">
      <w:pPr>
        <w:pStyle w:val="ListParagraph"/>
        <w:numPr>
          <w:ilvl w:val="0"/>
          <w:numId w:val="145"/>
        </w:numPr>
        <w:rPr>
          <w:sz w:val="24"/>
          <w:szCs w:val="24"/>
        </w:rPr>
      </w:pPr>
      <w:r w:rsidRPr="0088670E">
        <w:rPr>
          <w:b/>
          <w:bCs/>
        </w:rPr>
        <w:t>Adding</w:t>
      </w:r>
      <w:r w:rsidR="0088670E">
        <w:rPr>
          <w:b/>
          <w:bCs/>
        </w:rPr>
        <w:t xml:space="preserve"> Method</w:t>
      </w:r>
      <w:r w:rsidRPr="0088670E">
        <w:rPr>
          <w:b/>
          <w:bCs/>
        </w:rPr>
        <w:t xml:space="preserve">: </w:t>
      </w:r>
      <w:r w:rsidR="00805A4F" w:rsidRPr="008D3B83">
        <w:t xml:space="preserve">We can add a method with dot(.) notation and pass function as value. </w:t>
      </w:r>
    </w:p>
    <w:p w14:paraId="6A3C3E4F" w14:textId="07B446F6" w:rsidR="00805A4F" w:rsidRDefault="00805A4F" w:rsidP="006428CE">
      <w:pPr>
        <w:spacing w:after="0"/>
        <w:rPr>
          <w:sz w:val="20"/>
          <w:szCs w:val="20"/>
        </w:rPr>
      </w:pPr>
      <w:r>
        <w:rPr>
          <w:sz w:val="20"/>
          <w:szCs w:val="20"/>
        </w:rPr>
        <w:tab/>
      </w:r>
      <w:r>
        <w:rPr>
          <w:sz w:val="20"/>
          <w:szCs w:val="20"/>
        </w:rPr>
        <w:tab/>
        <w:t>Code:</w:t>
      </w:r>
    </w:p>
    <w:p w14:paraId="2E1BAB3B" w14:textId="7F297B44" w:rsidR="00805A4F" w:rsidRPr="00DA4D6C" w:rsidRDefault="00805A4F" w:rsidP="00805A4F">
      <w:pPr>
        <w:spacing w:after="0"/>
        <w:ind w:left="2160"/>
      </w:pPr>
      <w:r w:rsidRPr="00DA4D6C">
        <w:t>const person = {</w:t>
      </w:r>
      <w:r w:rsidRPr="00DA4D6C">
        <w:br/>
        <w:t xml:space="preserve">  </w:t>
      </w:r>
      <w:r>
        <w:t xml:space="preserve">  </w:t>
      </w:r>
      <w:proofErr w:type="spellStart"/>
      <w:r w:rsidRPr="00DA4D6C">
        <w:t>firstName</w:t>
      </w:r>
      <w:proofErr w:type="spellEnd"/>
      <w:r w:rsidRPr="00DA4D6C">
        <w:t>: "John",</w:t>
      </w:r>
      <w:r w:rsidRPr="00DA4D6C">
        <w:br/>
        <w:t>  </w:t>
      </w:r>
      <w:r>
        <w:t xml:space="preserve">  </w:t>
      </w:r>
      <w:r w:rsidRPr="00DA4D6C">
        <w:t>id: 5566,</w:t>
      </w:r>
      <w:r w:rsidRPr="00DA4D6C">
        <w:br/>
        <w:t>};</w:t>
      </w:r>
    </w:p>
    <w:p w14:paraId="18DFC27A" w14:textId="77777777" w:rsidR="00805A4F" w:rsidRDefault="00805A4F" w:rsidP="006428CE">
      <w:pPr>
        <w:spacing w:after="0"/>
      </w:pPr>
      <w:r>
        <w:tab/>
      </w:r>
      <w:r>
        <w:tab/>
      </w:r>
      <w:r>
        <w:tab/>
      </w:r>
      <w:proofErr w:type="spellStart"/>
      <w:proofErr w:type="gramStart"/>
      <w:r>
        <w:t>person.display</w:t>
      </w:r>
      <w:proofErr w:type="spellEnd"/>
      <w:proofErr w:type="gramEnd"/>
      <w:r>
        <w:t xml:space="preserve"> = function(){</w:t>
      </w:r>
    </w:p>
    <w:p w14:paraId="05C8EE19" w14:textId="135C973C" w:rsidR="00805A4F" w:rsidRDefault="00805A4F" w:rsidP="006428CE">
      <w:pPr>
        <w:spacing w:after="0"/>
      </w:pPr>
      <w:r>
        <w:tab/>
      </w:r>
      <w:r>
        <w:tab/>
      </w:r>
      <w:r>
        <w:tab/>
        <w:t xml:space="preserve">         </w:t>
      </w:r>
      <w:proofErr w:type="gramStart"/>
      <w:r>
        <w:t>console.log(</w:t>
      </w:r>
      <w:proofErr w:type="gramEnd"/>
      <w:r>
        <w:t>“this is method add”);</w:t>
      </w:r>
    </w:p>
    <w:p w14:paraId="7769BA44" w14:textId="13D0FBAE" w:rsidR="00805A4F" w:rsidRDefault="00805A4F" w:rsidP="006428CE">
      <w:pPr>
        <w:spacing w:after="0"/>
        <w:rPr>
          <w:sz w:val="20"/>
          <w:szCs w:val="20"/>
        </w:rPr>
      </w:pPr>
      <w:r>
        <w:tab/>
      </w:r>
      <w:r>
        <w:tab/>
      </w:r>
      <w:r>
        <w:tab/>
        <w:t>}</w:t>
      </w:r>
    </w:p>
    <w:p w14:paraId="06737737" w14:textId="16B1324E" w:rsidR="00DA4D6C" w:rsidRDefault="00DA4D6C" w:rsidP="006428CE">
      <w:pPr>
        <w:spacing w:after="0"/>
        <w:rPr>
          <w:sz w:val="20"/>
          <w:szCs w:val="20"/>
        </w:rPr>
      </w:pPr>
    </w:p>
    <w:p w14:paraId="7F34E919" w14:textId="77777777" w:rsidR="00DA4D6C" w:rsidRDefault="00DA4D6C" w:rsidP="006428CE">
      <w:pPr>
        <w:spacing w:after="0"/>
        <w:rPr>
          <w:sz w:val="20"/>
          <w:szCs w:val="20"/>
        </w:rPr>
      </w:pPr>
    </w:p>
    <w:p w14:paraId="4A3729F6" w14:textId="77777777" w:rsidR="008D3B83" w:rsidRPr="008D3B83" w:rsidRDefault="008D3B83" w:rsidP="008D3B83">
      <w:pPr>
        <w:pStyle w:val="ListParagraph"/>
      </w:pPr>
    </w:p>
    <w:p w14:paraId="0A1A7F8F" w14:textId="067C8E00" w:rsidR="00945DFF" w:rsidRPr="00945DFF" w:rsidRDefault="00945DFF" w:rsidP="00945DFF">
      <w:pPr>
        <w:rPr>
          <w:b/>
          <w:bCs/>
          <w:sz w:val="26"/>
          <w:szCs w:val="26"/>
        </w:rPr>
      </w:pPr>
      <w:r w:rsidRPr="00945DFF">
        <w:rPr>
          <w:b/>
          <w:bCs/>
          <w:sz w:val="26"/>
          <w:szCs w:val="26"/>
        </w:rPr>
        <w:t>Displaying Object Properties</w:t>
      </w:r>
      <w:r>
        <w:rPr>
          <w:b/>
          <w:bCs/>
          <w:sz w:val="26"/>
          <w:szCs w:val="26"/>
        </w:rPr>
        <w:t>:</w:t>
      </w:r>
    </w:p>
    <w:p w14:paraId="4F7BADAA" w14:textId="67157E56" w:rsidR="00BB1FEC" w:rsidRPr="00090BD2" w:rsidRDefault="00CE535E">
      <w:pPr>
        <w:pStyle w:val="ListParagraph"/>
        <w:numPr>
          <w:ilvl w:val="0"/>
          <w:numId w:val="40"/>
        </w:numPr>
        <w:spacing w:after="0"/>
      </w:pPr>
      <w:r w:rsidRPr="00945DFF">
        <w:rPr>
          <w:b/>
          <w:bCs/>
          <w:color w:val="00B050"/>
        </w:rPr>
        <w:t>B</w:t>
      </w:r>
      <w:r w:rsidR="00BB1FEC" w:rsidRPr="00945DFF">
        <w:rPr>
          <w:b/>
          <w:bCs/>
          <w:color w:val="00B050"/>
        </w:rPr>
        <w:t>y name:</w:t>
      </w:r>
      <w:r w:rsidR="00945DFF" w:rsidRPr="00945DFF">
        <w:rPr>
          <w:rFonts w:ascii="Verdana" w:hAnsi="Verdana"/>
          <w:color w:val="00B050"/>
          <w:sz w:val="23"/>
          <w:szCs w:val="23"/>
          <w:shd w:val="clear" w:color="auto" w:fill="FFFFFF"/>
        </w:rPr>
        <w:t xml:space="preserve"> </w:t>
      </w:r>
      <w:r w:rsidR="00945DFF" w:rsidRPr="00945DFF">
        <w:t>The properties of an object can be displayed as a string</w:t>
      </w:r>
      <w:r w:rsidR="00945DFF">
        <w:t>.</w:t>
      </w:r>
    </w:p>
    <w:p w14:paraId="648AE7E2" w14:textId="77777777" w:rsidR="00BB1FEC" w:rsidRPr="00BB1FEC" w:rsidRDefault="00BB1FEC" w:rsidP="00F37405">
      <w:pPr>
        <w:pStyle w:val="NoSpacing"/>
        <w:ind w:left="1440"/>
      </w:pPr>
      <w:r w:rsidRPr="00BB1FEC">
        <w:t>const person = {</w:t>
      </w:r>
    </w:p>
    <w:p w14:paraId="2005E6AD" w14:textId="77777777" w:rsidR="00BB1FEC" w:rsidRPr="00BB1FEC" w:rsidRDefault="00BB1FEC" w:rsidP="00F37405">
      <w:pPr>
        <w:pStyle w:val="NoSpacing"/>
        <w:ind w:left="2160"/>
      </w:pPr>
      <w:r w:rsidRPr="00BB1FEC">
        <w:t>  name: "John",</w:t>
      </w:r>
    </w:p>
    <w:p w14:paraId="78BD31D0" w14:textId="77777777" w:rsidR="00BB1FEC" w:rsidRPr="00BB1FEC" w:rsidRDefault="00BB1FEC" w:rsidP="00F37405">
      <w:pPr>
        <w:pStyle w:val="NoSpacing"/>
        <w:ind w:left="2160"/>
      </w:pPr>
      <w:r w:rsidRPr="00BB1FEC">
        <w:t>  age: 30,</w:t>
      </w:r>
    </w:p>
    <w:p w14:paraId="3E32BF6B" w14:textId="77777777" w:rsidR="00BB1FEC" w:rsidRPr="00BB1FEC" w:rsidRDefault="00BB1FEC" w:rsidP="00F37405">
      <w:pPr>
        <w:pStyle w:val="NoSpacing"/>
        <w:ind w:left="2160"/>
      </w:pPr>
      <w:r w:rsidRPr="00BB1FEC">
        <w:t>  city: "New York"</w:t>
      </w:r>
    </w:p>
    <w:p w14:paraId="745F8357" w14:textId="361EB57A" w:rsidR="00BB1FEC" w:rsidRDefault="00BB1FEC" w:rsidP="00F37405">
      <w:pPr>
        <w:pStyle w:val="NoSpacing"/>
        <w:ind w:left="1440"/>
      </w:pPr>
      <w:r w:rsidRPr="00BB1FEC">
        <w:t>}</w:t>
      </w:r>
      <w:r>
        <w:t>;</w:t>
      </w:r>
    </w:p>
    <w:p w14:paraId="66C9EDEC" w14:textId="2CF5C833" w:rsidR="00BB1FEC" w:rsidRDefault="00BB1FEC" w:rsidP="00F37405">
      <w:pPr>
        <w:pStyle w:val="NoSpacing"/>
        <w:ind w:left="1440"/>
      </w:pPr>
      <w:proofErr w:type="spellStart"/>
      <w:proofErr w:type="gramStart"/>
      <w:r w:rsidRPr="00BB1FEC">
        <w:t>document.getElementById</w:t>
      </w:r>
      <w:proofErr w:type="spellEnd"/>
      <w:proofErr w:type="gramEnd"/>
      <w:r w:rsidRPr="00BB1FEC">
        <w:t>("demo").</w:t>
      </w:r>
      <w:proofErr w:type="spellStart"/>
      <w:r w:rsidRPr="00BB1FEC">
        <w:t>innerHTML</w:t>
      </w:r>
      <w:proofErr w:type="spellEnd"/>
      <w:r w:rsidRPr="00BB1FEC">
        <w:t xml:space="preserve"> =</w:t>
      </w:r>
      <w:r>
        <w:t xml:space="preserve"> </w:t>
      </w:r>
      <w:r w:rsidRPr="00BB1FEC">
        <w:t>person.name;</w:t>
      </w:r>
    </w:p>
    <w:p w14:paraId="6C0E1548" w14:textId="77777777" w:rsidR="00BB1FEC" w:rsidRPr="00BB1FEC" w:rsidRDefault="00BB1FEC" w:rsidP="00BB1FEC">
      <w:pPr>
        <w:pStyle w:val="NoSpacing"/>
        <w:ind w:left="1440"/>
      </w:pPr>
    </w:p>
    <w:p w14:paraId="56C23942" w14:textId="20FFD2FB" w:rsidR="00BB1FEC" w:rsidRPr="00945DFF" w:rsidRDefault="00CE535E">
      <w:pPr>
        <w:pStyle w:val="ListParagraph"/>
        <w:numPr>
          <w:ilvl w:val="0"/>
          <w:numId w:val="40"/>
        </w:numPr>
        <w:spacing w:after="0"/>
        <w:rPr>
          <w:b/>
          <w:bCs/>
          <w:color w:val="00B050"/>
        </w:rPr>
      </w:pPr>
      <w:r w:rsidRPr="00945DFF">
        <w:rPr>
          <w:b/>
          <w:bCs/>
          <w:color w:val="00B050"/>
        </w:rPr>
        <w:t>I</w:t>
      </w:r>
      <w:r w:rsidR="00BB1FEC" w:rsidRPr="00945DFF">
        <w:rPr>
          <w:b/>
          <w:bCs/>
          <w:color w:val="00B050"/>
        </w:rPr>
        <w:t>n a Loop</w:t>
      </w:r>
      <w:r w:rsidR="00BD392F" w:rsidRPr="00945DFF">
        <w:rPr>
          <w:b/>
          <w:bCs/>
          <w:color w:val="00B050"/>
        </w:rPr>
        <w:t>:</w:t>
      </w:r>
    </w:p>
    <w:p w14:paraId="114DA6E0" w14:textId="4522623C" w:rsidR="00945DFF" w:rsidRDefault="00945DFF" w:rsidP="00945DFF">
      <w:pPr>
        <w:pStyle w:val="ListParagraph"/>
        <w:spacing w:after="0"/>
        <w:ind w:left="360"/>
      </w:pPr>
      <w:r>
        <w:tab/>
      </w:r>
      <w:r>
        <w:tab/>
        <w:t xml:space="preserve">Code: </w:t>
      </w:r>
    </w:p>
    <w:p w14:paraId="17CD523D" w14:textId="4301BA6D" w:rsidR="00945DFF" w:rsidRPr="00945DFF" w:rsidRDefault="00945DFF" w:rsidP="00945DFF">
      <w:pPr>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r>
      <w:r w:rsidRPr="00945DFF">
        <w:lastRenderedPageBreak/>
        <w:t xml:space="preserve">  </w:t>
      </w:r>
      <w:r>
        <w:t xml:space="preserve">   </w:t>
      </w:r>
      <w:r w:rsidRPr="00945DFF">
        <w:t>city: "New York"</w:t>
      </w:r>
      <w:r w:rsidRPr="00945DFF">
        <w:br/>
        <w:t>};</w:t>
      </w:r>
    </w:p>
    <w:p w14:paraId="36F15929" w14:textId="77777777" w:rsidR="00BB1FEC" w:rsidRDefault="00BB1FEC" w:rsidP="00BB1FEC">
      <w:pPr>
        <w:pStyle w:val="NoSpacing"/>
        <w:ind w:left="2160"/>
      </w:pPr>
      <w:r w:rsidRPr="00BB1FEC">
        <w:t>for (let x in person) {</w:t>
      </w:r>
    </w:p>
    <w:p w14:paraId="28A0B255" w14:textId="77777777" w:rsidR="00BB1FEC" w:rsidRDefault="00BB1FEC" w:rsidP="00BB1FEC">
      <w:pPr>
        <w:pStyle w:val="NoSpacing"/>
        <w:ind w:left="2880"/>
      </w:pPr>
      <w:r w:rsidRPr="00BB1FEC">
        <w:t>txt += person[x] + " ";</w:t>
      </w:r>
    </w:p>
    <w:p w14:paraId="09789760" w14:textId="77777777" w:rsidR="002F7A61" w:rsidRDefault="00BB1FEC" w:rsidP="002F7A61">
      <w:pPr>
        <w:pStyle w:val="NoSpacing"/>
        <w:ind w:left="2160"/>
      </w:pPr>
      <w:r w:rsidRPr="00BB1FEC">
        <w:t>};</w:t>
      </w:r>
    </w:p>
    <w:p w14:paraId="3D6303BD" w14:textId="57A5AA06" w:rsidR="00BB1FEC" w:rsidRPr="00977465" w:rsidRDefault="009B732F" w:rsidP="002F7A61">
      <w:pPr>
        <w:pStyle w:val="NoSpacing"/>
        <w:ind w:left="2160"/>
      </w:pPr>
      <w:proofErr w:type="spellStart"/>
      <w:r w:rsidRPr="00977465">
        <w:t>person.x</w:t>
      </w:r>
      <w:proofErr w:type="spellEnd"/>
      <w:r w:rsidRPr="00977465">
        <w:t xml:space="preserve"> will not work (Because x is a variable).</w:t>
      </w:r>
    </w:p>
    <w:p w14:paraId="3144A654" w14:textId="77777777" w:rsidR="002F7A61" w:rsidRPr="00BB1FEC" w:rsidRDefault="002F7A61" w:rsidP="00BD392F">
      <w:pPr>
        <w:pStyle w:val="NoSpacing"/>
        <w:ind w:left="720" w:firstLine="360"/>
      </w:pPr>
    </w:p>
    <w:p w14:paraId="78D610A7" w14:textId="77777777" w:rsidR="00945DFF" w:rsidRDefault="00BB1FEC">
      <w:pPr>
        <w:pStyle w:val="ListParagraph"/>
        <w:numPr>
          <w:ilvl w:val="0"/>
          <w:numId w:val="40"/>
        </w:numPr>
        <w:spacing w:after="0"/>
      </w:pPr>
      <w:proofErr w:type="spellStart"/>
      <w:r w:rsidRPr="00945DFF">
        <w:rPr>
          <w:b/>
          <w:bCs/>
          <w:color w:val="00B050"/>
        </w:rPr>
        <w:t>Object.values</w:t>
      </w:r>
      <w:proofErr w:type="spellEnd"/>
      <w:r w:rsidRPr="00945DFF">
        <w:rPr>
          <w:b/>
          <w:bCs/>
          <w:color w:val="00B050"/>
        </w:rPr>
        <w:t>()</w:t>
      </w:r>
      <w:r w:rsidR="00C54AFF" w:rsidRPr="00945DFF">
        <w:rPr>
          <w:b/>
          <w:bCs/>
          <w:color w:val="00B050"/>
        </w:rPr>
        <w:t>:</w:t>
      </w:r>
      <w:r w:rsidR="00C54AFF" w:rsidRPr="00945DFF">
        <w:rPr>
          <w:color w:val="00B050"/>
        </w:rPr>
        <w:t xml:space="preserve"> </w:t>
      </w:r>
      <w:r w:rsidR="002F7A61" w:rsidRPr="00945DFF">
        <w:rPr>
          <w:color w:val="00B050"/>
        </w:rPr>
        <w:t xml:space="preserve"> </w:t>
      </w:r>
      <w:r w:rsidR="00C54AFF">
        <w:t>Any JavaScript object can be converted to an array usi</w:t>
      </w:r>
      <w:r w:rsidR="00945DFF">
        <w:t xml:space="preserve">ng this method. </w:t>
      </w:r>
    </w:p>
    <w:p w14:paraId="56BF54DD" w14:textId="4749DE23" w:rsidR="00945DFF" w:rsidRDefault="00945DFF" w:rsidP="00945DFF">
      <w:pPr>
        <w:pStyle w:val="ListParagraph"/>
        <w:spacing w:after="0"/>
        <w:ind w:left="1440"/>
      </w:pPr>
      <w:r>
        <w:t xml:space="preserve">Code: </w:t>
      </w:r>
    </w:p>
    <w:p w14:paraId="5CCE5628" w14:textId="4025B3A0" w:rsidR="00945DFF" w:rsidRPr="00945DFF" w:rsidRDefault="00945DFF" w:rsidP="00945DFF">
      <w:pPr>
        <w:spacing w:after="0"/>
        <w:ind w:left="2160"/>
      </w:pPr>
      <w:r w:rsidRPr="00945DFF">
        <w:t>const person = {</w:t>
      </w:r>
      <w:r w:rsidRPr="00945DFF">
        <w:br/>
        <w:t xml:space="preserve">  </w:t>
      </w:r>
      <w:r>
        <w:t xml:space="preserve">   </w:t>
      </w:r>
      <w:r w:rsidRPr="00945DFF">
        <w:t>name: "John",</w:t>
      </w:r>
      <w:r w:rsidRPr="00945DFF">
        <w:br/>
        <w:t xml:space="preserve">  </w:t>
      </w:r>
      <w:r>
        <w:t xml:space="preserve">   </w:t>
      </w:r>
      <w:r w:rsidRPr="00945DFF">
        <w:t>age: 30,</w:t>
      </w:r>
      <w:r w:rsidRPr="00945DFF">
        <w:br/>
        <w:t xml:space="preserve">  </w:t>
      </w:r>
      <w:r>
        <w:t xml:space="preserve">   </w:t>
      </w:r>
      <w:r w:rsidRPr="00945DFF">
        <w:t>city: "New York"</w:t>
      </w:r>
      <w:r w:rsidRPr="00945DFF">
        <w:br/>
        <w:t>};</w:t>
      </w:r>
    </w:p>
    <w:p w14:paraId="0F642CE4" w14:textId="494CF457" w:rsidR="009B732F" w:rsidRPr="00BB1FEC" w:rsidRDefault="00AB23A5" w:rsidP="00C54AFF">
      <w:pPr>
        <w:ind w:left="2160"/>
      </w:pPr>
      <w:r w:rsidRPr="00AB23A5">
        <w:t xml:space="preserve">const </w:t>
      </w:r>
      <w:proofErr w:type="spellStart"/>
      <w:r w:rsidRPr="00AB23A5">
        <w:t>myArray</w:t>
      </w:r>
      <w:proofErr w:type="spellEnd"/>
      <w:r w:rsidRPr="00AB23A5">
        <w:t xml:space="preserve"> = </w:t>
      </w:r>
      <w:proofErr w:type="spellStart"/>
      <w:r w:rsidRPr="00AB23A5">
        <w:t>Object.values</w:t>
      </w:r>
      <w:proofErr w:type="spellEnd"/>
      <w:r w:rsidRPr="00AB23A5">
        <w:t>(person);</w:t>
      </w:r>
    </w:p>
    <w:p w14:paraId="4B607E8E" w14:textId="295DA601" w:rsidR="00BD392F" w:rsidRDefault="00BB1FEC">
      <w:pPr>
        <w:pStyle w:val="ListParagraph"/>
        <w:numPr>
          <w:ilvl w:val="0"/>
          <w:numId w:val="40"/>
        </w:numPr>
      </w:pPr>
      <w:proofErr w:type="spellStart"/>
      <w:r w:rsidRPr="00945DFF">
        <w:rPr>
          <w:b/>
          <w:bCs/>
          <w:color w:val="00B050"/>
        </w:rPr>
        <w:t>JSON.stringify</w:t>
      </w:r>
      <w:proofErr w:type="spellEnd"/>
      <w:r w:rsidRPr="00945DFF">
        <w:rPr>
          <w:b/>
          <w:bCs/>
          <w:color w:val="00B050"/>
        </w:rPr>
        <w:t>()</w:t>
      </w:r>
      <w:r w:rsidR="00090BD2" w:rsidRPr="00945DFF">
        <w:rPr>
          <w:b/>
          <w:bCs/>
          <w:color w:val="00B050"/>
        </w:rPr>
        <w:t>:</w:t>
      </w:r>
      <w:r w:rsidR="002F7A61" w:rsidRPr="00945DFF">
        <w:rPr>
          <w:color w:val="00B050"/>
        </w:rPr>
        <w:t xml:space="preserve"> </w:t>
      </w:r>
      <w:r w:rsidR="00C54AFF">
        <w:t xml:space="preserve">Any JavaScript object can be </w:t>
      </w:r>
      <w:proofErr w:type="spellStart"/>
      <w:r w:rsidR="00C54AFF">
        <w:t>stringified</w:t>
      </w:r>
      <w:proofErr w:type="spellEnd"/>
      <w:r w:rsidR="00C54AFF">
        <w:t xml:space="preserve"> (converted to a string) with the JavaScript function.</w:t>
      </w:r>
    </w:p>
    <w:p w14:paraId="51B98D44" w14:textId="323CDE7B" w:rsidR="00C54AFF" w:rsidRPr="00C54AFF" w:rsidRDefault="00BD392F" w:rsidP="00090BD2">
      <w:pPr>
        <w:pStyle w:val="ListParagraph"/>
        <w:spacing w:after="0"/>
        <w:ind w:left="360"/>
      </w:pPr>
      <w:r>
        <w:tab/>
      </w:r>
      <w:r>
        <w:tab/>
      </w:r>
      <w:r>
        <w:tab/>
      </w:r>
      <w:r w:rsidR="00C54AFF" w:rsidRPr="00C54AFF">
        <w:t>const person = {</w:t>
      </w:r>
    </w:p>
    <w:p w14:paraId="725D6AB6" w14:textId="35897070" w:rsidR="00C54AFF" w:rsidRPr="00C54AFF" w:rsidRDefault="00C54AFF" w:rsidP="00BD392F">
      <w:pPr>
        <w:pStyle w:val="NoSpacing"/>
        <w:ind w:left="2160"/>
      </w:pPr>
      <w:r w:rsidRPr="00C54AFF">
        <w:t xml:space="preserve">  </w:t>
      </w:r>
      <w:r w:rsidR="00BD392F">
        <w:t xml:space="preserve">  </w:t>
      </w:r>
      <w:r w:rsidRPr="00C54AFF">
        <w:t>name: "John",</w:t>
      </w:r>
    </w:p>
    <w:p w14:paraId="286D3395" w14:textId="6AF45D70" w:rsidR="00C54AFF" w:rsidRPr="00C54AFF" w:rsidRDefault="00C54AFF" w:rsidP="00BD392F">
      <w:pPr>
        <w:pStyle w:val="NoSpacing"/>
        <w:ind w:left="2160"/>
      </w:pPr>
      <w:r w:rsidRPr="00C54AFF">
        <w:t xml:space="preserve">  </w:t>
      </w:r>
      <w:r w:rsidR="00BD392F">
        <w:t xml:space="preserve">  </w:t>
      </w:r>
      <w:r w:rsidRPr="00C54AFF">
        <w:t>age: 30,</w:t>
      </w:r>
    </w:p>
    <w:p w14:paraId="3918C4E8" w14:textId="23C9C583" w:rsidR="00C54AFF" w:rsidRPr="00C54AFF" w:rsidRDefault="00C54AFF" w:rsidP="00BD392F">
      <w:pPr>
        <w:pStyle w:val="NoSpacing"/>
        <w:ind w:left="2160"/>
      </w:pPr>
      <w:r w:rsidRPr="00C54AFF">
        <w:t xml:space="preserve">  </w:t>
      </w:r>
      <w:r w:rsidR="00BD392F">
        <w:t xml:space="preserve">  </w:t>
      </w:r>
      <w:r w:rsidRPr="00C54AFF">
        <w:t>city: "New York"</w:t>
      </w:r>
    </w:p>
    <w:p w14:paraId="13E636B7" w14:textId="1A0372DC" w:rsidR="00044344" w:rsidRPr="00111C1D" w:rsidRDefault="00C54AFF" w:rsidP="00111C1D">
      <w:pPr>
        <w:pStyle w:val="NoSpacing"/>
        <w:ind w:left="2160"/>
      </w:pPr>
      <w:r w:rsidRPr="00C54AFF">
        <w:t>};</w:t>
      </w:r>
      <w:r w:rsidRPr="00C54AFF">
        <w:br/>
        <w:t xml:space="preserve">let </w:t>
      </w:r>
      <w:proofErr w:type="spellStart"/>
      <w:r w:rsidRPr="00C54AFF">
        <w:t>myString</w:t>
      </w:r>
      <w:proofErr w:type="spellEnd"/>
      <w:r w:rsidRPr="00C54AFF">
        <w:t xml:space="preserve"> = </w:t>
      </w:r>
      <w:proofErr w:type="spellStart"/>
      <w:r w:rsidRPr="00C54AFF">
        <w:t>JSON.stringify</w:t>
      </w:r>
      <w:proofErr w:type="spellEnd"/>
      <w:r w:rsidRPr="00C54AFF">
        <w:t>(person);</w:t>
      </w:r>
    </w:p>
    <w:p w14:paraId="06E513D4" w14:textId="3D07F14C" w:rsidR="006428CE" w:rsidRDefault="006428CE" w:rsidP="006B580F">
      <w:pPr>
        <w:spacing w:after="0"/>
        <w:rPr>
          <w:sz w:val="20"/>
          <w:szCs w:val="20"/>
        </w:rPr>
      </w:pPr>
    </w:p>
    <w:p w14:paraId="74C0B371" w14:textId="77777777" w:rsidR="00945DFF" w:rsidRPr="00A45A00" w:rsidRDefault="00945DFF" w:rsidP="006B580F">
      <w:pPr>
        <w:spacing w:after="0"/>
        <w:rPr>
          <w:sz w:val="20"/>
          <w:szCs w:val="20"/>
        </w:rPr>
      </w:pPr>
    </w:p>
    <w:p w14:paraId="7840EB30" w14:textId="4CD4B0A7" w:rsidR="00B224CA" w:rsidRPr="00797545" w:rsidRDefault="00B224CA" w:rsidP="002C1F14">
      <w:pPr>
        <w:pStyle w:val="Heading2"/>
      </w:pPr>
      <w:r w:rsidRPr="00797545">
        <w:t>Object Constructors function:</w:t>
      </w:r>
    </w:p>
    <w:p w14:paraId="651D5AE6" w14:textId="5DAB751B" w:rsidR="00A408AA" w:rsidRDefault="00BB505E" w:rsidP="00283559">
      <w:r w:rsidRPr="00BB505E">
        <w:t>Sometimes we need a "blueprint" for creating many objects of the same "type".</w:t>
      </w:r>
      <w:r>
        <w:t xml:space="preserve"> </w:t>
      </w:r>
      <w:r w:rsidRPr="00BB505E">
        <w:t>The way to create an "object type</w:t>
      </w:r>
      <w:r>
        <w:t>’ we use</w:t>
      </w:r>
      <w:r w:rsidRPr="00BB505E">
        <w:t xml:space="preserve"> constructor function.</w:t>
      </w:r>
    </w:p>
    <w:p w14:paraId="6D8B8FF7" w14:textId="202FCECD" w:rsidR="00B224CA" w:rsidRPr="00FF7E75" w:rsidRDefault="00B224CA">
      <w:pPr>
        <w:pStyle w:val="ListParagraph"/>
        <w:numPr>
          <w:ilvl w:val="0"/>
          <w:numId w:val="8"/>
        </w:numPr>
      </w:pPr>
      <w:r w:rsidRPr="00FF7E75">
        <w:t xml:space="preserve">A constructor is a special function that creates and initializes an object instance of a class. </w:t>
      </w:r>
    </w:p>
    <w:p w14:paraId="332E8305" w14:textId="295FD173" w:rsidR="00307C71" w:rsidRDefault="00B224CA" w:rsidP="00283559">
      <w:pPr>
        <w:pStyle w:val="ListParagraph"/>
        <w:numPr>
          <w:ilvl w:val="0"/>
          <w:numId w:val="8"/>
        </w:numPr>
      </w:pPr>
      <w:r w:rsidRPr="00FF7E75">
        <w:t>In JavaScript, a constructor gets called when an object is created using the new keyword.</w:t>
      </w:r>
    </w:p>
    <w:p w14:paraId="70809540"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Without parameter:</w:t>
      </w:r>
    </w:p>
    <w:p w14:paraId="0FEABC34" w14:textId="77777777" w:rsidR="00EF6D98" w:rsidRPr="00FF7E75" w:rsidRDefault="00EF6D98" w:rsidP="00EF6D98">
      <w:pPr>
        <w:spacing w:after="0"/>
        <w:ind w:left="2160"/>
      </w:pPr>
      <w:r w:rsidRPr="00FF7E75">
        <w:t>function User () {</w:t>
      </w:r>
    </w:p>
    <w:p w14:paraId="3B42C56C" w14:textId="5B8EC6AF" w:rsidR="00EF6D98" w:rsidRPr="00FF7E75" w:rsidRDefault="00EF6D98" w:rsidP="00EF6D98">
      <w:pPr>
        <w:spacing w:after="0"/>
        <w:ind w:left="2160"/>
      </w:pPr>
      <w:r>
        <w:t xml:space="preserve">      </w:t>
      </w:r>
      <w:r w:rsidRPr="00FF7E75">
        <w:t>this.name = 'Bob';</w:t>
      </w:r>
    </w:p>
    <w:p w14:paraId="0B9C925C" w14:textId="77777777" w:rsidR="00EF6D98" w:rsidRPr="00FF7E75" w:rsidRDefault="00EF6D98" w:rsidP="00EF6D98">
      <w:pPr>
        <w:spacing w:after="0"/>
        <w:ind w:left="2160"/>
      </w:pPr>
      <w:r w:rsidRPr="00FF7E75">
        <w:t>}</w:t>
      </w:r>
    </w:p>
    <w:p w14:paraId="10A789E6" w14:textId="77777777" w:rsidR="00EF6D98" w:rsidRPr="00FF7E75" w:rsidRDefault="00EF6D98" w:rsidP="00EF6D98">
      <w:pPr>
        <w:ind w:left="2160"/>
      </w:pPr>
      <w:r w:rsidRPr="00FF7E75">
        <w:t>var user = new User ();</w:t>
      </w:r>
    </w:p>
    <w:p w14:paraId="0661F20F" w14:textId="77777777" w:rsidR="00EF6D98" w:rsidRPr="00EF6D98" w:rsidRDefault="00EF6D98" w:rsidP="00EF6D98">
      <w:pPr>
        <w:spacing w:after="0"/>
        <w:ind w:left="1440"/>
        <w:rPr>
          <w:b/>
          <w:bCs/>
          <w:color w:val="171717" w:themeColor="background2" w:themeShade="1A"/>
        </w:rPr>
      </w:pPr>
      <w:r w:rsidRPr="00EF6D98">
        <w:rPr>
          <w:b/>
          <w:bCs/>
          <w:color w:val="171717" w:themeColor="background2" w:themeShade="1A"/>
        </w:rPr>
        <w:t>With parameter:</w:t>
      </w:r>
    </w:p>
    <w:p w14:paraId="768FD115" w14:textId="77777777" w:rsidR="00EF6D98" w:rsidRPr="00FF7E75" w:rsidRDefault="00EF6D98" w:rsidP="00EF6D98">
      <w:pPr>
        <w:spacing w:after="0"/>
        <w:ind w:left="2160"/>
      </w:pPr>
      <w:r w:rsidRPr="00FF7E75">
        <w:t>function Person (first, last, age, eye) {</w:t>
      </w:r>
    </w:p>
    <w:p w14:paraId="06551635" w14:textId="3C90084B" w:rsidR="00EF6D98" w:rsidRPr="00FF7E75" w:rsidRDefault="00EF6D98" w:rsidP="00EF6D98">
      <w:pPr>
        <w:spacing w:after="0"/>
        <w:ind w:left="2160"/>
      </w:pPr>
      <w:r>
        <w:t xml:space="preserve">     </w:t>
      </w:r>
      <w:proofErr w:type="spellStart"/>
      <w:proofErr w:type="gramStart"/>
      <w:r w:rsidRPr="00FF7E75">
        <w:t>this.firstName</w:t>
      </w:r>
      <w:proofErr w:type="spellEnd"/>
      <w:proofErr w:type="gramEnd"/>
      <w:r w:rsidRPr="00FF7E75">
        <w:t> = first;</w:t>
      </w:r>
    </w:p>
    <w:p w14:paraId="0941A13C" w14:textId="4FF121D7" w:rsidR="00EF6D98" w:rsidRPr="00FF7E75" w:rsidRDefault="00EF6D98" w:rsidP="00EF6D98">
      <w:pPr>
        <w:spacing w:after="0"/>
        <w:ind w:left="2160"/>
      </w:pPr>
      <w:r>
        <w:t xml:space="preserve">     </w:t>
      </w:r>
      <w:proofErr w:type="spellStart"/>
      <w:proofErr w:type="gramStart"/>
      <w:r w:rsidRPr="00FF7E75">
        <w:t>this.lastName</w:t>
      </w:r>
      <w:proofErr w:type="spellEnd"/>
      <w:proofErr w:type="gramEnd"/>
      <w:r w:rsidRPr="00FF7E75">
        <w:t> = last;</w:t>
      </w:r>
    </w:p>
    <w:p w14:paraId="6DC23D32" w14:textId="77777777" w:rsidR="00EF6D98" w:rsidRPr="00FF7E75" w:rsidRDefault="00EF6D98" w:rsidP="00EF6D98">
      <w:pPr>
        <w:spacing w:after="0"/>
        <w:ind w:left="2160"/>
      </w:pPr>
      <w:r w:rsidRPr="00FF7E75">
        <w:t>}</w:t>
      </w:r>
    </w:p>
    <w:p w14:paraId="6857CD47" w14:textId="5A001819" w:rsidR="00EF6D98" w:rsidRDefault="00EF6D98" w:rsidP="00EF6D98">
      <w:pPr>
        <w:spacing w:after="0"/>
        <w:ind w:left="2160"/>
      </w:pPr>
      <w:r w:rsidRPr="00FF7E75">
        <w:t>const </w:t>
      </w:r>
      <w:r>
        <w:t>ob1</w:t>
      </w:r>
      <w:r w:rsidRPr="00FF7E75">
        <w:t xml:space="preserve"> = new Person ("John", "Doe"</w:t>
      </w:r>
      <w:r>
        <w:t>);</w:t>
      </w:r>
      <w:r w:rsidRPr="00FF7E75">
        <w:br/>
        <w:t>const </w:t>
      </w:r>
      <w:r>
        <w:t>ob2</w:t>
      </w:r>
      <w:r w:rsidRPr="00FF7E75">
        <w:t xml:space="preserve"> = new Person ("Sally", "Rally")</w:t>
      </w:r>
      <w:r>
        <w:t>;</w:t>
      </w:r>
    </w:p>
    <w:p w14:paraId="10BDCD01" w14:textId="2CD03746" w:rsidR="00EF6D98" w:rsidRDefault="00EF6D98" w:rsidP="00EF6D98">
      <w:pPr>
        <w:spacing w:after="0"/>
        <w:ind w:left="2160"/>
      </w:pPr>
      <w:r>
        <w:t>ob1.firstName;</w:t>
      </w:r>
    </w:p>
    <w:p w14:paraId="4AE53772" w14:textId="686689F3" w:rsidR="00EF6D98" w:rsidRPr="00307C71" w:rsidRDefault="00EF6D98" w:rsidP="00EF6D98">
      <w:pPr>
        <w:spacing w:after="0"/>
        <w:ind w:left="2160"/>
      </w:pPr>
      <w:r>
        <w:t>ob2.lastName;</w:t>
      </w:r>
    </w:p>
    <w:p w14:paraId="5BF2FE32" w14:textId="77777777" w:rsidR="00EF6D98" w:rsidRDefault="00EF6D98" w:rsidP="00EF6D98">
      <w:pPr>
        <w:pStyle w:val="ListParagraph"/>
        <w:ind w:left="360"/>
      </w:pPr>
    </w:p>
    <w:p w14:paraId="304B331A" w14:textId="76B39F81" w:rsidR="00EF6D98" w:rsidRPr="00EF6D98" w:rsidRDefault="00EF6D98" w:rsidP="00EF6D98">
      <w:pPr>
        <w:pStyle w:val="ListParagraph"/>
        <w:numPr>
          <w:ilvl w:val="0"/>
          <w:numId w:val="8"/>
        </w:numPr>
      </w:pPr>
      <w:r w:rsidRPr="00EF6D98">
        <w:lastRenderedPageBreak/>
        <w:t>Each object created from the constructor function is unique.</w:t>
      </w:r>
    </w:p>
    <w:p w14:paraId="516C3094" w14:textId="672B1B89" w:rsidR="00D04839" w:rsidRPr="00EF6D98" w:rsidRDefault="00D04839" w:rsidP="00D04839">
      <w:pPr>
        <w:pStyle w:val="ListParagraph"/>
        <w:numPr>
          <w:ilvl w:val="0"/>
          <w:numId w:val="8"/>
        </w:numPr>
      </w:pPr>
      <w:r>
        <w:t xml:space="preserve">You </w:t>
      </w:r>
      <w:r w:rsidR="006B580F" w:rsidRPr="00EF6D98">
        <w:t>cannot add</w:t>
      </w:r>
      <w:r w:rsidR="00307C71" w:rsidRPr="00EF6D98">
        <w:t xml:space="preserve"> a </w:t>
      </w:r>
      <w:r w:rsidR="006B580F" w:rsidRPr="00EF6D98">
        <w:t>property</w:t>
      </w:r>
      <w:r w:rsidR="00307C71" w:rsidRPr="00EF6D98">
        <w:t xml:space="preserve"> to </w:t>
      </w:r>
      <w:proofErr w:type="gramStart"/>
      <w:r w:rsidR="00550312" w:rsidRPr="00EF6D98">
        <w:t xml:space="preserve">an </w:t>
      </w:r>
      <w:r w:rsidR="00307C71" w:rsidRPr="00EF6D98">
        <w:t xml:space="preserve"> </w:t>
      </w:r>
      <w:r w:rsidR="00EB0AD6" w:rsidRPr="00EF6D98">
        <w:t>object</w:t>
      </w:r>
      <w:proofErr w:type="gramEnd"/>
      <w:r w:rsidR="00EB0AD6" w:rsidRPr="00EF6D98">
        <w:t xml:space="preserve"> constructor. But add in object. </w:t>
      </w:r>
    </w:p>
    <w:p w14:paraId="6E92E9B0" w14:textId="38393070" w:rsidR="00B224CA" w:rsidRDefault="006B580F" w:rsidP="00EF6D98">
      <w:pPr>
        <w:pStyle w:val="ListParagraph"/>
        <w:numPr>
          <w:ilvl w:val="0"/>
          <w:numId w:val="8"/>
        </w:numPr>
      </w:pPr>
      <w:r w:rsidRPr="00EF6D98">
        <w:t>You cannot add a new method to an object constructor the same way you add a new method to an existing object.</w:t>
      </w:r>
    </w:p>
    <w:p w14:paraId="0503F7A2" w14:textId="0D457EF8" w:rsidR="00D04839" w:rsidRDefault="00D04839" w:rsidP="00D04839">
      <w:pPr>
        <w:pStyle w:val="ListParagraph"/>
        <w:ind w:left="360"/>
      </w:pPr>
      <w:r>
        <w:tab/>
      </w:r>
      <w:r>
        <w:tab/>
        <w:t xml:space="preserve">Code: </w:t>
      </w:r>
    </w:p>
    <w:p w14:paraId="036A10C6" w14:textId="77777777" w:rsidR="00D04839" w:rsidRPr="00D04839" w:rsidRDefault="00D04839" w:rsidP="00D04839">
      <w:pPr>
        <w:spacing w:after="0"/>
        <w:ind w:left="2160"/>
      </w:pPr>
      <w:r w:rsidRPr="00D04839">
        <w:t>function Person () {</w:t>
      </w:r>
    </w:p>
    <w:p w14:paraId="171224D8" w14:textId="77777777" w:rsidR="00D04839" w:rsidRPr="00D04839" w:rsidRDefault="00D04839" w:rsidP="00D04839">
      <w:pPr>
        <w:spacing w:after="0"/>
        <w:ind w:left="2160"/>
      </w:pPr>
      <w:r w:rsidRPr="00D04839">
        <w:t xml:space="preserve">    this.name = 'Sam'</w:t>
      </w:r>
    </w:p>
    <w:p w14:paraId="2E1C2CB1" w14:textId="77777777" w:rsidR="00D04839" w:rsidRPr="00D04839" w:rsidRDefault="00D04839" w:rsidP="00D04839">
      <w:pPr>
        <w:spacing w:after="0"/>
        <w:ind w:left="2160"/>
      </w:pPr>
      <w:r w:rsidRPr="00D04839">
        <w:t>}</w:t>
      </w:r>
    </w:p>
    <w:p w14:paraId="09EB3AF3" w14:textId="77777777" w:rsidR="00D04839" w:rsidRPr="00D04839" w:rsidRDefault="00D04839" w:rsidP="00D04839">
      <w:pPr>
        <w:spacing w:after="0"/>
        <w:ind w:left="2160"/>
      </w:pPr>
      <w:r w:rsidRPr="00D04839">
        <w:t xml:space="preserve">let person1 = new </w:t>
      </w:r>
      <w:proofErr w:type="gramStart"/>
      <w:r w:rsidRPr="00D04839">
        <w:t>Person(</w:t>
      </w:r>
      <w:proofErr w:type="gramEnd"/>
      <w:r w:rsidRPr="00D04839">
        <w:t>);</w:t>
      </w:r>
    </w:p>
    <w:p w14:paraId="20413C0B" w14:textId="77777777" w:rsidR="00D04839" w:rsidRDefault="00D04839" w:rsidP="00D04839">
      <w:pPr>
        <w:spacing w:after="0"/>
        <w:ind w:left="2160"/>
      </w:pPr>
      <w:r w:rsidRPr="00D04839">
        <w:t xml:space="preserve">let person2 = new </w:t>
      </w:r>
      <w:proofErr w:type="gramStart"/>
      <w:r w:rsidRPr="00D04839">
        <w:t>Person(</w:t>
      </w:r>
      <w:proofErr w:type="gramEnd"/>
      <w:r w:rsidRPr="00D04839">
        <w:t>);</w:t>
      </w:r>
    </w:p>
    <w:p w14:paraId="01A93B94" w14:textId="77777777" w:rsidR="00D04839" w:rsidRPr="00D04839" w:rsidRDefault="00D04839" w:rsidP="00D04839">
      <w:pPr>
        <w:spacing w:after="0"/>
        <w:ind w:left="2160"/>
      </w:pPr>
    </w:p>
    <w:p w14:paraId="69B8539F" w14:textId="07FEDB48" w:rsidR="00D04839" w:rsidRDefault="00D04839" w:rsidP="00D04839">
      <w:pPr>
        <w:spacing w:after="0"/>
        <w:ind w:left="2160"/>
      </w:pPr>
      <w:r w:rsidRPr="00D04839">
        <w:t xml:space="preserve">person1.age = </w:t>
      </w:r>
      <w:proofErr w:type="gramStart"/>
      <w:r w:rsidRPr="00D04839">
        <w:t>20;</w:t>
      </w:r>
      <w:r w:rsidR="003F20A4">
        <w:t xml:space="preserve">   </w:t>
      </w:r>
      <w:proofErr w:type="gramEnd"/>
      <w:r w:rsidR="003F20A4">
        <w:t xml:space="preserve">      </w:t>
      </w:r>
      <w:r w:rsidR="003F20A4" w:rsidRPr="00D04839">
        <w:t>// adding new property to person1</w:t>
      </w:r>
    </w:p>
    <w:p w14:paraId="1DDD92A3" w14:textId="38808CA1" w:rsidR="00D04839" w:rsidRDefault="00D04839" w:rsidP="00D04839">
      <w:pPr>
        <w:spacing w:after="0"/>
        <w:ind w:left="2160"/>
      </w:pPr>
      <w:r>
        <w:t xml:space="preserve">person2.show() = function </w:t>
      </w:r>
      <w:proofErr w:type="gramStart"/>
      <w:r>
        <w:t>(){</w:t>
      </w:r>
      <w:proofErr w:type="gramEnd"/>
    </w:p>
    <w:p w14:paraId="23DCD769" w14:textId="061C02C2" w:rsidR="00D04839" w:rsidRDefault="00D04839" w:rsidP="00D04839">
      <w:pPr>
        <w:spacing w:after="0"/>
        <w:ind w:left="2160"/>
      </w:pPr>
      <w:r>
        <w:tab/>
        <w:t>console.log(“</w:t>
      </w:r>
      <w:proofErr w:type="spellStart"/>
      <w:r>
        <w:t>dfkj</w:t>
      </w:r>
      <w:proofErr w:type="spellEnd"/>
      <w:r>
        <w:t>”);</w:t>
      </w:r>
    </w:p>
    <w:p w14:paraId="369FDAD3" w14:textId="1FBCAA45" w:rsidR="00D04839" w:rsidRPr="00D04839" w:rsidRDefault="00D04839" w:rsidP="00D04839">
      <w:pPr>
        <w:spacing w:after="0"/>
        <w:ind w:left="2160"/>
      </w:pPr>
      <w:r>
        <w:t>}</w:t>
      </w:r>
    </w:p>
    <w:p w14:paraId="6590E9E6" w14:textId="77777777" w:rsidR="00D04839" w:rsidRPr="00EF6D98" w:rsidRDefault="00D04839" w:rsidP="00D04839">
      <w:pPr>
        <w:pStyle w:val="ListParagraph"/>
        <w:ind w:left="360"/>
      </w:pPr>
    </w:p>
    <w:p w14:paraId="151BF27C" w14:textId="77777777" w:rsidR="00B224CA" w:rsidRPr="00017B9C" w:rsidRDefault="00B224CA" w:rsidP="006108D4">
      <w:pPr>
        <w:spacing w:after="0"/>
        <w:rPr>
          <w:b/>
          <w:bCs/>
        </w:rPr>
      </w:pPr>
      <w:r w:rsidRPr="00017B9C">
        <w:rPr>
          <w:b/>
          <w:bCs/>
        </w:rPr>
        <w:t>Constructor Function Vs Object Literal</w:t>
      </w:r>
    </w:p>
    <w:p w14:paraId="6D25F278" w14:textId="0FA36EAA" w:rsidR="00797545" w:rsidRDefault="00017B9C">
      <w:pPr>
        <w:pStyle w:val="ListParagraph"/>
        <w:numPr>
          <w:ilvl w:val="0"/>
          <w:numId w:val="137"/>
        </w:numPr>
        <w:spacing w:after="0"/>
      </w:pPr>
      <w:r>
        <w:t>Object Literal is generally used to create a single object. The constructor function is useful if you want to create multiple objects</w:t>
      </w:r>
    </w:p>
    <w:p w14:paraId="0BD936CB" w14:textId="37DF28FC" w:rsidR="00017B9C" w:rsidRPr="006108D4" w:rsidRDefault="00017B9C">
      <w:pPr>
        <w:pStyle w:val="ListParagraph"/>
        <w:numPr>
          <w:ilvl w:val="0"/>
          <w:numId w:val="137"/>
        </w:numPr>
        <w:spacing w:after="0"/>
        <w:rPr>
          <w:sz w:val="20"/>
          <w:szCs w:val="20"/>
        </w:rPr>
      </w:pPr>
      <w:r>
        <w:t xml:space="preserve">Each object created from the constructor function is unique. You can have the same properties as the constructor function or add a new property to one </w:t>
      </w:r>
      <w:r w:rsidR="003B488C">
        <w:t>object</w:t>
      </w:r>
    </w:p>
    <w:p w14:paraId="508B92A8" w14:textId="115A1FF7" w:rsidR="00797545" w:rsidRDefault="00797545" w:rsidP="00797545">
      <w:pPr>
        <w:spacing w:after="0"/>
        <w:rPr>
          <w:sz w:val="20"/>
          <w:szCs w:val="20"/>
        </w:rPr>
      </w:pPr>
    </w:p>
    <w:p w14:paraId="7390A6EE" w14:textId="77777777" w:rsidR="00111C1D" w:rsidRPr="00111C1D" w:rsidRDefault="00111C1D" w:rsidP="00111C1D">
      <w:pPr>
        <w:pStyle w:val="Heading2"/>
      </w:pPr>
      <w:r w:rsidRPr="00111C1D">
        <w:t>Getter and Setter</w:t>
      </w:r>
    </w:p>
    <w:p w14:paraId="2AC53ACC" w14:textId="1E523B97" w:rsidR="00111C1D" w:rsidRPr="00111C1D" w:rsidRDefault="00111C1D" w:rsidP="00111C1D">
      <w:r w:rsidRPr="00111C1D">
        <w:t>there are two kinds of object properties</w:t>
      </w:r>
      <w:r w:rsidR="003F20A4">
        <w:t>---------------</w:t>
      </w:r>
    </w:p>
    <w:p w14:paraId="6B6D5E40" w14:textId="55D301B2" w:rsidR="00111C1D" w:rsidRPr="00111C1D" w:rsidRDefault="00111C1D" w:rsidP="00111C1D">
      <w:pPr>
        <w:spacing w:after="0"/>
        <w:rPr>
          <w:color w:val="C00000"/>
        </w:rPr>
      </w:pPr>
      <w:r w:rsidRPr="00111C1D">
        <w:rPr>
          <w:b/>
          <w:bCs/>
          <w:color w:val="C00000"/>
        </w:rPr>
        <w:t xml:space="preserve">Data </w:t>
      </w:r>
      <w:proofErr w:type="gramStart"/>
      <w:r w:rsidRPr="00111C1D">
        <w:rPr>
          <w:b/>
          <w:bCs/>
          <w:color w:val="C00000"/>
        </w:rPr>
        <w:t>properties</w:t>
      </w:r>
      <w:r w:rsidRPr="00111C1D">
        <w:rPr>
          <w:color w:val="C00000"/>
        </w:rPr>
        <w:t xml:space="preserve"> :</w:t>
      </w:r>
      <w:proofErr w:type="gramEnd"/>
      <w:r w:rsidRPr="00111C1D">
        <w:rPr>
          <w:color w:val="C00000"/>
        </w:rPr>
        <w:t xml:space="preserve"> </w:t>
      </w:r>
      <w:r w:rsidR="003F20A4" w:rsidRPr="003F20A4">
        <w:t xml:space="preserve">when access the property of object directly with dot(.) </w:t>
      </w:r>
    </w:p>
    <w:p w14:paraId="5DC5BBA7" w14:textId="380DA3DC" w:rsidR="00111C1D" w:rsidRPr="00111C1D" w:rsidRDefault="00111C1D" w:rsidP="00111C1D">
      <w:pPr>
        <w:spacing w:after="0"/>
      </w:pPr>
      <w:r w:rsidRPr="00111C1D">
        <w:rPr>
          <w:b/>
          <w:bCs/>
          <w:color w:val="C00000"/>
        </w:rPr>
        <w:t>Accessor properties:</w:t>
      </w:r>
      <w:r w:rsidRPr="00111C1D">
        <w:rPr>
          <w:color w:val="C00000"/>
        </w:rPr>
        <w:t xml:space="preserve"> </w:t>
      </w:r>
      <w:r w:rsidRPr="00111C1D">
        <w:t>accessor properties are methods that get</w:t>
      </w:r>
      <w:r w:rsidR="003F20A4">
        <w:t>/</w:t>
      </w:r>
      <w:r w:rsidRPr="00111C1D">
        <w:t>set the value of an object</w:t>
      </w:r>
      <w:r w:rsidR="003F20A4">
        <w:t xml:space="preserve"> with get and set keyword</w:t>
      </w:r>
      <w:r w:rsidRPr="00111C1D">
        <w:t>. </w:t>
      </w:r>
    </w:p>
    <w:p w14:paraId="53E1ADFF" w14:textId="77777777" w:rsidR="00111C1D" w:rsidRPr="00111C1D" w:rsidRDefault="00111C1D">
      <w:pPr>
        <w:pStyle w:val="ListParagraph"/>
        <w:numPr>
          <w:ilvl w:val="0"/>
          <w:numId w:val="120"/>
        </w:numPr>
      </w:pPr>
      <w:r w:rsidRPr="00111C1D">
        <w:t>get - to define a getter method to get the property value</w:t>
      </w:r>
    </w:p>
    <w:p w14:paraId="4989097E" w14:textId="4E237E00" w:rsidR="00111C1D" w:rsidRPr="00111C1D" w:rsidRDefault="00111C1D">
      <w:pPr>
        <w:pStyle w:val="ListParagraph"/>
        <w:numPr>
          <w:ilvl w:val="0"/>
          <w:numId w:val="120"/>
        </w:numPr>
      </w:pPr>
      <w:r w:rsidRPr="00111C1D">
        <w:t>set - to define a setter method to set the property value</w:t>
      </w:r>
    </w:p>
    <w:p w14:paraId="7FD933E0" w14:textId="77777777" w:rsidR="00111C1D" w:rsidRPr="00945DFF" w:rsidRDefault="00111C1D" w:rsidP="00111C1D">
      <w:pPr>
        <w:spacing w:after="0"/>
        <w:rPr>
          <w:sz w:val="26"/>
          <w:szCs w:val="26"/>
        </w:rPr>
      </w:pPr>
      <w:r w:rsidRPr="00945DFF">
        <w:rPr>
          <w:b/>
          <w:bCs/>
          <w:sz w:val="26"/>
          <w:szCs w:val="26"/>
        </w:rPr>
        <w:t xml:space="preserve">JavaScript Getter: </w:t>
      </w:r>
      <w:r w:rsidRPr="00945DFF">
        <w:rPr>
          <w:sz w:val="26"/>
          <w:szCs w:val="26"/>
        </w:rPr>
        <w:t xml:space="preserve"> </w:t>
      </w:r>
    </w:p>
    <w:p w14:paraId="1B7400DB" w14:textId="125C73F5" w:rsidR="00111C1D" w:rsidRPr="00111C1D" w:rsidRDefault="00111C1D">
      <w:pPr>
        <w:pStyle w:val="ListParagraph"/>
        <w:numPr>
          <w:ilvl w:val="0"/>
          <w:numId w:val="121"/>
        </w:numPr>
      </w:pPr>
      <w:proofErr w:type="gramStart"/>
      <w:r w:rsidRPr="00111C1D">
        <w:t>getter</w:t>
      </w:r>
      <w:r>
        <w:t>(</w:t>
      </w:r>
      <w:proofErr w:type="gramEnd"/>
      <w:r>
        <w:t>)</w:t>
      </w:r>
      <w:r w:rsidRPr="00111C1D">
        <w:t xml:space="preserve"> methods are used to access the properties of an object. </w:t>
      </w:r>
    </w:p>
    <w:p w14:paraId="152257A5" w14:textId="77777777" w:rsidR="00111C1D" w:rsidRPr="00111C1D" w:rsidRDefault="00111C1D">
      <w:pPr>
        <w:pStyle w:val="ListParagraph"/>
        <w:numPr>
          <w:ilvl w:val="0"/>
          <w:numId w:val="121"/>
        </w:numPr>
      </w:pPr>
      <w:r w:rsidRPr="00111C1D">
        <w:t>To create a getter method, the get keyword is used.</w:t>
      </w:r>
    </w:p>
    <w:p w14:paraId="2B881F44" w14:textId="25D5C63A" w:rsidR="00111C1D" w:rsidRPr="00111C1D" w:rsidRDefault="00111C1D" w:rsidP="00111C1D">
      <w:pPr>
        <w:spacing w:after="0"/>
        <w:ind w:left="2160"/>
      </w:pPr>
      <w:r w:rsidRPr="00111C1D">
        <w:t>const student = {</w:t>
      </w:r>
    </w:p>
    <w:p w14:paraId="3E9FC148" w14:textId="77777777" w:rsidR="00111C1D" w:rsidRPr="00111C1D" w:rsidRDefault="00111C1D" w:rsidP="00111C1D">
      <w:pPr>
        <w:spacing w:after="0"/>
        <w:ind w:left="2160"/>
      </w:pPr>
      <w:r w:rsidRPr="00111C1D">
        <w:t xml:space="preserve">    </w:t>
      </w:r>
      <w:proofErr w:type="spellStart"/>
      <w:r w:rsidRPr="00111C1D">
        <w:t>firstName</w:t>
      </w:r>
      <w:proofErr w:type="spellEnd"/>
      <w:r w:rsidRPr="00111C1D">
        <w:t>: 'Monica',</w:t>
      </w:r>
    </w:p>
    <w:p w14:paraId="65251372" w14:textId="77777777" w:rsidR="00111C1D" w:rsidRPr="00111C1D" w:rsidRDefault="00111C1D" w:rsidP="00111C1D">
      <w:pPr>
        <w:spacing w:after="0"/>
        <w:ind w:left="2160"/>
      </w:pPr>
      <w:r w:rsidRPr="00111C1D">
        <w:t xml:space="preserve">    get </w:t>
      </w:r>
      <w:proofErr w:type="spellStart"/>
      <w:proofErr w:type="gramStart"/>
      <w:r w:rsidRPr="00111C1D">
        <w:t>getName</w:t>
      </w:r>
      <w:proofErr w:type="spellEnd"/>
      <w:r w:rsidRPr="00111C1D">
        <w:t>(</w:t>
      </w:r>
      <w:proofErr w:type="gramEnd"/>
      <w:r w:rsidRPr="00111C1D">
        <w:t>) {</w:t>
      </w:r>
    </w:p>
    <w:p w14:paraId="5A67DEA5" w14:textId="77777777" w:rsidR="00111C1D" w:rsidRPr="00111C1D" w:rsidRDefault="00111C1D" w:rsidP="00111C1D">
      <w:pPr>
        <w:spacing w:after="0"/>
        <w:ind w:left="2160"/>
      </w:pPr>
      <w:r w:rsidRPr="00111C1D">
        <w:t xml:space="preserve">        return </w:t>
      </w:r>
      <w:proofErr w:type="spellStart"/>
      <w:proofErr w:type="gramStart"/>
      <w:r w:rsidRPr="00111C1D">
        <w:t>this.firstName</w:t>
      </w:r>
      <w:proofErr w:type="spellEnd"/>
      <w:proofErr w:type="gramEnd"/>
      <w:r w:rsidRPr="00111C1D">
        <w:t>;</w:t>
      </w:r>
    </w:p>
    <w:p w14:paraId="5DD53ECD" w14:textId="77777777" w:rsidR="00111C1D" w:rsidRPr="00111C1D" w:rsidRDefault="00111C1D" w:rsidP="00111C1D">
      <w:pPr>
        <w:spacing w:after="0"/>
        <w:ind w:left="2160"/>
      </w:pPr>
      <w:r w:rsidRPr="00111C1D">
        <w:t xml:space="preserve">    }</w:t>
      </w:r>
    </w:p>
    <w:p w14:paraId="58D716A9" w14:textId="77777777" w:rsidR="00111C1D" w:rsidRPr="00111C1D" w:rsidRDefault="00111C1D" w:rsidP="00111C1D">
      <w:pPr>
        <w:spacing w:after="0"/>
        <w:ind w:left="2160"/>
      </w:pPr>
      <w:r w:rsidRPr="00111C1D">
        <w:t>};</w:t>
      </w:r>
    </w:p>
    <w:p w14:paraId="20EC12C8" w14:textId="0435A2CC" w:rsidR="00111C1D" w:rsidRPr="00111C1D" w:rsidRDefault="00111C1D" w:rsidP="006108D4">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6E2EB539" w14:textId="0ABBB48C" w:rsidR="00111C1D" w:rsidRPr="00945DFF" w:rsidRDefault="00111C1D" w:rsidP="00111C1D">
      <w:pPr>
        <w:rPr>
          <w:b/>
          <w:bCs/>
          <w:sz w:val="26"/>
          <w:szCs w:val="26"/>
        </w:rPr>
      </w:pPr>
      <w:r w:rsidRPr="00945DFF">
        <w:rPr>
          <w:b/>
          <w:bCs/>
          <w:sz w:val="26"/>
          <w:szCs w:val="26"/>
        </w:rPr>
        <w:t xml:space="preserve">JavaScript Setter: </w:t>
      </w:r>
    </w:p>
    <w:p w14:paraId="594C94C7" w14:textId="77777777" w:rsidR="00111C1D" w:rsidRDefault="00111C1D">
      <w:pPr>
        <w:pStyle w:val="ListParagraph"/>
        <w:numPr>
          <w:ilvl w:val="0"/>
          <w:numId w:val="122"/>
        </w:numPr>
      </w:pPr>
      <w:r w:rsidRPr="00111C1D">
        <w:t xml:space="preserve">In JavaScript, setter methods are used to change the values of an object. </w:t>
      </w:r>
    </w:p>
    <w:p w14:paraId="10EB3403" w14:textId="1EE1D8F3" w:rsidR="00111C1D" w:rsidRPr="00111C1D" w:rsidRDefault="00111C1D">
      <w:pPr>
        <w:pStyle w:val="ListParagraph"/>
        <w:numPr>
          <w:ilvl w:val="0"/>
          <w:numId w:val="122"/>
        </w:numPr>
      </w:pPr>
      <w:r w:rsidRPr="00111C1D">
        <w:t>To create a setter method, the set keyword is used.</w:t>
      </w:r>
    </w:p>
    <w:p w14:paraId="2A370493" w14:textId="77777777" w:rsidR="00111C1D" w:rsidRPr="00111C1D" w:rsidRDefault="00111C1D" w:rsidP="00111C1D">
      <w:pPr>
        <w:spacing w:after="0"/>
        <w:ind w:left="2160"/>
      </w:pPr>
      <w:r w:rsidRPr="00111C1D">
        <w:t>const student = {</w:t>
      </w:r>
    </w:p>
    <w:p w14:paraId="1BB738B2" w14:textId="77777777" w:rsidR="00111C1D" w:rsidRPr="00111C1D" w:rsidRDefault="00111C1D" w:rsidP="00111C1D">
      <w:pPr>
        <w:spacing w:after="0"/>
        <w:ind w:left="2160"/>
      </w:pPr>
      <w:r w:rsidRPr="00111C1D">
        <w:lastRenderedPageBreak/>
        <w:t xml:space="preserve">    </w:t>
      </w:r>
      <w:proofErr w:type="spellStart"/>
      <w:r w:rsidRPr="00111C1D">
        <w:t>firstName</w:t>
      </w:r>
      <w:proofErr w:type="spellEnd"/>
      <w:r w:rsidRPr="00111C1D">
        <w:t>: 'Monica',</w:t>
      </w:r>
    </w:p>
    <w:p w14:paraId="5CE0F88E" w14:textId="77777777" w:rsidR="00111C1D" w:rsidRPr="00111C1D" w:rsidRDefault="00111C1D" w:rsidP="00111C1D">
      <w:pPr>
        <w:spacing w:after="0"/>
        <w:ind w:left="2160"/>
      </w:pPr>
      <w:r w:rsidRPr="00111C1D">
        <w:t xml:space="preserve">    set </w:t>
      </w:r>
      <w:proofErr w:type="spellStart"/>
      <w:r w:rsidRPr="00111C1D">
        <w:t>changeName</w:t>
      </w:r>
      <w:proofErr w:type="spellEnd"/>
      <w:r w:rsidRPr="00111C1D">
        <w:t>(</w:t>
      </w:r>
      <w:proofErr w:type="spellStart"/>
      <w:r w:rsidRPr="00111C1D">
        <w:t>newName</w:t>
      </w:r>
      <w:proofErr w:type="spellEnd"/>
      <w:r w:rsidRPr="00111C1D">
        <w:t>) {</w:t>
      </w:r>
    </w:p>
    <w:p w14:paraId="3DAC50BA" w14:textId="77777777" w:rsidR="00111C1D" w:rsidRPr="00111C1D" w:rsidRDefault="00111C1D" w:rsidP="00111C1D">
      <w:pPr>
        <w:spacing w:after="0"/>
        <w:ind w:left="2160"/>
      </w:pPr>
      <w:r w:rsidRPr="00111C1D">
        <w:t xml:space="preserve">        </w:t>
      </w:r>
      <w:proofErr w:type="spellStart"/>
      <w:proofErr w:type="gramStart"/>
      <w:r w:rsidRPr="00111C1D">
        <w:t>this.firstName</w:t>
      </w:r>
      <w:proofErr w:type="spellEnd"/>
      <w:proofErr w:type="gramEnd"/>
      <w:r w:rsidRPr="00111C1D">
        <w:t xml:space="preserve"> = </w:t>
      </w:r>
      <w:proofErr w:type="spellStart"/>
      <w:r w:rsidRPr="00111C1D">
        <w:t>newName</w:t>
      </w:r>
      <w:proofErr w:type="spellEnd"/>
      <w:r w:rsidRPr="00111C1D">
        <w:t>;</w:t>
      </w:r>
    </w:p>
    <w:p w14:paraId="16A1D40D" w14:textId="77777777" w:rsidR="00111C1D" w:rsidRPr="00111C1D" w:rsidRDefault="00111C1D" w:rsidP="00111C1D">
      <w:pPr>
        <w:spacing w:after="0"/>
        <w:ind w:left="2160"/>
      </w:pPr>
      <w:r w:rsidRPr="00111C1D">
        <w:t xml:space="preserve">    }</w:t>
      </w:r>
    </w:p>
    <w:p w14:paraId="09F3F1CB" w14:textId="43C48D7A" w:rsidR="00111C1D" w:rsidRPr="00111C1D" w:rsidRDefault="00111C1D" w:rsidP="00111C1D">
      <w:pPr>
        <w:spacing w:after="0"/>
        <w:ind w:left="2160"/>
      </w:pPr>
      <w:r w:rsidRPr="00111C1D">
        <w:t>};</w:t>
      </w:r>
    </w:p>
    <w:p w14:paraId="6E8FAF71" w14:textId="6CD9BA71" w:rsidR="00111C1D" w:rsidRPr="00111C1D" w:rsidRDefault="00111C1D" w:rsidP="00111C1D">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38D56EFE" w14:textId="77D27F14" w:rsidR="00111C1D" w:rsidRPr="00111C1D" w:rsidRDefault="00111C1D" w:rsidP="00111C1D">
      <w:pPr>
        <w:spacing w:after="0"/>
        <w:ind w:left="2160"/>
      </w:pPr>
      <w:proofErr w:type="spellStart"/>
      <w:proofErr w:type="gramStart"/>
      <w:r w:rsidRPr="00111C1D">
        <w:t>student.changeName</w:t>
      </w:r>
      <w:proofErr w:type="spellEnd"/>
      <w:proofErr w:type="gramEnd"/>
      <w:r w:rsidRPr="00111C1D">
        <w:t xml:space="preserve"> = 'Sarah';</w:t>
      </w:r>
    </w:p>
    <w:p w14:paraId="619E926D" w14:textId="264CD45E" w:rsidR="00111C1D" w:rsidRDefault="00111C1D" w:rsidP="00111C1D">
      <w:pPr>
        <w:spacing w:after="0"/>
        <w:ind w:left="2160"/>
      </w:pPr>
      <w:r w:rsidRPr="00111C1D">
        <w:t>console.log(</w:t>
      </w:r>
      <w:proofErr w:type="spellStart"/>
      <w:proofErr w:type="gramStart"/>
      <w:r w:rsidRPr="00111C1D">
        <w:t>student.firstName</w:t>
      </w:r>
      <w:proofErr w:type="spellEnd"/>
      <w:proofErr w:type="gramEnd"/>
      <w:r w:rsidRPr="00111C1D">
        <w:t xml:space="preserve">); </w:t>
      </w:r>
    </w:p>
    <w:p w14:paraId="6C7BF256" w14:textId="77777777" w:rsidR="00E8761B" w:rsidRPr="00111C1D" w:rsidRDefault="00E8761B" w:rsidP="00111C1D">
      <w:pPr>
        <w:spacing w:after="0"/>
        <w:ind w:left="2160"/>
      </w:pPr>
    </w:p>
    <w:p w14:paraId="520D1C19" w14:textId="68692F6A" w:rsidR="00111C1D" w:rsidRPr="00E8761B" w:rsidRDefault="00111C1D" w:rsidP="00111C1D">
      <w:pPr>
        <w:rPr>
          <w:b/>
          <w:bCs/>
        </w:rPr>
      </w:pPr>
      <w:proofErr w:type="spellStart"/>
      <w:r w:rsidRPr="00945DFF">
        <w:rPr>
          <w:b/>
          <w:bCs/>
          <w:sz w:val="26"/>
          <w:szCs w:val="26"/>
        </w:rPr>
        <w:t>Object.defineProperty</w:t>
      </w:r>
      <w:proofErr w:type="spellEnd"/>
      <w:r w:rsidRPr="00945DFF">
        <w:rPr>
          <w:b/>
          <w:bCs/>
          <w:sz w:val="26"/>
          <w:szCs w:val="26"/>
        </w:rPr>
        <w:t>():</w:t>
      </w:r>
      <w:r>
        <w:rPr>
          <w:b/>
          <w:bCs/>
        </w:rPr>
        <w:t xml:space="preserve">  </w:t>
      </w:r>
      <w:proofErr w:type="spellStart"/>
      <w:r w:rsidRPr="00111C1D">
        <w:t>Object.defineProperty</w:t>
      </w:r>
      <w:proofErr w:type="spellEnd"/>
      <w:r w:rsidRPr="00111C1D">
        <w:t>() method to add getters and setters</w:t>
      </w:r>
      <w:r>
        <w:t>.</w:t>
      </w:r>
    </w:p>
    <w:p w14:paraId="5BFBC106" w14:textId="77777777" w:rsidR="00111C1D" w:rsidRPr="00111C1D" w:rsidRDefault="00111C1D" w:rsidP="006342E0">
      <w:pPr>
        <w:spacing w:after="0"/>
        <w:ind w:left="1440"/>
      </w:pPr>
      <w:r w:rsidRPr="00111C1D">
        <w:t>const student = {</w:t>
      </w:r>
    </w:p>
    <w:p w14:paraId="6428EA21" w14:textId="77777777" w:rsidR="00111C1D" w:rsidRPr="00111C1D" w:rsidRDefault="00111C1D" w:rsidP="006342E0">
      <w:pPr>
        <w:spacing w:after="0"/>
        <w:ind w:left="1440"/>
      </w:pPr>
      <w:r w:rsidRPr="00111C1D">
        <w:t xml:space="preserve">    </w:t>
      </w:r>
      <w:proofErr w:type="spellStart"/>
      <w:r w:rsidRPr="00111C1D">
        <w:t>firstName</w:t>
      </w:r>
      <w:proofErr w:type="spellEnd"/>
      <w:r w:rsidRPr="00111C1D">
        <w:t>: 'Monica'</w:t>
      </w:r>
    </w:p>
    <w:p w14:paraId="10AAE3DC" w14:textId="77777777" w:rsidR="00111C1D" w:rsidRPr="00111C1D" w:rsidRDefault="00111C1D" w:rsidP="006342E0">
      <w:pPr>
        <w:spacing w:after="0"/>
        <w:ind w:left="1440"/>
      </w:pPr>
      <w:r w:rsidRPr="00111C1D">
        <w:t>}</w:t>
      </w:r>
    </w:p>
    <w:p w14:paraId="79B0FC5A"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getName</w:t>
      </w:r>
      <w:proofErr w:type="spellEnd"/>
      <w:r w:rsidRPr="00111C1D">
        <w:t>", {</w:t>
      </w:r>
    </w:p>
    <w:p w14:paraId="15CDFB43" w14:textId="77777777" w:rsidR="00111C1D" w:rsidRPr="00111C1D" w:rsidRDefault="00111C1D" w:rsidP="006342E0">
      <w:pPr>
        <w:spacing w:after="0"/>
        <w:ind w:left="2160"/>
      </w:pPr>
      <w:r w:rsidRPr="00111C1D">
        <w:t xml:space="preserve">    </w:t>
      </w:r>
      <w:proofErr w:type="gramStart"/>
      <w:r w:rsidRPr="00111C1D">
        <w:t>get :</w:t>
      </w:r>
      <w:proofErr w:type="gramEnd"/>
      <w:r w:rsidRPr="00111C1D">
        <w:t xml:space="preserve"> function () {</w:t>
      </w:r>
    </w:p>
    <w:p w14:paraId="1A2D08D7" w14:textId="77777777" w:rsidR="00111C1D" w:rsidRPr="00111C1D" w:rsidRDefault="00111C1D" w:rsidP="006342E0">
      <w:pPr>
        <w:spacing w:after="0"/>
        <w:ind w:left="2160"/>
      </w:pPr>
      <w:r w:rsidRPr="00111C1D">
        <w:t xml:space="preserve">        return </w:t>
      </w:r>
      <w:proofErr w:type="spellStart"/>
      <w:proofErr w:type="gramStart"/>
      <w:r w:rsidRPr="00111C1D">
        <w:t>this.firstName</w:t>
      </w:r>
      <w:proofErr w:type="spellEnd"/>
      <w:proofErr w:type="gramEnd"/>
      <w:r w:rsidRPr="00111C1D">
        <w:t>;</w:t>
      </w:r>
    </w:p>
    <w:p w14:paraId="4CB8EF3B" w14:textId="77777777" w:rsidR="00111C1D" w:rsidRPr="00111C1D" w:rsidRDefault="00111C1D" w:rsidP="006342E0">
      <w:pPr>
        <w:spacing w:after="0"/>
        <w:ind w:left="2160"/>
      </w:pPr>
      <w:r w:rsidRPr="00111C1D">
        <w:t xml:space="preserve">    }</w:t>
      </w:r>
    </w:p>
    <w:p w14:paraId="6DBE7D14" w14:textId="77777777" w:rsidR="00111C1D" w:rsidRPr="00111C1D" w:rsidRDefault="00111C1D" w:rsidP="006342E0">
      <w:pPr>
        <w:spacing w:after="0"/>
        <w:ind w:left="1440"/>
      </w:pPr>
      <w:r w:rsidRPr="00111C1D">
        <w:t>});</w:t>
      </w:r>
    </w:p>
    <w:p w14:paraId="63562D3E" w14:textId="77777777" w:rsidR="00111C1D" w:rsidRPr="00111C1D" w:rsidRDefault="00111C1D" w:rsidP="006342E0">
      <w:pPr>
        <w:spacing w:after="0"/>
        <w:ind w:left="1440"/>
      </w:pPr>
      <w:proofErr w:type="spellStart"/>
      <w:r w:rsidRPr="00111C1D">
        <w:t>Object.defineProperty</w:t>
      </w:r>
      <w:proofErr w:type="spellEnd"/>
      <w:r w:rsidRPr="00111C1D">
        <w:t>(student, "</w:t>
      </w:r>
      <w:proofErr w:type="spellStart"/>
      <w:r w:rsidRPr="00111C1D">
        <w:t>changeName</w:t>
      </w:r>
      <w:proofErr w:type="spellEnd"/>
      <w:r w:rsidRPr="00111C1D">
        <w:t>", {</w:t>
      </w:r>
    </w:p>
    <w:p w14:paraId="7C128633" w14:textId="77777777" w:rsidR="00111C1D" w:rsidRPr="00111C1D" w:rsidRDefault="00111C1D" w:rsidP="006342E0">
      <w:pPr>
        <w:spacing w:after="0"/>
        <w:ind w:left="2160"/>
      </w:pPr>
      <w:r w:rsidRPr="00111C1D">
        <w:t xml:space="preserve">    </w:t>
      </w:r>
      <w:proofErr w:type="gramStart"/>
      <w:r w:rsidRPr="00111C1D">
        <w:t>set :</w:t>
      </w:r>
      <w:proofErr w:type="gramEnd"/>
      <w:r w:rsidRPr="00111C1D">
        <w:t xml:space="preserve"> function (value) {</w:t>
      </w:r>
    </w:p>
    <w:p w14:paraId="6DB35B32" w14:textId="77777777" w:rsidR="00111C1D" w:rsidRPr="00111C1D" w:rsidRDefault="00111C1D" w:rsidP="006342E0">
      <w:pPr>
        <w:spacing w:after="0"/>
        <w:ind w:left="2160"/>
      </w:pPr>
      <w:r w:rsidRPr="00111C1D">
        <w:t xml:space="preserve">        </w:t>
      </w:r>
      <w:proofErr w:type="spellStart"/>
      <w:proofErr w:type="gramStart"/>
      <w:r w:rsidRPr="00111C1D">
        <w:t>this.firstName</w:t>
      </w:r>
      <w:proofErr w:type="spellEnd"/>
      <w:proofErr w:type="gramEnd"/>
      <w:r w:rsidRPr="00111C1D">
        <w:t xml:space="preserve"> = value;</w:t>
      </w:r>
    </w:p>
    <w:p w14:paraId="14BE72FF" w14:textId="77777777" w:rsidR="00111C1D" w:rsidRPr="00111C1D" w:rsidRDefault="00111C1D" w:rsidP="006342E0">
      <w:pPr>
        <w:spacing w:after="0"/>
        <w:ind w:left="2160"/>
      </w:pPr>
      <w:r w:rsidRPr="00111C1D">
        <w:t xml:space="preserve">    }</w:t>
      </w:r>
    </w:p>
    <w:p w14:paraId="7C233808" w14:textId="18C6C9EB" w:rsidR="00111C1D" w:rsidRPr="00111C1D" w:rsidRDefault="00111C1D" w:rsidP="006342E0">
      <w:pPr>
        <w:spacing w:after="0"/>
        <w:ind w:left="1440"/>
      </w:pPr>
      <w:r w:rsidRPr="00111C1D">
        <w:t>});</w:t>
      </w:r>
    </w:p>
    <w:p w14:paraId="6E2990F3" w14:textId="77777777" w:rsidR="00111C1D" w:rsidRPr="00111C1D" w:rsidRDefault="00111C1D" w:rsidP="006342E0">
      <w:pPr>
        <w:spacing w:after="0"/>
        <w:ind w:left="1440"/>
      </w:pPr>
      <w:r w:rsidRPr="00111C1D">
        <w:t>console.log(</w:t>
      </w:r>
      <w:proofErr w:type="spellStart"/>
      <w:proofErr w:type="gramStart"/>
      <w:r w:rsidRPr="00111C1D">
        <w:t>student.firstName</w:t>
      </w:r>
      <w:proofErr w:type="spellEnd"/>
      <w:proofErr w:type="gramEnd"/>
      <w:r w:rsidRPr="00111C1D">
        <w:t>); // Monica</w:t>
      </w:r>
    </w:p>
    <w:p w14:paraId="4F4B7D6F" w14:textId="253C63A0" w:rsidR="00111C1D" w:rsidRPr="00111C1D" w:rsidRDefault="00111C1D" w:rsidP="006342E0">
      <w:pPr>
        <w:spacing w:after="0"/>
        <w:ind w:left="1440"/>
      </w:pPr>
      <w:proofErr w:type="spellStart"/>
      <w:proofErr w:type="gramStart"/>
      <w:r w:rsidRPr="00111C1D">
        <w:t>student.changeName</w:t>
      </w:r>
      <w:proofErr w:type="spellEnd"/>
      <w:proofErr w:type="gramEnd"/>
      <w:r w:rsidRPr="00111C1D">
        <w:t xml:space="preserve"> = 'Sarah';</w:t>
      </w:r>
    </w:p>
    <w:p w14:paraId="1E17D834" w14:textId="77777777" w:rsidR="00111C1D" w:rsidRPr="00111C1D" w:rsidRDefault="00111C1D" w:rsidP="006342E0">
      <w:pPr>
        <w:spacing w:after="0"/>
        <w:ind w:left="1440"/>
      </w:pPr>
      <w:r w:rsidRPr="00111C1D">
        <w:t>console.log(</w:t>
      </w:r>
      <w:proofErr w:type="spellStart"/>
      <w:proofErr w:type="gramStart"/>
      <w:r w:rsidRPr="00111C1D">
        <w:t>student.firstName</w:t>
      </w:r>
      <w:proofErr w:type="spellEnd"/>
      <w:proofErr w:type="gramEnd"/>
      <w:r w:rsidRPr="00111C1D">
        <w:t>); // Sarah</w:t>
      </w:r>
    </w:p>
    <w:p w14:paraId="0F58BB54" w14:textId="77777777" w:rsidR="00111C1D" w:rsidRDefault="00111C1D" w:rsidP="00797545">
      <w:pPr>
        <w:spacing w:after="0"/>
        <w:rPr>
          <w:sz w:val="20"/>
          <w:szCs w:val="20"/>
        </w:rPr>
      </w:pPr>
    </w:p>
    <w:p w14:paraId="2D934683" w14:textId="77777777" w:rsidR="00111C1D" w:rsidRPr="00797545" w:rsidRDefault="00111C1D" w:rsidP="00797545">
      <w:pPr>
        <w:spacing w:after="0"/>
        <w:rPr>
          <w:sz w:val="20"/>
          <w:szCs w:val="20"/>
        </w:rPr>
      </w:pPr>
    </w:p>
    <w:p w14:paraId="7E110DA2" w14:textId="77777777" w:rsidR="00B224CA" w:rsidRPr="00797545" w:rsidRDefault="00B224CA" w:rsidP="002C1F14">
      <w:pPr>
        <w:pStyle w:val="Heading2"/>
      </w:pPr>
      <w:r w:rsidRPr="00797545">
        <w:t>Object Prototypes</w:t>
      </w:r>
    </w:p>
    <w:p w14:paraId="1A9DA8A4" w14:textId="77777777" w:rsidR="009B713A" w:rsidRDefault="00B20BD8">
      <w:pPr>
        <w:pStyle w:val="ListParagraph"/>
        <w:numPr>
          <w:ilvl w:val="0"/>
          <w:numId w:val="146"/>
        </w:numPr>
      </w:pPr>
      <w:r>
        <w:t xml:space="preserve">JavaScript is a </w:t>
      </w:r>
      <w:r w:rsidR="00302C65">
        <w:t>prototype-based</w:t>
      </w:r>
      <w:r>
        <w:t xml:space="preserve"> language</w:t>
      </w:r>
      <w:r w:rsidR="009B713A">
        <w:t>.</w:t>
      </w:r>
    </w:p>
    <w:p w14:paraId="50F6EA2D" w14:textId="3B1B9EFF" w:rsidR="009B713A" w:rsidRDefault="009B713A">
      <w:pPr>
        <w:pStyle w:val="ListParagraph"/>
        <w:numPr>
          <w:ilvl w:val="0"/>
          <w:numId w:val="146"/>
        </w:numPr>
      </w:pPr>
      <w:r>
        <w:t>W</w:t>
      </w:r>
      <w:r w:rsidR="00B20BD8">
        <w:t xml:space="preserve">henever we create a function using JavaScript, JavaScript engine adds a </w:t>
      </w:r>
      <w:r w:rsidR="00B20BD8">
        <w:rPr>
          <w:rStyle w:val="Emphasis"/>
        </w:rPr>
        <w:t>prototype</w:t>
      </w:r>
      <w:r w:rsidR="00B20BD8">
        <w:t xml:space="preserve"> property inside a function</w:t>
      </w:r>
      <w:r>
        <w:t>.</w:t>
      </w:r>
    </w:p>
    <w:p w14:paraId="1CA85BD8" w14:textId="77777777" w:rsidR="009B713A" w:rsidRDefault="00B20BD8">
      <w:pPr>
        <w:pStyle w:val="ListParagraph"/>
        <w:numPr>
          <w:ilvl w:val="0"/>
          <w:numId w:val="146"/>
        </w:numPr>
      </w:pPr>
      <w:r>
        <w:rPr>
          <w:rStyle w:val="Strong"/>
        </w:rPr>
        <w:t>Prototype property</w:t>
      </w:r>
      <w:r>
        <w:t xml:space="preserve"> is basically an object (also known as Prototype object)</w:t>
      </w:r>
      <w:r w:rsidR="009B713A">
        <w:t>.</w:t>
      </w:r>
    </w:p>
    <w:p w14:paraId="4AF74011" w14:textId="32F42A9F" w:rsidR="009B713A" w:rsidRDefault="009B713A">
      <w:pPr>
        <w:pStyle w:val="ListParagraph"/>
        <w:numPr>
          <w:ilvl w:val="0"/>
          <w:numId w:val="146"/>
        </w:numPr>
      </w:pPr>
      <w:r>
        <w:t>W</w:t>
      </w:r>
      <w:r w:rsidR="00B20BD8">
        <w:t>e can attach methods and properties in a prototype object</w:t>
      </w:r>
    </w:p>
    <w:p w14:paraId="604D0C10" w14:textId="7FFEE51A" w:rsidR="009B713A" w:rsidRDefault="009B713A">
      <w:pPr>
        <w:pStyle w:val="ListParagraph"/>
        <w:numPr>
          <w:ilvl w:val="0"/>
          <w:numId w:val="146"/>
        </w:numPr>
      </w:pPr>
      <w:r>
        <w:t>W</w:t>
      </w:r>
      <w:r w:rsidR="00B20BD8">
        <w:t xml:space="preserve">hich enables all the other objects to inherit these methods and </w:t>
      </w:r>
      <w:r w:rsidR="00302C65">
        <w:t>properties.</w:t>
      </w:r>
      <w:r w:rsidR="00302C65" w:rsidRPr="00F5351F">
        <w:t xml:space="preserve"> </w:t>
      </w:r>
    </w:p>
    <w:p w14:paraId="15A92E57" w14:textId="0A61AD96" w:rsidR="00B224CA" w:rsidRDefault="00302C65">
      <w:pPr>
        <w:pStyle w:val="ListParagraph"/>
        <w:numPr>
          <w:ilvl w:val="0"/>
          <w:numId w:val="146"/>
        </w:numPr>
      </w:pPr>
      <w:r w:rsidRPr="00F5351F">
        <w:t>All</w:t>
      </w:r>
      <w:r w:rsidR="00B224CA" w:rsidRPr="00F5351F">
        <w:t xml:space="preserve"> JavaScript objects inherit properties and methods from a prototype.</w:t>
      </w:r>
    </w:p>
    <w:p w14:paraId="1783985E" w14:textId="77777777" w:rsidR="00B20BD8" w:rsidRPr="00B20BD8" w:rsidRDefault="00B20BD8" w:rsidP="00B20BD8">
      <w:pPr>
        <w:pStyle w:val="NoSpacing"/>
        <w:ind w:left="720"/>
      </w:pPr>
      <w:r w:rsidRPr="00B20BD8">
        <w:t>&lt;script&gt;</w:t>
      </w:r>
    </w:p>
    <w:p w14:paraId="7695E262" w14:textId="32EBF1C7" w:rsidR="00B20BD8" w:rsidRPr="00B20BD8" w:rsidRDefault="00B20BD8" w:rsidP="00B20BD8">
      <w:pPr>
        <w:pStyle w:val="NoSpacing"/>
        <w:ind w:left="1440"/>
      </w:pPr>
      <w:r w:rsidRPr="00B20BD8">
        <w:t xml:space="preserve">function </w:t>
      </w:r>
      <w:proofErr w:type="gramStart"/>
      <w:r w:rsidRPr="00B20BD8">
        <w:t>Person(</w:t>
      </w:r>
      <w:proofErr w:type="gramEnd"/>
      <w:r w:rsidRPr="00B20BD8">
        <w:t>name, job){   </w:t>
      </w:r>
    </w:p>
    <w:p w14:paraId="6F1ACD06" w14:textId="1D48273A" w:rsidR="00B20BD8" w:rsidRPr="00B20BD8" w:rsidRDefault="00B20BD8" w:rsidP="00B20BD8">
      <w:pPr>
        <w:pStyle w:val="NoSpacing"/>
        <w:ind w:left="1440"/>
      </w:pPr>
      <w:r w:rsidRPr="00B20BD8">
        <w:t>    this.name</w:t>
      </w:r>
      <w:r w:rsidR="00F76BAB">
        <w:t xml:space="preserve"> </w:t>
      </w:r>
      <w:r w:rsidRPr="00B20BD8">
        <w:t>= name;</w:t>
      </w:r>
    </w:p>
    <w:p w14:paraId="72385018" w14:textId="20A71D7C" w:rsidR="00B20BD8" w:rsidRPr="00B20BD8" w:rsidRDefault="00B20BD8" w:rsidP="00B20BD8">
      <w:pPr>
        <w:pStyle w:val="NoSpacing"/>
        <w:ind w:left="1440"/>
      </w:pPr>
      <w:r w:rsidRPr="00B20BD8">
        <w:t>    </w:t>
      </w:r>
      <w:proofErr w:type="spellStart"/>
      <w:r w:rsidRPr="00B20BD8">
        <w:t>this.job</w:t>
      </w:r>
      <w:proofErr w:type="spellEnd"/>
      <w:r w:rsidR="00F76BAB">
        <w:t xml:space="preserve"> </w:t>
      </w:r>
      <w:r w:rsidRPr="00B20BD8">
        <w:t>= job;</w:t>
      </w:r>
    </w:p>
    <w:p w14:paraId="406DF09A" w14:textId="470B918B" w:rsidR="004A59DF" w:rsidRDefault="00B20BD8" w:rsidP="00B20BD8">
      <w:pPr>
        <w:pStyle w:val="NoSpacing"/>
        <w:ind w:left="1440"/>
      </w:pPr>
      <w:r w:rsidRPr="00B20BD8">
        <w:t>}</w:t>
      </w:r>
    </w:p>
    <w:p w14:paraId="5C7E5EAC" w14:textId="6C553E69" w:rsidR="004A59DF" w:rsidRPr="00B20BD8" w:rsidRDefault="00F37405" w:rsidP="00B20BD8">
      <w:pPr>
        <w:pStyle w:val="NoSpacing"/>
        <w:ind w:left="1440"/>
      </w:pPr>
      <w:r>
        <w:t>c</w:t>
      </w:r>
      <w:r w:rsidR="004A59DF">
        <w:t xml:space="preserve">onst </w:t>
      </w:r>
      <w:proofErr w:type="spellStart"/>
      <w:r w:rsidR="004A59DF">
        <w:t>shuvo</w:t>
      </w:r>
      <w:proofErr w:type="spellEnd"/>
      <w:r w:rsidR="004A59DF">
        <w:t xml:space="preserve"> = new </w:t>
      </w:r>
      <w:proofErr w:type="gramStart"/>
      <w:r w:rsidR="004A59DF">
        <w:t>Person(</w:t>
      </w:r>
      <w:proofErr w:type="gramEnd"/>
      <w:r w:rsidR="004A59DF">
        <w:t>“</w:t>
      </w:r>
      <w:proofErr w:type="spellStart"/>
      <w:r w:rsidR="004A59DF">
        <w:t>s</w:t>
      </w:r>
      <w:r w:rsidR="00F76BAB">
        <w:t>h</w:t>
      </w:r>
      <w:r w:rsidR="004A59DF">
        <w:t>uvo</w:t>
      </w:r>
      <w:proofErr w:type="spellEnd"/>
      <w:r w:rsidR="004A59DF">
        <w:t>”</w:t>
      </w:r>
      <w:r w:rsidR="00F76BAB">
        <w:t xml:space="preserve"> </w:t>
      </w:r>
      <w:r w:rsidR="004A59DF">
        <w:t>,</w:t>
      </w:r>
      <w:r w:rsidR="00F76BAB">
        <w:t xml:space="preserve"> </w:t>
      </w:r>
      <w:r w:rsidR="004A59DF">
        <w:t>”job”)</w:t>
      </w:r>
    </w:p>
    <w:p w14:paraId="7EEA7B47" w14:textId="77777777" w:rsidR="00B20BD8" w:rsidRPr="00B20BD8" w:rsidRDefault="00B20BD8" w:rsidP="00B20BD8">
      <w:pPr>
        <w:pStyle w:val="NoSpacing"/>
        <w:ind w:left="720"/>
      </w:pPr>
      <w:r w:rsidRPr="00B20BD8">
        <w:t>&lt;/script&gt; </w:t>
      </w:r>
    </w:p>
    <w:p w14:paraId="3F1711A6" w14:textId="67F50041" w:rsidR="00B20BD8" w:rsidRDefault="00B20BD8" w:rsidP="00B20BD8">
      <w:pPr>
        <w:pStyle w:val="NormalWeb"/>
      </w:pPr>
      <w:r>
        <w:rPr>
          <w:noProof/>
        </w:rPr>
        <w:lastRenderedPageBreak/>
        <w:drawing>
          <wp:anchor distT="0" distB="0" distL="114300" distR="114300" simplePos="0" relativeHeight="251661312" behindDoc="0" locked="0" layoutInCell="1" allowOverlap="1" wp14:anchorId="50D9657B" wp14:editId="33344A76">
            <wp:simplePos x="0" y="0"/>
            <wp:positionH relativeFrom="column">
              <wp:posOffset>592243</wp:posOffset>
            </wp:positionH>
            <wp:positionV relativeFrom="paragraph">
              <wp:posOffset>235585</wp:posOffset>
            </wp:positionV>
            <wp:extent cx="3615055" cy="550545"/>
            <wp:effectExtent l="0" t="0" r="4445" b="1905"/>
            <wp:wrapSquare wrapText="bothSides"/>
            <wp:docPr id="5" name="Picture 5" descr="dc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d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5055" cy="550545"/>
                    </a:xfrm>
                    <a:prstGeom prst="rect">
                      <a:avLst/>
                    </a:prstGeom>
                    <a:noFill/>
                    <a:ln>
                      <a:noFill/>
                    </a:ln>
                  </pic:spPr>
                </pic:pic>
              </a:graphicData>
            </a:graphic>
          </wp:anchor>
        </w:drawing>
      </w:r>
    </w:p>
    <w:p w14:paraId="7A02ED72" w14:textId="5D5C2FBD" w:rsidR="00B20BD8" w:rsidRDefault="00B20BD8" w:rsidP="00B224CA"/>
    <w:p w14:paraId="0FA51B83" w14:textId="77777777" w:rsidR="00B20BD8" w:rsidRPr="00F5351F" w:rsidRDefault="00B20BD8" w:rsidP="00B224CA"/>
    <w:p w14:paraId="037FDC0A" w14:textId="6181D895" w:rsidR="009C11F0" w:rsidRPr="009C11F0" w:rsidRDefault="00B75A4D" w:rsidP="00F76BAB">
      <w:pPr>
        <w:spacing w:after="0"/>
      </w:pPr>
      <w:r w:rsidRPr="00F37405">
        <w:rPr>
          <w:b/>
          <w:bCs/>
          <w:sz w:val="24"/>
          <w:szCs w:val="24"/>
        </w:rPr>
        <w:t>Property</w:t>
      </w:r>
      <w:r w:rsidR="00B224CA" w:rsidRPr="00F37405">
        <w:rPr>
          <w:b/>
          <w:bCs/>
          <w:sz w:val="24"/>
          <w:szCs w:val="24"/>
        </w:rPr>
        <w:t xml:space="preserve">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allows you to add new properties to object constructors:</w:t>
      </w:r>
    </w:p>
    <w:p w14:paraId="4D6DE064" w14:textId="02426BF6" w:rsidR="00EE155C" w:rsidRDefault="00B224CA" w:rsidP="00F37405">
      <w:pPr>
        <w:pStyle w:val="NoSpacing"/>
        <w:ind w:left="1440"/>
      </w:pPr>
      <w:r w:rsidRPr="00F5351F">
        <w:t>function </w:t>
      </w:r>
      <w:proofErr w:type="gramStart"/>
      <w:r w:rsidRPr="00F5351F">
        <w:t>Person(</w:t>
      </w:r>
      <w:proofErr w:type="gramEnd"/>
      <w:r w:rsidRPr="00F5351F">
        <w:t>first, last) {</w:t>
      </w:r>
    </w:p>
    <w:p w14:paraId="077ED13E" w14:textId="77777777" w:rsidR="00EE155C" w:rsidRDefault="00B224CA" w:rsidP="00F37405">
      <w:pPr>
        <w:pStyle w:val="NoSpacing"/>
        <w:ind w:left="2160"/>
      </w:pPr>
      <w:r w:rsidRPr="00F5351F">
        <w:t>  </w:t>
      </w:r>
      <w:proofErr w:type="spellStart"/>
      <w:proofErr w:type="gramStart"/>
      <w:r w:rsidRPr="00F5351F">
        <w:t>this.firstName</w:t>
      </w:r>
      <w:proofErr w:type="spellEnd"/>
      <w:proofErr w:type="gramEnd"/>
      <w:r w:rsidRPr="00F5351F">
        <w:t> = first;</w:t>
      </w:r>
    </w:p>
    <w:p w14:paraId="386A56CE" w14:textId="77777777" w:rsidR="00EE155C" w:rsidRDefault="00B224CA" w:rsidP="00F37405">
      <w:pPr>
        <w:pStyle w:val="NoSpacing"/>
        <w:ind w:left="2160"/>
      </w:pPr>
      <w:r w:rsidRPr="00F5351F">
        <w:t>  </w:t>
      </w:r>
      <w:proofErr w:type="spellStart"/>
      <w:proofErr w:type="gramStart"/>
      <w:r w:rsidRPr="00F5351F">
        <w:t>this.lastName</w:t>
      </w:r>
      <w:proofErr w:type="spellEnd"/>
      <w:proofErr w:type="gramEnd"/>
      <w:r w:rsidRPr="00F5351F">
        <w:t> = last;</w:t>
      </w:r>
    </w:p>
    <w:p w14:paraId="258A521C" w14:textId="435409CB" w:rsidR="00B224CA" w:rsidRDefault="00B224CA" w:rsidP="00F37405">
      <w:pPr>
        <w:pStyle w:val="NoSpacing"/>
        <w:ind w:left="1440"/>
      </w:pPr>
      <w:r w:rsidRPr="00F5351F">
        <w:t>}</w:t>
      </w:r>
      <w:r w:rsidRPr="00F5351F">
        <w:br/>
      </w:r>
      <w:proofErr w:type="spellStart"/>
      <w:r w:rsidRPr="00F5351F">
        <w:t>Person.prototype.nationali</w:t>
      </w:r>
      <w:r w:rsidR="00F37405">
        <w:t>ty</w:t>
      </w:r>
      <w:proofErr w:type="spellEnd"/>
      <w:r w:rsidRPr="00F5351F">
        <w:t xml:space="preserve"> = "English"; </w:t>
      </w:r>
    </w:p>
    <w:p w14:paraId="0A087815" w14:textId="77777777" w:rsidR="00F76BAB" w:rsidRPr="00F5351F" w:rsidRDefault="00F76BAB" w:rsidP="00F37405">
      <w:pPr>
        <w:pStyle w:val="NoSpacing"/>
        <w:ind w:left="1440"/>
      </w:pPr>
    </w:p>
    <w:p w14:paraId="5283C502" w14:textId="4D5EA7B1" w:rsidR="009C11F0" w:rsidRPr="009C11F0" w:rsidRDefault="00B75A4D" w:rsidP="00F76BAB">
      <w:pPr>
        <w:spacing w:after="0"/>
      </w:pPr>
      <w:r w:rsidRPr="00F37405">
        <w:rPr>
          <w:b/>
          <w:bCs/>
          <w:sz w:val="24"/>
          <w:szCs w:val="24"/>
        </w:rPr>
        <w:t>M</w:t>
      </w:r>
      <w:r w:rsidR="00B224CA" w:rsidRPr="00F37405">
        <w:rPr>
          <w:b/>
          <w:bCs/>
          <w:sz w:val="24"/>
          <w:szCs w:val="24"/>
        </w:rPr>
        <w:t xml:space="preserve">ethod </w:t>
      </w:r>
      <w:proofErr w:type="gramStart"/>
      <w:r w:rsidR="00EF1FE9" w:rsidRPr="00F37405">
        <w:rPr>
          <w:b/>
          <w:bCs/>
          <w:sz w:val="24"/>
          <w:szCs w:val="24"/>
        </w:rPr>
        <w:t>add</w:t>
      </w:r>
      <w:proofErr w:type="gramEnd"/>
      <w:r w:rsidR="00B224CA" w:rsidRPr="00F37405">
        <w:rPr>
          <w:b/>
          <w:bCs/>
          <w:sz w:val="24"/>
          <w:szCs w:val="24"/>
        </w:rPr>
        <w:t>:</w:t>
      </w:r>
      <w:r w:rsidR="00F76BAB">
        <w:rPr>
          <w:b/>
          <w:bCs/>
          <w:sz w:val="24"/>
          <w:szCs w:val="24"/>
        </w:rPr>
        <w:t xml:space="preserve"> </w:t>
      </w:r>
      <w:r w:rsidR="009C11F0" w:rsidRPr="009C11F0">
        <w:t>The JavaScript prototype property also allows you to add new methods to objects constructors:</w:t>
      </w:r>
    </w:p>
    <w:p w14:paraId="239D650C" w14:textId="49014126" w:rsidR="009C11F0" w:rsidRDefault="00B224CA" w:rsidP="009C11F0">
      <w:pPr>
        <w:pStyle w:val="NoSpacing"/>
        <w:ind w:left="1440"/>
      </w:pPr>
      <w:r w:rsidRPr="00F5351F">
        <w:t>function </w:t>
      </w:r>
      <w:proofErr w:type="gramStart"/>
      <w:r w:rsidRPr="00F5351F">
        <w:t>Person(</w:t>
      </w:r>
      <w:proofErr w:type="gramEnd"/>
      <w:r w:rsidRPr="00F5351F">
        <w:t>first, last) {</w:t>
      </w:r>
    </w:p>
    <w:p w14:paraId="2F0CD988" w14:textId="77777777" w:rsidR="009C11F0" w:rsidRDefault="00B224CA" w:rsidP="009C11F0">
      <w:pPr>
        <w:pStyle w:val="NoSpacing"/>
        <w:ind w:left="2160"/>
      </w:pPr>
      <w:r w:rsidRPr="00F5351F">
        <w:t>  </w:t>
      </w:r>
      <w:proofErr w:type="spellStart"/>
      <w:proofErr w:type="gramStart"/>
      <w:r w:rsidRPr="00F5351F">
        <w:t>this.firstName</w:t>
      </w:r>
      <w:proofErr w:type="spellEnd"/>
      <w:proofErr w:type="gramEnd"/>
      <w:r w:rsidRPr="00F5351F">
        <w:t> = first;</w:t>
      </w:r>
    </w:p>
    <w:p w14:paraId="3B38F56B" w14:textId="77777777" w:rsidR="009C11F0" w:rsidRDefault="00B224CA" w:rsidP="009C11F0">
      <w:pPr>
        <w:pStyle w:val="NoSpacing"/>
        <w:ind w:left="2160"/>
      </w:pPr>
      <w:r w:rsidRPr="00F5351F">
        <w:t>  </w:t>
      </w:r>
      <w:proofErr w:type="spellStart"/>
      <w:proofErr w:type="gramStart"/>
      <w:r w:rsidRPr="00F5351F">
        <w:t>this.lastName</w:t>
      </w:r>
      <w:proofErr w:type="spellEnd"/>
      <w:proofErr w:type="gramEnd"/>
      <w:r w:rsidRPr="00F5351F">
        <w:t> = last;</w:t>
      </w:r>
    </w:p>
    <w:p w14:paraId="6BC1955C" w14:textId="48815574" w:rsidR="009C11F0" w:rsidRDefault="00B224CA" w:rsidP="009C11F0">
      <w:pPr>
        <w:pStyle w:val="NoSpacing"/>
        <w:ind w:left="1440"/>
      </w:pPr>
      <w:r w:rsidRPr="00F5351F">
        <w:t>}</w:t>
      </w:r>
      <w:r w:rsidRPr="00F5351F">
        <w:br/>
        <w:t>Person.prototype.name = </w:t>
      </w:r>
      <w:proofErr w:type="gramStart"/>
      <w:r w:rsidRPr="00F5351F">
        <w:t>function(</w:t>
      </w:r>
      <w:proofErr w:type="gramEnd"/>
      <w:r w:rsidRPr="00F5351F">
        <w:t>) {</w:t>
      </w:r>
    </w:p>
    <w:p w14:paraId="7DB162B1" w14:textId="77777777" w:rsidR="009C11F0" w:rsidRDefault="00B224CA" w:rsidP="009C11F0">
      <w:pPr>
        <w:pStyle w:val="NoSpacing"/>
        <w:ind w:left="2160"/>
      </w:pPr>
      <w:r w:rsidRPr="00F5351F">
        <w:t>  return </w:t>
      </w:r>
      <w:proofErr w:type="spellStart"/>
      <w:proofErr w:type="gramStart"/>
      <w:r w:rsidRPr="00F5351F">
        <w:t>this.firstName</w:t>
      </w:r>
      <w:proofErr w:type="spellEnd"/>
      <w:proofErr w:type="gramEnd"/>
      <w:r w:rsidRPr="00F5351F">
        <w:t> + " " + </w:t>
      </w:r>
      <w:proofErr w:type="spellStart"/>
      <w:r w:rsidRPr="00F5351F">
        <w:t>this.lastName</w:t>
      </w:r>
      <w:proofErr w:type="spellEnd"/>
      <w:r w:rsidRPr="00F5351F">
        <w:t>;</w:t>
      </w:r>
    </w:p>
    <w:p w14:paraId="228A0DBF" w14:textId="3069872F" w:rsidR="00B224CA" w:rsidRDefault="00B224CA" w:rsidP="00F37405">
      <w:pPr>
        <w:pStyle w:val="NoSpacing"/>
        <w:ind w:left="1440"/>
      </w:pPr>
      <w:r w:rsidRPr="00F5351F">
        <w:t>};</w:t>
      </w:r>
    </w:p>
    <w:p w14:paraId="6880E9A9" w14:textId="3ECF1286" w:rsidR="00EF1FE9" w:rsidRPr="00C81627" w:rsidRDefault="00EF1FE9" w:rsidP="00C81627">
      <w:r w:rsidRPr="00C81627">
        <w:t>Only modify your own prototypes. Never modify the prototypes of standard JavaScript objects.</w:t>
      </w:r>
    </w:p>
    <w:p w14:paraId="53A58A70" w14:textId="5B6DF6FA" w:rsidR="005A07EE" w:rsidRPr="00EB4ACD" w:rsidRDefault="005A07EE" w:rsidP="00A105D4">
      <w:pPr>
        <w:pStyle w:val="Heading1"/>
      </w:pPr>
      <w:r w:rsidRPr="00EB4ACD">
        <w:t>Function</w:t>
      </w:r>
    </w:p>
    <w:p w14:paraId="4288F129" w14:textId="77777777" w:rsidR="005D61E6" w:rsidRDefault="005D61E6" w:rsidP="00EE155C">
      <w:pPr>
        <w:pStyle w:val="NoSpacing"/>
        <w:ind w:left="1440"/>
      </w:pPr>
    </w:p>
    <w:p w14:paraId="7B91A9ED" w14:textId="6DC891A9" w:rsidR="00CD792B" w:rsidRDefault="00EE155C" w:rsidP="00D9436D">
      <w:pPr>
        <w:pStyle w:val="NoSpacing"/>
      </w:pPr>
      <w:r>
        <w:t xml:space="preserve">1. </w:t>
      </w:r>
      <w:r w:rsidR="005A07EE" w:rsidRPr="00EB4ACD">
        <w:t>JavaScript functions are defined with the </w:t>
      </w:r>
      <w:r w:rsidR="005A07EE" w:rsidRPr="00CD792B">
        <w:rPr>
          <w:color w:val="FF0000"/>
        </w:rPr>
        <w:t>function</w:t>
      </w:r>
      <w:r w:rsidR="005A07EE" w:rsidRPr="00EB4ACD">
        <w:t> keyword.</w:t>
      </w:r>
    </w:p>
    <w:p w14:paraId="6D4B86CB" w14:textId="736A669E" w:rsidR="00F8510C" w:rsidRDefault="00EE155C" w:rsidP="00F8510C">
      <w:pPr>
        <w:pStyle w:val="NoSpacing"/>
      </w:pPr>
      <w:r>
        <w:t xml:space="preserve">2. </w:t>
      </w:r>
      <w:r w:rsidR="005A07EE" w:rsidRPr="00EB4ACD">
        <w:t>You can use a function declaration or a function expression.</w:t>
      </w:r>
    </w:p>
    <w:p w14:paraId="53EFAB0A" w14:textId="096E1C3D" w:rsidR="00F8510C" w:rsidRPr="00F8510C" w:rsidRDefault="00F8510C" w:rsidP="008F7452">
      <w:pPr>
        <w:pStyle w:val="NoSpacing"/>
        <w:ind w:left="720"/>
      </w:pPr>
      <w:r>
        <w:tab/>
      </w:r>
      <w:r>
        <w:tab/>
        <w:t>Syntax:</w:t>
      </w:r>
    </w:p>
    <w:p w14:paraId="5471C4C7" w14:textId="748C22AE" w:rsidR="00806E60" w:rsidRPr="000A6025" w:rsidRDefault="00806E60" w:rsidP="008F7452">
      <w:pPr>
        <w:spacing w:after="0"/>
        <w:ind w:left="2880"/>
      </w:pPr>
      <w:r w:rsidRPr="000A6025">
        <w:t>function </w:t>
      </w:r>
      <w:r w:rsidR="008F7452">
        <w:t>&lt;</w:t>
      </w:r>
      <w:proofErr w:type="spellStart"/>
      <w:r w:rsidRPr="000A6025">
        <w:t>functionName</w:t>
      </w:r>
      <w:proofErr w:type="spellEnd"/>
      <w:r w:rsidR="008F7452">
        <w:t xml:space="preserve">&gt; </w:t>
      </w:r>
      <w:r w:rsidRPr="000A6025">
        <w:t>(parameters) {</w:t>
      </w:r>
    </w:p>
    <w:p w14:paraId="3A0BCB65" w14:textId="6BD656E2" w:rsidR="00806E60" w:rsidRPr="000A6025" w:rsidRDefault="00806E60" w:rsidP="008F7452">
      <w:pPr>
        <w:spacing w:after="0"/>
        <w:ind w:left="2880"/>
      </w:pPr>
      <w:r w:rsidRPr="000A6025">
        <w:t>  </w:t>
      </w:r>
      <w:r w:rsidRPr="000A6025">
        <w:tab/>
      </w:r>
      <w:r w:rsidR="008F7452">
        <w:t>…………………….</w:t>
      </w:r>
    </w:p>
    <w:p w14:paraId="55F0E762" w14:textId="605ADF40" w:rsidR="00806E60" w:rsidRPr="000A6025" w:rsidRDefault="00806E60" w:rsidP="008F7452">
      <w:pPr>
        <w:spacing w:after="0"/>
        <w:ind w:left="2880"/>
      </w:pPr>
      <w:r w:rsidRPr="000A6025">
        <w:t>}</w:t>
      </w:r>
    </w:p>
    <w:p w14:paraId="6397FE94" w14:textId="18D0193C" w:rsidR="00EB4ACD" w:rsidRPr="00EE155C" w:rsidRDefault="005A07EE" w:rsidP="00EB4ACD">
      <w:r w:rsidRPr="00EE155C">
        <w:t>Declared functions are not executed immediately. They are "saved for later use", and will be executed later, when they are invoked ().</w:t>
      </w:r>
    </w:p>
    <w:p w14:paraId="24E62D90" w14:textId="454E3019" w:rsidR="00EB4ACD" w:rsidRPr="000A6025" w:rsidRDefault="005A07EE" w:rsidP="008F7452">
      <w:pPr>
        <w:spacing w:after="0"/>
        <w:ind w:left="2160" w:firstLine="720"/>
      </w:pPr>
      <w:r w:rsidRPr="000A6025">
        <w:t>function </w:t>
      </w:r>
      <w:proofErr w:type="spellStart"/>
      <w:proofErr w:type="gramStart"/>
      <w:r w:rsidRPr="000A6025">
        <w:t>myFunction</w:t>
      </w:r>
      <w:proofErr w:type="spellEnd"/>
      <w:r w:rsidRPr="000A6025">
        <w:t>(</w:t>
      </w:r>
      <w:proofErr w:type="gramEnd"/>
      <w:r w:rsidRPr="000A6025">
        <w:t xml:space="preserve">a, b) </w:t>
      </w:r>
      <w:r w:rsidR="00EB4ACD" w:rsidRPr="000A6025">
        <w:t>{</w:t>
      </w:r>
    </w:p>
    <w:p w14:paraId="3BF98955" w14:textId="77777777" w:rsidR="00EB4ACD" w:rsidRPr="000A6025" w:rsidRDefault="00EB4ACD" w:rsidP="008F7452">
      <w:pPr>
        <w:spacing w:after="0"/>
        <w:ind w:left="2880" w:firstLine="720"/>
      </w:pPr>
      <w:r w:rsidRPr="000A6025">
        <w:t>r</w:t>
      </w:r>
      <w:r w:rsidR="005A07EE" w:rsidRPr="000A6025">
        <w:t>eturn a * b;</w:t>
      </w:r>
    </w:p>
    <w:p w14:paraId="17199BBA" w14:textId="0B685109" w:rsidR="005A07EE" w:rsidRPr="000A6025" w:rsidRDefault="005A07EE" w:rsidP="008F7452">
      <w:pPr>
        <w:spacing w:after="0"/>
        <w:ind w:left="2160" w:firstLine="720"/>
      </w:pPr>
      <w:r w:rsidRPr="000A6025">
        <w:t>}</w:t>
      </w:r>
    </w:p>
    <w:p w14:paraId="6A78E289" w14:textId="77777777" w:rsidR="00211652" w:rsidRPr="000A6025" w:rsidRDefault="005A07EE" w:rsidP="008F7452">
      <w:pPr>
        <w:ind w:left="2880"/>
      </w:pPr>
      <w:proofErr w:type="spellStart"/>
      <w:proofErr w:type="gramStart"/>
      <w:r w:rsidRPr="000A6025">
        <w:t>myFunction</w:t>
      </w:r>
      <w:proofErr w:type="spellEnd"/>
      <w:r w:rsidRPr="000A6025">
        <w:t>(</w:t>
      </w:r>
      <w:proofErr w:type="gramEnd"/>
      <w:r w:rsidRPr="000A6025">
        <w:t>);</w:t>
      </w:r>
    </w:p>
    <w:p w14:paraId="4335164D" w14:textId="5E00BC48" w:rsidR="00D15253" w:rsidRPr="00C25474" w:rsidRDefault="00D15253" w:rsidP="00262495">
      <w:pPr>
        <w:spacing w:after="0"/>
        <w:rPr>
          <w:color w:val="C00000"/>
        </w:rPr>
      </w:pPr>
      <w:r w:rsidRPr="00C25474">
        <w:rPr>
          <w:b/>
          <w:bCs/>
          <w:color w:val="C00000"/>
          <w:sz w:val="24"/>
          <w:szCs w:val="24"/>
        </w:rPr>
        <w:t>Function</w:t>
      </w:r>
      <w:r w:rsidR="00262495" w:rsidRPr="00C25474">
        <w:rPr>
          <w:b/>
          <w:bCs/>
          <w:color w:val="C00000"/>
          <w:sz w:val="24"/>
          <w:szCs w:val="24"/>
        </w:rPr>
        <w:t xml:space="preserve"> as Variable</w:t>
      </w:r>
      <w:r w:rsidR="003F3422" w:rsidRPr="00C25474">
        <w:rPr>
          <w:color w:val="C00000"/>
          <w:sz w:val="24"/>
          <w:szCs w:val="24"/>
        </w:rPr>
        <w:t>:</w:t>
      </w:r>
    </w:p>
    <w:p w14:paraId="781D6AB6" w14:textId="77777777" w:rsidR="008C0505" w:rsidRDefault="008C0505">
      <w:pPr>
        <w:pStyle w:val="ListParagraph"/>
        <w:numPr>
          <w:ilvl w:val="0"/>
          <w:numId w:val="74"/>
        </w:numPr>
      </w:pPr>
      <w:r>
        <w:t xml:space="preserve">Function can be store in </w:t>
      </w:r>
      <w:proofErr w:type="gramStart"/>
      <w:r>
        <w:t>variable .</w:t>
      </w:r>
      <w:proofErr w:type="gramEnd"/>
      <w:r>
        <w:t xml:space="preserve"> </w:t>
      </w:r>
    </w:p>
    <w:p w14:paraId="1B93B60A" w14:textId="59FEB33D" w:rsidR="008C0505" w:rsidRPr="00EB4ACD" w:rsidRDefault="008C0505">
      <w:pPr>
        <w:pStyle w:val="ListParagraph"/>
        <w:numPr>
          <w:ilvl w:val="0"/>
          <w:numId w:val="74"/>
        </w:numPr>
      </w:pPr>
      <w:r w:rsidRPr="00EB4ACD">
        <w:t>After a function expression has been stored in a variable, the variable can be used as a function</w:t>
      </w:r>
      <w:r w:rsidR="00262495">
        <w:t>.</w:t>
      </w:r>
    </w:p>
    <w:p w14:paraId="0BD551CF" w14:textId="77777777" w:rsidR="008C0505" w:rsidRDefault="008C0505">
      <w:pPr>
        <w:pStyle w:val="ListParagraph"/>
        <w:numPr>
          <w:ilvl w:val="0"/>
          <w:numId w:val="74"/>
        </w:numPr>
      </w:pPr>
      <w:r w:rsidRPr="00EB4ACD">
        <w:t>Functions stored in variables do not need function names. They are always invoked (called) using the variable name.</w:t>
      </w:r>
    </w:p>
    <w:p w14:paraId="47ADF85A" w14:textId="598235A6" w:rsidR="008C0505" w:rsidRPr="008C0505" w:rsidRDefault="008C0505">
      <w:pPr>
        <w:pStyle w:val="ListParagraph"/>
        <w:numPr>
          <w:ilvl w:val="0"/>
          <w:numId w:val="74"/>
        </w:numPr>
      </w:pPr>
      <w:r w:rsidRPr="00EB4ACD">
        <w:t>The function above ends with a semicolon because it is a part of an executable statement.</w:t>
      </w:r>
    </w:p>
    <w:p w14:paraId="68679D45" w14:textId="15F591CC" w:rsidR="00D15253" w:rsidRPr="008C0505" w:rsidRDefault="00D15253" w:rsidP="00D9436D">
      <w:pPr>
        <w:spacing w:after="0"/>
        <w:ind w:left="2160"/>
        <w:rPr>
          <w:color w:val="000000" w:themeColor="text1"/>
        </w:rPr>
      </w:pPr>
      <w:r w:rsidRPr="008C0505">
        <w:rPr>
          <w:color w:val="000000" w:themeColor="text1"/>
        </w:rPr>
        <w:t xml:space="preserve">const x = function (a, b) </w:t>
      </w:r>
      <w:proofErr w:type="gramStart"/>
      <w:r w:rsidRPr="008C0505">
        <w:rPr>
          <w:color w:val="000000" w:themeColor="text1"/>
        </w:rPr>
        <w:t>{</w:t>
      </w:r>
      <w:r w:rsidR="00262495">
        <w:rPr>
          <w:color w:val="000000" w:themeColor="text1"/>
        </w:rPr>
        <w:t xml:space="preserve"> </w:t>
      </w:r>
      <w:r w:rsidRPr="008C0505">
        <w:rPr>
          <w:color w:val="000000" w:themeColor="text1"/>
        </w:rPr>
        <w:t>return</w:t>
      </w:r>
      <w:proofErr w:type="gramEnd"/>
      <w:r w:rsidRPr="008C0505">
        <w:rPr>
          <w:color w:val="000000" w:themeColor="text1"/>
        </w:rPr>
        <w:t> a * b</w:t>
      </w:r>
      <w:r w:rsidR="00262495">
        <w:rPr>
          <w:color w:val="000000" w:themeColor="text1"/>
        </w:rPr>
        <w:t xml:space="preserve"> </w:t>
      </w:r>
      <w:r w:rsidRPr="008C0505">
        <w:rPr>
          <w:color w:val="000000" w:themeColor="text1"/>
        </w:rPr>
        <w:t>};</w:t>
      </w:r>
    </w:p>
    <w:p w14:paraId="47CEA03F" w14:textId="73D4A0D8" w:rsidR="00966C50" w:rsidRPr="008C0505" w:rsidRDefault="00966C50" w:rsidP="00D9436D">
      <w:pPr>
        <w:spacing w:after="0"/>
        <w:ind w:left="2160"/>
        <w:rPr>
          <w:color w:val="000000" w:themeColor="text1"/>
        </w:rPr>
      </w:pPr>
      <w:r w:rsidRPr="008C0505">
        <w:rPr>
          <w:color w:val="000000" w:themeColor="text1"/>
        </w:rPr>
        <w:t xml:space="preserve">let z = </w:t>
      </w:r>
      <w:proofErr w:type="gramStart"/>
      <w:r w:rsidRPr="008C0505">
        <w:rPr>
          <w:color w:val="000000" w:themeColor="text1"/>
        </w:rPr>
        <w:t>x(</w:t>
      </w:r>
      <w:proofErr w:type="gramEnd"/>
      <w:r w:rsidRPr="008C0505">
        <w:rPr>
          <w:color w:val="000000" w:themeColor="text1"/>
        </w:rPr>
        <w:t>4, 3);</w:t>
      </w:r>
    </w:p>
    <w:p w14:paraId="78837D2C" w14:textId="77777777" w:rsidR="006126EE" w:rsidRPr="006126EE" w:rsidRDefault="006126EE" w:rsidP="006126EE">
      <w:pPr>
        <w:spacing w:after="0"/>
        <w:ind w:left="2160"/>
      </w:pPr>
    </w:p>
    <w:p w14:paraId="070076AB" w14:textId="61AAAFE4" w:rsidR="00613927" w:rsidRPr="00C25474" w:rsidRDefault="00613927" w:rsidP="00613927">
      <w:pPr>
        <w:spacing w:after="0"/>
        <w:rPr>
          <w:b/>
          <w:bCs/>
          <w:color w:val="C00000"/>
          <w:sz w:val="26"/>
          <w:szCs w:val="26"/>
        </w:rPr>
      </w:pPr>
      <w:r w:rsidRPr="00C25474">
        <w:rPr>
          <w:b/>
          <w:bCs/>
          <w:color w:val="C00000"/>
          <w:sz w:val="26"/>
          <w:szCs w:val="26"/>
        </w:rPr>
        <w:lastRenderedPageBreak/>
        <w:t xml:space="preserve">JavaScript Function </w:t>
      </w:r>
      <w:proofErr w:type="gramStart"/>
      <w:r w:rsidRPr="00C25474">
        <w:rPr>
          <w:b/>
          <w:bCs/>
          <w:color w:val="C00000"/>
          <w:sz w:val="26"/>
          <w:szCs w:val="26"/>
        </w:rPr>
        <w:t>Constructor(</w:t>
      </w:r>
      <w:r w:rsidR="005C688E" w:rsidRPr="00C25474">
        <w:rPr>
          <w:b/>
          <w:bCs/>
          <w:color w:val="C00000"/>
          <w:sz w:val="26"/>
          <w:szCs w:val="26"/>
        </w:rPr>
        <w:t xml:space="preserve"> </w:t>
      </w:r>
      <w:r w:rsidRPr="00C25474">
        <w:rPr>
          <w:b/>
          <w:bCs/>
          <w:color w:val="C00000"/>
          <w:sz w:val="26"/>
          <w:szCs w:val="26"/>
        </w:rPr>
        <w:t>Function</w:t>
      </w:r>
      <w:proofErr w:type="gramEnd"/>
      <w:r w:rsidRPr="00C25474">
        <w:rPr>
          <w:b/>
          <w:bCs/>
          <w:color w:val="C00000"/>
          <w:sz w:val="26"/>
          <w:szCs w:val="26"/>
        </w:rPr>
        <w:t>()</w:t>
      </w:r>
      <w:r w:rsidR="005C688E" w:rsidRPr="00C25474">
        <w:rPr>
          <w:b/>
          <w:bCs/>
          <w:color w:val="C00000"/>
          <w:sz w:val="26"/>
          <w:szCs w:val="26"/>
        </w:rPr>
        <w:t xml:space="preserve"> </w:t>
      </w:r>
      <w:r w:rsidRPr="00C25474">
        <w:rPr>
          <w:b/>
          <w:bCs/>
          <w:color w:val="C00000"/>
          <w:sz w:val="26"/>
          <w:szCs w:val="26"/>
        </w:rPr>
        <w:t>)</w:t>
      </w:r>
    </w:p>
    <w:p w14:paraId="6C2AA740" w14:textId="128BD325" w:rsidR="000F3A32" w:rsidRPr="000F3A32" w:rsidRDefault="000F3A32">
      <w:pPr>
        <w:pStyle w:val="ListParagraph"/>
        <w:numPr>
          <w:ilvl w:val="0"/>
          <w:numId w:val="117"/>
        </w:numPr>
      </w:pPr>
      <w:r w:rsidRPr="000F3A32">
        <w:t>The function statement is not the only way to define a new function; you can define your function dynamically using </w:t>
      </w:r>
      <w:proofErr w:type="gramStart"/>
      <w:r w:rsidRPr="000F3A32">
        <w:rPr>
          <w:b/>
          <w:bCs/>
        </w:rPr>
        <w:t>Function(</w:t>
      </w:r>
      <w:proofErr w:type="gramEnd"/>
      <w:r w:rsidRPr="000F3A32">
        <w:rPr>
          <w:b/>
          <w:bCs/>
        </w:rPr>
        <w:t>)</w:t>
      </w:r>
      <w:r w:rsidRPr="000F3A32">
        <w:t> constructor along with the new operator.</w:t>
      </w:r>
    </w:p>
    <w:p w14:paraId="0C6AD3A3" w14:textId="55DD8EAC" w:rsidR="00613927" w:rsidRDefault="00613927">
      <w:pPr>
        <w:pStyle w:val="ListParagraph"/>
        <w:numPr>
          <w:ilvl w:val="0"/>
          <w:numId w:val="117"/>
        </w:numPr>
      </w:pPr>
      <w:proofErr w:type="gramStart"/>
      <w:r w:rsidRPr="000F3A32">
        <w:rPr>
          <w:b/>
          <w:bCs/>
        </w:rPr>
        <w:t>Function(</w:t>
      </w:r>
      <w:proofErr w:type="gramEnd"/>
      <w:r w:rsidRPr="000F3A32">
        <w:rPr>
          <w:b/>
          <w:bCs/>
        </w:rPr>
        <w:t>)</w:t>
      </w:r>
      <w:r w:rsidRPr="00613927">
        <w:t> constructor creates a new Function object</w:t>
      </w:r>
      <w:r>
        <w:t xml:space="preserve">. </w:t>
      </w:r>
    </w:p>
    <w:p w14:paraId="2FB73C78" w14:textId="0251DD73" w:rsidR="00613927" w:rsidRDefault="00613927">
      <w:pPr>
        <w:pStyle w:val="ListParagraph"/>
        <w:numPr>
          <w:ilvl w:val="0"/>
          <w:numId w:val="117"/>
        </w:numPr>
      </w:pPr>
      <w:r w:rsidRPr="00613927">
        <w:t>Calling the constructor directly can create functions dynamically</w:t>
      </w:r>
      <w:r>
        <w:t>.</w:t>
      </w:r>
    </w:p>
    <w:p w14:paraId="19A94239" w14:textId="3B2B5D23" w:rsidR="005C688E" w:rsidRPr="005C688E" w:rsidRDefault="005C688E">
      <w:pPr>
        <w:pStyle w:val="ListParagraph"/>
        <w:numPr>
          <w:ilvl w:val="0"/>
          <w:numId w:val="117"/>
        </w:numPr>
      </w:pPr>
      <w:proofErr w:type="gramStart"/>
      <w:r w:rsidRPr="000F3A32">
        <w:rPr>
          <w:b/>
          <w:bCs/>
        </w:rPr>
        <w:t>Function(</w:t>
      </w:r>
      <w:proofErr w:type="gramEnd"/>
      <w:r w:rsidRPr="000F3A32">
        <w:rPr>
          <w:b/>
          <w:bCs/>
        </w:rPr>
        <w:t>)</w:t>
      </w:r>
      <w:r w:rsidRPr="005C688E">
        <w:t> can be called with or without new. Both create a new Function instance.</w:t>
      </w:r>
    </w:p>
    <w:p w14:paraId="7F64993A" w14:textId="6A65FCD1" w:rsidR="00613927" w:rsidRPr="00613927" w:rsidRDefault="00613927" w:rsidP="005C688E">
      <w:pPr>
        <w:spacing w:after="0"/>
        <w:ind w:left="2160"/>
      </w:pPr>
      <w:r w:rsidRPr="00613927">
        <w:t>Syntax</w:t>
      </w:r>
      <w:r w:rsidR="005C688E">
        <w:t xml:space="preserve">: </w:t>
      </w:r>
    </w:p>
    <w:p w14:paraId="51574BD1" w14:textId="130A0441" w:rsidR="00613927" w:rsidRPr="00613927" w:rsidRDefault="00613927" w:rsidP="005C688E">
      <w:pPr>
        <w:spacing w:after="0"/>
        <w:ind w:left="2880"/>
      </w:pPr>
      <w:r w:rsidRPr="00613927">
        <w:t xml:space="preserve">new </w:t>
      </w:r>
      <w:proofErr w:type="gramStart"/>
      <w:r w:rsidRPr="00613927">
        <w:t>Function(</w:t>
      </w:r>
      <w:r w:rsidR="005C688E">
        <w:t xml:space="preserve"> </w:t>
      </w:r>
      <w:proofErr w:type="spellStart"/>
      <w:r w:rsidRPr="00613927">
        <w:t>functionBody</w:t>
      </w:r>
      <w:proofErr w:type="spellEnd"/>
      <w:proofErr w:type="gramEnd"/>
      <w:r w:rsidRPr="00613927">
        <w:t>)</w:t>
      </w:r>
    </w:p>
    <w:p w14:paraId="1D04739C" w14:textId="77777777" w:rsidR="00613927" w:rsidRPr="00613927" w:rsidRDefault="00613927" w:rsidP="005C688E">
      <w:pPr>
        <w:spacing w:after="0"/>
        <w:ind w:left="2880"/>
      </w:pPr>
      <w:r w:rsidRPr="00613927">
        <w:t xml:space="preserve">new </w:t>
      </w:r>
      <w:proofErr w:type="gramStart"/>
      <w:r w:rsidRPr="00613927">
        <w:t>Function(</w:t>
      </w:r>
      <w:proofErr w:type="gramEnd"/>
      <w:r w:rsidRPr="00613927">
        <w:t xml:space="preserve">arg0, </w:t>
      </w:r>
      <w:proofErr w:type="spellStart"/>
      <w:r w:rsidRPr="00613927">
        <w:t>functionBody</w:t>
      </w:r>
      <w:proofErr w:type="spellEnd"/>
      <w:r w:rsidRPr="00613927">
        <w:t>)</w:t>
      </w:r>
    </w:p>
    <w:p w14:paraId="4ED3E39D" w14:textId="77777777" w:rsidR="00613927" w:rsidRPr="00613927" w:rsidRDefault="00613927" w:rsidP="005C688E">
      <w:pPr>
        <w:spacing w:after="0"/>
        <w:ind w:left="2880"/>
      </w:pPr>
      <w:r w:rsidRPr="00613927">
        <w:t xml:space="preserve">new </w:t>
      </w:r>
      <w:proofErr w:type="gramStart"/>
      <w:r w:rsidRPr="00613927">
        <w:t>Function(</w:t>
      </w:r>
      <w:proofErr w:type="gramEnd"/>
      <w:r w:rsidRPr="00613927">
        <w:t xml:space="preserve">arg0, arg1, </w:t>
      </w:r>
      <w:proofErr w:type="spellStart"/>
      <w:r w:rsidRPr="00613927">
        <w:t>functionBody</w:t>
      </w:r>
      <w:proofErr w:type="spellEnd"/>
      <w:r w:rsidRPr="00613927">
        <w:t>)</w:t>
      </w:r>
    </w:p>
    <w:p w14:paraId="0F65695C" w14:textId="77777777" w:rsidR="00613927" w:rsidRPr="00613927" w:rsidRDefault="00613927" w:rsidP="005C688E">
      <w:pPr>
        <w:spacing w:after="0"/>
        <w:ind w:left="2880"/>
      </w:pPr>
    </w:p>
    <w:p w14:paraId="40879A41" w14:textId="77777777" w:rsidR="00613927" w:rsidRPr="00613927" w:rsidRDefault="00613927" w:rsidP="005C688E">
      <w:pPr>
        <w:spacing w:after="0"/>
        <w:ind w:left="2880"/>
      </w:pPr>
      <w:r w:rsidRPr="00613927">
        <w:t>Function(</w:t>
      </w:r>
      <w:proofErr w:type="spellStart"/>
      <w:r w:rsidRPr="00613927">
        <w:t>functionBody</w:t>
      </w:r>
      <w:proofErr w:type="spellEnd"/>
      <w:r w:rsidRPr="00613927">
        <w:t>)</w:t>
      </w:r>
    </w:p>
    <w:p w14:paraId="2D35936B" w14:textId="77777777" w:rsidR="00613927" w:rsidRPr="00613927" w:rsidRDefault="00613927" w:rsidP="005C688E">
      <w:pPr>
        <w:spacing w:after="0"/>
        <w:ind w:left="2880"/>
      </w:pPr>
      <w:proofErr w:type="gramStart"/>
      <w:r w:rsidRPr="00613927">
        <w:t>Function(</w:t>
      </w:r>
      <w:proofErr w:type="gramEnd"/>
      <w:r w:rsidRPr="00613927">
        <w:t xml:space="preserve">arg0, </w:t>
      </w:r>
      <w:proofErr w:type="spellStart"/>
      <w:r w:rsidRPr="00613927">
        <w:t>functionBody</w:t>
      </w:r>
      <w:proofErr w:type="spellEnd"/>
      <w:r w:rsidRPr="00613927">
        <w:t>)</w:t>
      </w:r>
    </w:p>
    <w:p w14:paraId="08A9D173" w14:textId="59134C6D" w:rsidR="00613927" w:rsidRPr="00613927" w:rsidRDefault="00613927" w:rsidP="000F3A32">
      <w:pPr>
        <w:spacing w:after="0"/>
        <w:ind w:left="2880"/>
      </w:pPr>
      <w:proofErr w:type="gramStart"/>
      <w:r w:rsidRPr="00613927">
        <w:t>Function(</w:t>
      </w:r>
      <w:proofErr w:type="gramEnd"/>
      <w:r w:rsidRPr="00613927">
        <w:t xml:space="preserve">arg0, arg1, </w:t>
      </w:r>
      <w:proofErr w:type="spellStart"/>
      <w:r w:rsidRPr="00613927">
        <w:t>functionBody</w:t>
      </w:r>
      <w:proofErr w:type="spellEnd"/>
      <w:r w:rsidRPr="00613927">
        <w:t>)</w:t>
      </w:r>
    </w:p>
    <w:p w14:paraId="0397D3A9" w14:textId="7C8E6F92" w:rsidR="00613927" w:rsidRDefault="000F3A32" w:rsidP="00613927">
      <w:pPr>
        <w:spacing w:after="0"/>
        <w:rPr>
          <w:color w:val="000000" w:themeColor="text1"/>
        </w:rPr>
      </w:pPr>
      <w:r>
        <w:rPr>
          <w:color w:val="000000" w:themeColor="text1"/>
        </w:rPr>
        <w:tab/>
      </w:r>
      <w:r>
        <w:rPr>
          <w:color w:val="000000" w:themeColor="text1"/>
        </w:rPr>
        <w:tab/>
      </w:r>
      <w:r>
        <w:rPr>
          <w:color w:val="000000" w:themeColor="text1"/>
        </w:rPr>
        <w:tab/>
      </w:r>
      <w:proofErr w:type="gramStart"/>
      <w:r>
        <w:rPr>
          <w:color w:val="000000" w:themeColor="text1"/>
        </w:rPr>
        <w:t>Code :</w:t>
      </w:r>
      <w:proofErr w:type="gramEnd"/>
    </w:p>
    <w:p w14:paraId="38A6F71F" w14:textId="4335A883" w:rsidR="000F3A32" w:rsidRPr="000F3A32" w:rsidRDefault="000F3A32" w:rsidP="000F3A32">
      <w:r>
        <w:tab/>
      </w:r>
      <w:r>
        <w:tab/>
      </w:r>
      <w:r>
        <w:tab/>
      </w:r>
      <w:r>
        <w:tab/>
      </w:r>
      <w:r w:rsidRPr="000F3A32">
        <w:t xml:space="preserve">const adder = new </w:t>
      </w:r>
      <w:proofErr w:type="gramStart"/>
      <w:r w:rsidRPr="000F3A32">
        <w:t>Function(</w:t>
      </w:r>
      <w:proofErr w:type="gramEnd"/>
      <w:r w:rsidRPr="000F3A32">
        <w:t>'a', 'b', 'return a + b');</w:t>
      </w:r>
    </w:p>
    <w:p w14:paraId="683B2B9B" w14:textId="77777777" w:rsidR="000F3A32" w:rsidRDefault="000F3A32" w:rsidP="00613927">
      <w:pPr>
        <w:spacing w:after="0"/>
        <w:rPr>
          <w:color w:val="000000" w:themeColor="text1"/>
        </w:rPr>
      </w:pPr>
    </w:p>
    <w:p w14:paraId="0F9E4978" w14:textId="3CB87B9C" w:rsidR="00164F33" w:rsidRPr="00C25474" w:rsidRDefault="00164F33" w:rsidP="00613927">
      <w:pPr>
        <w:spacing w:after="0"/>
        <w:rPr>
          <w:color w:val="C00000"/>
          <w:sz w:val="26"/>
          <w:szCs w:val="26"/>
        </w:rPr>
      </w:pPr>
      <w:r w:rsidRPr="00C25474">
        <w:rPr>
          <w:b/>
          <w:bCs/>
          <w:color w:val="C00000"/>
          <w:sz w:val="26"/>
          <w:szCs w:val="26"/>
        </w:rPr>
        <w:t>Self-Invoking Functions</w:t>
      </w:r>
    </w:p>
    <w:p w14:paraId="3636317D" w14:textId="77777777" w:rsidR="00164F33" w:rsidRPr="00EB4ACD" w:rsidRDefault="00164F33">
      <w:pPr>
        <w:pStyle w:val="ListParagraph"/>
        <w:numPr>
          <w:ilvl w:val="0"/>
          <w:numId w:val="2"/>
        </w:numPr>
      </w:pPr>
      <w:r w:rsidRPr="00EB4ACD">
        <w:t>A self-invoking expression is invoked (started) automatically, without being called.</w:t>
      </w:r>
    </w:p>
    <w:p w14:paraId="5DE0055C" w14:textId="78B0E115" w:rsidR="003F3422" w:rsidRPr="0095143C" w:rsidRDefault="00164F33">
      <w:pPr>
        <w:pStyle w:val="ListParagraph"/>
        <w:numPr>
          <w:ilvl w:val="0"/>
          <w:numId w:val="2"/>
        </w:numPr>
      </w:pPr>
      <w:r w:rsidRPr="00EB4ACD">
        <w:t xml:space="preserve">Function expressions will execute automatically if the expression is followed by </w:t>
      </w:r>
      <w:r w:rsidRPr="003F3422">
        <w:rPr>
          <w:b/>
          <w:bCs/>
          <w:color w:val="FF0000"/>
        </w:rPr>
        <w:t>().</w:t>
      </w:r>
    </w:p>
    <w:p w14:paraId="34B7ED3F" w14:textId="3785FC1B" w:rsidR="0095143C" w:rsidRPr="0095143C" w:rsidRDefault="0095143C">
      <w:pPr>
        <w:pStyle w:val="ListParagraph"/>
        <w:numPr>
          <w:ilvl w:val="0"/>
          <w:numId w:val="2"/>
        </w:numPr>
        <w:rPr>
          <w:color w:val="000000" w:themeColor="text1"/>
        </w:rPr>
      </w:pPr>
      <w:r w:rsidRPr="0095143C">
        <w:rPr>
          <w:color w:val="000000" w:themeColor="text1"/>
        </w:rPr>
        <w:t>Function not necessary any name</w:t>
      </w:r>
      <w:r w:rsidR="00D9436D">
        <w:rPr>
          <w:color w:val="000000" w:themeColor="text1"/>
        </w:rPr>
        <w:t>.</w:t>
      </w:r>
    </w:p>
    <w:p w14:paraId="71CE7738" w14:textId="3635812C" w:rsidR="00935CF2" w:rsidRPr="008C0505" w:rsidRDefault="0095143C" w:rsidP="00545291">
      <w:pPr>
        <w:ind w:left="2160"/>
        <w:rPr>
          <w:color w:val="000000" w:themeColor="text1"/>
        </w:rPr>
      </w:pPr>
      <w:proofErr w:type="gramStart"/>
      <w:r w:rsidRPr="008C0505">
        <w:rPr>
          <w:color w:val="000000" w:themeColor="text1"/>
        </w:rPr>
        <w:t>(</w:t>
      </w:r>
      <w:r w:rsidR="008C0505" w:rsidRPr="008C0505">
        <w:rPr>
          <w:color w:val="000000" w:themeColor="text1"/>
        </w:rPr>
        <w:t xml:space="preserve"> </w:t>
      </w:r>
      <w:r w:rsidRPr="002508C5">
        <w:t>Function</w:t>
      </w:r>
      <w:proofErr w:type="gramEnd"/>
      <w:r w:rsidR="00164F33" w:rsidRPr="002508C5">
        <w:t> </w:t>
      </w:r>
      <w:r w:rsidR="00164F33" w:rsidRPr="008C0505">
        <w:rPr>
          <w:color w:val="000000" w:themeColor="text1"/>
        </w:rPr>
        <w:t>() {</w:t>
      </w:r>
      <w:r w:rsidR="00164F33" w:rsidRPr="008C0505">
        <w:rPr>
          <w:color w:val="000000" w:themeColor="text1"/>
        </w:rPr>
        <w:br/>
        <w:t>  </w:t>
      </w:r>
      <w:r w:rsidR="002508C5">
        <w:rPr>
          <w:color w:val="000000" w:themeColor="text1"/>
        </w:rPr>
        <w:tab/>
      </w:r>
      <w:r w:rsidR="00164F33" w:rsidRPr="002508C5">
        <w:t>let </w:t>
      </w:r>
      <w:r w:rsidR="00164F33" w:rsidRPr="008C0505">
        <w:rPr>
          <w:color w:val="000000" w:themeColor="text1"/>
        </w:rPr>
        <w:t>x = "Hello!!</w:t>
      </w:r>
      <w:r w:rsidR="00747121" w:rsidRPr="008C0505">
        <w:rPr>
          <w:color w:val="000000" w:themeColor="text1"/>
        </w:rPr>
        <w:t xml:space="preserve">”; </w:t>
      </w:r>
      <w:r w:rsidR="002508C5">
        <w:rPr>
          <w:color w:val="000000" w:themeColor="text1"/>
        </w:rPr>
        <w:t xml:space="preserve">        </w:t>
      </w:r>
      <w:r w:rsidR="00747121" w:rsidRPr="008C0505">
        <w:rPr>
          <w:color w:val="000000" w:themeColor="text1"/>
        </w:rPr>
        <w:t>/</w:t>
      </w:r>
      <w:r w:rsidR="00164F33" w:rsidRPr="008C0505">
        <w:rPr>
          <w:color w:val="000000" w:themeColor="text1"/>
        </w:rPr>
        <w:t>/ I will invoke myself</w:t>
      </w:r>
      <w:r w:rsidR="00164F33" w:rsidRPr="008C0505">
        <w:rPr>
          <w:color w:val="000000" w:themeColor="text1"/>
        </w:rPr>
        <w:br/>
        <w:t>})</w:t>
      </w:r>
      <w:r w:rsidR="003F3422" w:rsidRPr="008C0505">
        <w:rPr>
          <w:color w:val="000000" w:themeColor="text1"/>
        </w:rPr>
        <w:t xml:space="preserve"> </w:t>
      </w:r>
      <w:r w:rsidR="00164F33" w:rsidRPr="008C0505">
        <w:rPr>
          <w:color w:val="000000" w:themeColor="text1"/>
        </w:rPr>
        <w:t>(</w:t>
      </w:r>
      <w:r w:rsidR="00747121" w:rsidRPr="008C0505">
        <w:rPr>
          <w:color w:val="000000" w:themeColor="text1"/>
        </w:rPr>
        <w:t>);</w:t>
      </w:r>
    </w:p>
    <w:p w14:paraId="35344AFC" w14:textId="090079D8" w:rsidR="001B0D7E" w:rsidRPr="00C25474" w:rsidRDefault="001B0D7E" w:rsidP="00AF7E1B">
      <w:pPr>
        <w:spacing w:after="0"/>
        <w:rPr>
          <w:b/>
          <w:bCs/>
          <w:color w:val="C00000"/>
          <w:sz w:val="24"/>
          <w:szCs w:val="24"/>
        </w:rPr>
      </w:pPr>
      <w:r w:rsidRPr="00C25474">
        <w:rPr>
          <w:b/>
          <w:bCs/>
          <w:color w:val="C00000"/>
          <w:sz w:val="24"/>
          <w:szCs w:val="24"/>
        </w:rPr>
        <w:t>Function Parameters</w:t>
      </w:r>
    </w:p>
    <w:p w14:paraId="248484A0" w14:textId="60C40ECF" w:rsidR="002C5856" w:rsidRDefault="002C5856" w:rsidP="00373D8F">
      <w:pPr>
        <w:spacing w:after="0"/>
      </w:pPr>
      <w:proofErr w:type="gramStart"/>
      <w:r w:rsidRPr="00C25474">
        <w:rPr>
          <w:b/>
          <w:bCs/>
        </w:rPr>
        <w:t>Parameter</w:t>
      </w:r>
      <w:r w:rsidRPr="00C25474">
        <w:t xml:space="preserve"> </w:t>
      </w:r>
      <w:r w:rsidRPr="002C5856">
        <w:rPr>
          <w:b/>
          <w:bCs/>
          <w:color w:val="C00000"/>
        </w:rPr>
        <w:t>:</w:t>
      </w:r>
      <w:proofErr w:type="gramEnd"/>
      <w:r>
        <w:t xml:space="preserve"> </w:t>
      </w:r>
      <w:r w:rsidRPr="002C5856">
        <w:t xml:space="preserve">When a value is passed when declaring a function, it is called parameter. </w:t>
      </w:r>
    </w:p>
    <w:p w14:paraId="14A5B68C" w14:textId="00B3AD23" w:rsidR="002C5856" w:rsidRPr="002C5856" w:rsidRDefault="002C5856" w:rsidP="002C5856">
      <w:proofErr w:type="gramStart"/>
      <w:r w:rsidRPr="00C25474">
        <w:rPr>
          <w:b/>
          <w:bCs/>
        </w:rPr>
        <w:t xml:space="preserve">Argument </w:t>
      </w:r>
      <w:r w:rsidRPr="002C5856">
        <w:rPr>
          <w:b/>
          <w:bCs/>
          <w:color w:val="C00000"/>
        </w:rPr>
        <w:t>:</w:t>
      </w:r>
      <w:proofErr w:type="gramEnd"/>
      <w:r w:rsidRPr="002C5856">
        <w:rPr>
          <w:color w:val="C00000"/>
        </w:rPr>
        <w:t xml:space="preserve"> </w:t>
      </w:r>
      <w:r w:rsidRPr="002C5856">
        <w:t>when the function is called, the value passed is called argument.</w:t>
      </w:r>
    </w:p>
    <w:p w14:paraId="174A0F03" w14:textId="6868B99D" w:rsidR="002B1BE4" w:rsidRPr="008C0505" w:rsidRDefault="002B1BE4">
      <w:pPr>
        <w:pStyle w:val="ListParagraph"/>
        <w:numPr>
          <w:ilvl w:val="0"/>
          <w:numId w:val="3"/>
        </w:numPr>
      </w:pPr>
      <w:r w:rsidRPr="008C0505">
        <w:t>JavaScript function definitions do not specify data types for parameters.</w:t>
      </w:r>
    </w:p>
    <w:p w14:paraId="0F2EA230" w14:textId="77777777" w:rsidR="002B1BE4" w:rsidRPr="008C0505" w:rsidRDefault="002B1BE4">
      <w:pPr>
        <w:pStyle w:val="ListParagraph"/>
        <w:numPr>
          <w:ilvl w:val="0"/>
          <w:numId w:val="3"/>
        </w:numPr>
      </w:pPr>
      <w:r w:rsidRPr="008C0505">
        <w:t>JavaScript functions do not perform type checking on the passed arguments.</w:t>
      </w:r>
    </w:p>
    <w:p w14:paraId="2DF7D243" w14:textId="48C95EF9" w:rsidR="002B1BE4" w:rsidRPr="008C0505" w:rsidRDefault="002B1BE4">
      <w:pPr>
        <w:pStyle w:val="ListParagraph"/>
        <w:numPr>
          <w:ilvl w:val="0"/>
          <w:numId w:val="3"/>
        </w:numPr>
      </w:pPr>
      <w:r w:rsidRPr="008C0505">
        <w:t>JavaScript functions do not check the number of arguments received.</w:t>
      </w:r>
    </w:p>
    <w:p w14:paraId="1985035E" w14:textId="04B0662C" w:rsidR="001B0D7E" w:rsidRPr="008C0505" w:rsidRDefault="00F112FE" w:rsidP="00C00225">
      <w:pPr>
        <w:spacing w:after="0"/>
        <w:ind w:left="1440"/>
        <w:rPr>
          <w:color w:val="000000" w:themeColor="text1"/>
        </w:rPr>
      </w:pPr>
      <w:r>
        <w:rPr>
          <w:color w:val="000000" w:themeColor="text1"/>
        </w:rPr>
        <w:tab/>
      </w:r>
      <w:r w:rsidR="001B0D7E" w:rsidRPr="008C0505">
        <w:rPr>
          <w:color w:val="000000" w:themeColor="text1"/>
        </w:rPr>
        <w:t>function </w:t>
      </w:r>
      <w:proofErr w:type="spellStart"/>
      <w:proofErr w:type="gramStart"/>
      <w:r w:rsidR="001B0D7E" w:rsidRPr="008C0505">
        <w:rPr>
          <w:color w:val="000000" w:themeColor="text1"/>
        </w:rPr>
        <w:t>functionName</w:t>
      </w:r>
      <w:proofErr w:type="spellEnd"/>
      <w:r w:rsidR="001B0D7E" w:rsidRPr="008C0505">
        <w:rPr>
          <w:color w:val="000000" w:themeColor="text1"/>
        </w:rPr>
        <w:t>(</w:t>
      </w:r>
      <w:proofErr w:type="gramEnd"/>
      <w:r w:rsidR="001B0D7E" w:rsidRPr="008C0505">
        <w:rPr>
          <w:color w:val="000000" w:themeColor="text1"/>
        </w:rPr>
        <w:t>para1, para2,</w:t>
      </w:r>
      <w:r>
        <w:rPr>
          <w:color w:val="000000" w:themeColor="text1"/>
        </w:rPr>
        <w:t xml:space="preserve"> ….. </w:t>
      </w:r>
      <w:r w:rsidR="001B0D7E" w:rsidRPr="008C0505">
        <w:rPr>
          <w:color w:val="000000" w:themeColor="text1"/>
        </w:rPr>
        <w:t>) {</w:t>
      </w:r>
      <w:r w:rsidR="001B0D7E" w:rsidRPr="008C0505">
        <w:rPr>
          <w:color w:val="000000" w:themeColor="text1"/>
        </w:rPr>
        <w:tab/>
      </w:r>
    </w:p>
    <w:p w14:paraId="1EDA4DB2" w14:textId="7C4E13DD" w:rsidR="001B0D7E" w:rsidRPr="008C0505" w:rsidRDefault="001B0D7E" w:rsidP="00C00225">
      <w:pPr>
        <w:spacing w:after="0"/>
        <w:ind w:left="1440" w:firstLine="720"/>
        <w:rPr>
          <w:color w:val="000000" w:themeColor="text1"/>
        </w:rPr>
      </w:pPr>
      <w:r w:rsidRPr="008C0505">
        <w:rPr>
          <w:color w:val="000000" w:themeColor="text1"/>
        </w:rPr>
        <w:t> </w:t>
      </w:r>
      <w:r w:rsidR="00C20485" w:rsidRPr="008C0505">
        <w:rPr>
          <w:color w:val="000000" w:themeColor="text1"/>
        </w:rPr>
        <w:tab/>
      </w:r>
      <w:r w:rsidR="00F112FE">
        <w:rPr>
          <w:color w:val="000000" w:themeColor="text1"/>
        </w:rPr>
        <w:t>……………….</w:t>
      </w:r>
    </w:p>
    <w:p w14:paraId="74F4A790" w14:textId="1F48CF19" w:rsidR="002B1BE4" w:rsidRDefault="001B0D7E" w:rsidP="00C00225">
      <w:pPr>
        <w:spacing w:after="0"/>
        <w:ind w:left="1440" w:firstLine="720"/>
        <w:rPr>
          <w:color w:val="000000" w:themeColor="text1"/>
        </w:rPr>
      </w:pPr>
      <w:r w:rsidRPr="008C0505">
        <w:rPr>
          <w:color w:val="000000" w:themeColor="text1"/>
        </w:rPr>
        <w:t>}</w:t>
      </w:r>
    </w:p>
    <w:p w14:paraId="22A934C3" w14:textId="78B5B39F" w:rsidR="001B5E83" w:rsidRPr="002C5856" w:rsidRDefault="001B5E83">
      <w:pPr>
        <w:pStyle w:val="ListParagraph"/>
        <w:numPr>
          <w:ilvl w:val="0"/>
          <w:numId w:val="3"/>
        </w:numPr>
        <w:spacing w:after="0"/>
      </w:pPr>
      <w:r w:rsidRPr="008C0505">
        <w:t>If a function is called with missing arguments (less than declared), the missing values are set to </w:t>
      </w:r>
      <w:r w:rsidRPr="002508C5">
        <w:rPr>
          <w:color w:val="FF0000"/>
        </w:rPr>
        <w:t>undefined.</w:t>
      </w:r>
    </w:p>
    <w:p w14:paraId="653F83B9" w14:textId="3124FE8B" w:rsidR="002C5856" w:rsidRPr="002C5856" w:rsidRDefault="002C5856" w:rsidP="00C00225">
      <w:pPr>
        <w:spacing w:after="0"/>
        <w:ind w:left="2160"/>
      </w:pPr>
      <w:r w:rsidRPr="002C5856">
        <w:t>function </w:t>
      </w:r>
      <w:proofErr w:type="gramStart"/>
      <w:r w:rsidR="00BD5333">
        <w:t>sum</w:t>
      </w:r>
      <w:r w:rsidRPr="002C5856">
        <w:t>(</w:t>
      </w:r>
      <w:proofErr w:type="gramEnd"/>
      <w:r w:rsidR="00BD5333">
        <w:t xml:space="preserve">x </w:t>
      </w:r>
      <w:r w:rsidRPr="002C5856">
        <w:t>,</w:t>
      </w:r>
      <w:r w:rsidR="00BD5333">
        <w:t xml:space="preserve"> y</w:t>
      </w:r>
      <w:r w:rsidRPr="002C5856">
        <w:t>) {</w:t>
      </w:r>
    </w:p>
    <w:p w14:paraId="72A00B18" w14:textId="74FBA728" w:rsidR="00BD5333" w:rsidRDefault="002C5856" w:rsidP="00C00225">
      <w:pPr>
        <w:spacing w:after="0"/>
        <w:ind w:left="2160"/>
      </w:pPr>
      <w:r w:rsidRPr="002C5856">
        <w:t> </w:t>
      </w:r>
      <w:r w:rsidR="00BD5333">
        <w:tab/>
        <w:t>return x*</w:t>
      </w:r>
      <w:proofErr w:type="gramStart"/>
      <w:r w:rsidR="00BD5333">
        <w:t xml:space="preserve">y;   </w:t>
      </w:r>
      <w:proofErr w:type="gramEnd"/>
      <w:r w:rsidR="00BD5333">
        <w:t xml:space="preserve"> // y = undefined </w:t>
      </w:r>
    </w:p>
    <w:p w14:paraId="50FF235D" w14:textId="58E8B622" w:rsidR="002C5856" w:rsidRPr="002C5856" w:rsidRDefault="002C5856" w:rsidP="00C00225">
      <w:pPr>
        <w:spacing w:after="0"/>
        <w:ind w:left="2160"/>
      </w:pPr>
      <w:r w:rsidRPr="002C5856">
        <w:t>}</w:t>
      </w:r>
    </w:p>
    <w:p w14:paraId="473DA329" w14:textId="11642856" w:rsidR="001B5E83" w:rsidRPr="001B5E83" w:rsidRDefault="00BD5333" w:rsidP="00C00225">
      <w:pPr>
        <w:ind w:left="720"/>
      </w:pPr>
      <w:r>
        <w:tab/>
      </w:r>
      <w:r>
        <w:tab/>
      </w:r>
      <w:proofErr w:type="gramStart"/>
      <w:r>
        <w:t>sum(</w:t>
      </w:r>
      <w:proofErr w:type="gramEnd"/>
      <w:r>
        <w:t xml:space="preserve">12);  </w:t>
      </w:r>
    </w:p>
    <w:p w14:paraId="39AE32D6" w14:textId="78A1E3C0" w:rsidR="00373D8F" w:rsidRPr="00373D8F" w:rsidRDefault="00AF7E1B">
      <w:pPr>
        <w:pStyle w:val="ListParagraph"/>
        <w:numPr>
          <w:ilvl w:val="0"/>
          <w:numId w:val="3"/>
        </w:numPr>
        <w:spacing w:after="0"/>
      </w:pPr>
      <w:r>
        <w:t>W</w:t>
      </w:r>
      <w:r w:rsidR="00373D8F">
        <w:t xml:space="preserve">e can assign a default value to parameter. </w:t>
      </w:r>
    </w:p>
    <w:p w14:paraId="702C6676" w14:textId="02495586" w:rsidR="00C20485" w:rsidRPr="008C0505" w:rsidRDefault="001B0D7E" w:rsidP="008C0505">
      <w:pPr>
        <w:spacing w:after="0"/>
        <w:ind w:left="2160"/>
        <w:rPr>
          <w:sz w:val="20"/>
          <w:szCs w:val="20"/>
        </w:rPr>
      </w:pPr>
      <w:r w:rsidRPr="008C0505">
        <w:rPr>
          <w:sz w:val="20"/>
          <w:szCs w:val="20"/>
        </w:rPr>
        <w:t>function </w:t>
      </w:r>
      <w:r w:rsidR="00C00225">
        <w:rPr>
          <w:sz w:val="20"/>
          <w:szCs w:val="20"/>
        </w:rPr>
        <w:t>sum</w:t>
      </w:r>
      <w:r w:rsidR="00423C75" w:rsidRPr="008C0505">
        <w:rPr>
          <w:sz w:val="20"/>
          <w:szCs w:val="20"/>
        </w:rPr>
        <w:t xml:space="preserve"> (</w:t>
      </w:r>
      <w:r w:rsidR="00C00225">
        <w:rPr>
          <w:sz w:val="20"/>
          <w:szCs w:val="20"/>
        </w:rPr>
        <w:t>x</w:t>
      </w:r>
      <w:r w:rsidRPr="008C0505">
        <w:rPr>
          <w:sz w:val="20"/>
          <w:szCs w:val="20"/>
        </w:rPr>
        <w:t xml:space="preserve">, </w:t>
      </w:r>
      <w:r w:rsidR="00C00225">
        <w:rPr>
          <w:sz w:val="20"/>
          <w:szCs w:val="20"/>
        </w:rPr>
        <w:t>y</w:t>
      </w:r>
      <w:r w:rsidRPr="008C0505">
        <w:rPr>
          <w:sz w:val="20"/>
          <w:szCs w:val="20"/>
        </w:rPr>
        <w:t xml:space="preserve"> = 2) </w:t>
      </w:r>
      <w:r w:rsidR="00C20485" w:rsidRPr="008C0505">
        <w:rPr>
          <w:sz w:val="20"/>
          <w:szCs w:val="20"/>
        </w:rPr>
        <w:t>{</w:t>
      </w:r>
    </w:p>
    <w:p w14:paraId="53E56075" w14:textId="5651036F" w:rsidR="00C00225" w:rsidRDefault="00C00225" w:rsidP="00373D8F">
      <w:pPr>
        <w:spacing w:after="0"/>
        <w:ind w:left="2160"/>
        <w:rPr>
          <w:sz w:val="20"/>
          <w:szCs w:val="20"/>
        </w:rPr>
      </w:pPr>
      <w:r>
        <w:rPr>
          <w:sz w:val="20"/>
          <w:szCs w:val="20"/>
        </w:rPr>
        <w:tab/>
        <w:t>return x*y;</w:t>
      </w:r>
    </w:p>
    <w:p w14:paraId="7D8B3142" w14:textId="7CFD9D5A" w:rsidR="001B0D7E" w:rsidRDefault="001B0D7E" w:rsidP="00373D8F">
      <w:pPr>
        <w:spacing w:after="0"/>
        <w:ind w:left="2160"/>
        <w:rPr>
          <w:sz w:val="20"/>
          <w:szCs w:val="20"/>
        </w:rPr>
      </w:pPr>
      <w:r w:rsidRPr="008C0505">
        <w:rPr>
          <w:sz w:val="20"/>
          <w:szCs w:val="20"/>
        </w:rPr>
        <w:t>}</w:t>
      </w:r>
    </w:p>
    <w:p w14:paraId="031F5D2C" w14:textId="31103F3F" w:rsidR="00C00225" w:rsidRPr="00373D8F" w:rsidRDefault="00C00225" w:rsidP="00373D8F">
      <w:pPr>
        <w:spacing w:after="0"/>
        <w:ind w:left="2160"/>
        <w:rPr>
          <w:sz w:val="20"/>
          <w:szCs w:val="20"/>
        </w:rPr>
      </w:pPr>
      <w:proofErr w:type="gramStart"/>
      <w:r>
        <w:rPr>
          <w:sz w:val="20"/>
          <w:szCs w:val="20"/>
        </w:rPr>
        <w:t>Sum(</w:t>
      </w:r>
      <w:proofErr w:type="gramEnd"/>
      <w:r>
        <w:rPr>
          <w:sz w:val="20"/>
          <w:szCs w:val="20"/>
        </w:rPr>
        <w:t>12);</w:t>
      </w:r>
    </w:p>
    <w:p w14:paraId="6CE494FB" w14:textId="2CFE68C2" w:rsidR="00BE096C" w:rsidRPr="00C25474" w:rsidRDefault="001B0D7E" w:rsidP="00C00225">
      <w:pPr>
        <w:spacing w:after="0"/>
        <w:rPr>
          <w:b/>
          <w:bCs/>
          <w:color w:val="C00000"/>
          <w:sz w:val="24"/>
          <w:szCs w:val="24"/>
        </w:rPr>
      </w:pPr>
      <w:r w:rsidRPr="00C25474">
        <w:rPr>
          <w:b/>
          <w:bCs/>
          <w:color w:val="C00000"/>
          <w:sz w:val="24"/>
          <w:szCs w:val="24"/>
        </w:rPr>
        <w:lastRenderedPageBreak/>
        <w:t>The Arguments</w:t>
      </w:r>
    </w:p>
    <w:p w14:paraId="7621BC7C" w14:textId="14CB760D" w:rsidR="00BE096C" w:rsidRPr="00423C75" w:rsidRDefault="00BE096C">
      <w:pPr>
        <w:pStyle w:val="ListParagraph"/>
        <w:numPr>
          <w:ilvl w:val="0"/>
          <w:numId w:val="23"/>
        </w:numPr>
        <w:rPr>
          <w:b/>
          <w:bCs/>
          <w:color w:val="00B0F0"/>
          <w:sz w:val="24"/>
          <w:szCs w:val="24"/>
        </w:rPr>
      </w:pPr>
      <w:r w:rsidRPr="00423C75">
        <w:rPr>
          <w:shd w:val="clear" w:color="auto" w:fill="FFFFFF"/>
        </w:rPr>
        <w:t>JavaScript functions have a built-in object called the arguments object.</w:t>
      </w:r>
    </w:p>
    <w:p w14:paraId="7B9FE65D" w14:textId="663E0498" w:rsidR="007754A7" w:rsidRDefault="007754A7">
      <w:pPr>
        <w:pStyle w:val="ListParagraph"/>
        <w:numPr>
          <w:ilvl w:val="0"/>
          <w:numId w:val="23"/>
        </w:numPr>
      </w:pPr>
      <w:r>
        <w:t>A</w:t>
      </w:r>
      <w:r w:rsidR="001B0D7E" w:rsidRPr="001B0D7E">
        <w:t>rguments are the real values passed to (and received by) the function.</w:t>
      </w:r>
    </w:p>
    <w:p w14:paraId="27E899FF" w14:textId="79FFAFF8" w:rsidR="00BE096C" w:rsidRPr="006E41DA" w:rsidRDefault="00BE096C">
      <w:pPr>
        <w:pStyle w:val="ListParagraph"/>
        <w:numPr>
          <w:ilvl w:val="0"/>
          <w:numId w:val="23"/>
        </w:numPr>
      </w:pPr>
      <w:r w:rsidRPr="002508C5">
        <w:rPr>
          <w:color w:val="FF0000"/>
        </w:rPr>
        <w:t>arguments</w:t>
      </w:r>
      <w:r>
        <w:t xml:space="preserve"> </w:t>
      </w:r>
      <w:r w:rsidR="00423C75">
        <w:t>name array</w:t>
      </w:r>
      <w:r>
        <w:t xml:space="preserve"> </w:t>
      </w:r>
      <w:r w:rsidR="00423C75">
        <w:t>receives</w:t>
      </w:r>
      <w:r>
        <w:t xml:space="preserve"> all the argument passed in function. </w:t>
      </w:r>
    </w:p>
    <w:p w14:paraId="28212E37" w14:textId="65D92704" w:rsidR="007754A7" w:rsidRPr="003A006D" w:rsidRDefault="001B0D7E" w:rsidP="008C0505">
      <w:pPr>
        <w:spacing w:after="0"/>
        <w:ind w:left="1440"/>
        <w:rPr>
          <w:sz w:val="24"/>
          <w:szCs w:val="24"/>
        </w:rPr>
      </w:pPr>
      <w:r w:rsidRPr="003A006D">
        <w:t xml:space="preserve">x = </w:t>
      </w:r>
      <w:proofErr w:type="spellStart"/>
      <w:proofErr w:type="gramStart"/>
      <w:r w:rsidRPr="003A006D">
        <w:t>findMax</w:t>
      </w:r>
      <w:proofErr w:type="spellEnd"/>
      <w:r w:rsidRPr="003A006D">
        <w:t>(</w:t>
      </w:r>
      <w:proofErr w:type="gramEnd"/>
      <w:r w:rsidRPr="003A006D">
        <w:t>1, 123, 500, 115, 44, 88);</w:t>
      </w:r>
      <w:r w:rsidR="002D5F99" w:rsidRPr="003A006D">
        <w:t xml:space="preserve">   // argument value……  </w:t>
      </w:r>
    </w:p>
    <w:p w14:paraId="232A82E5" w14:textId="6F018390" w:rsidR="007754A7" w:rsidRPr="003A006D" w:rsidRDefault="001B0D7E" w:rsidP="008C0505">
      <w:pPr>
        <w:spacing w:after="0"/>
        <w:ind w:left="1440"/>
      </w:pPr>
      <w:r w:rsidRPr="003A006D">
        <w:t>function </w:t>
      </w:r>
      <w:proofErr w:type="spellStart"/>
      <w:proofErr w:type="gramStart"/>
      <w:r w:rsidRPr="003A006D">
        <w:t>findMax</w:t>
      </w:r>
      <w:proofErr w:type="spellEnd"/>
      <w:r w:rsidRPr="003A006D">
        <w:t>(</w:t>
      </w:r>
      <w:proofErr w:type="gramEnd"/>
      <w:r w:rsidRPr="003A006D">
        <w:t>) {</w:t>
      </w:r>
    </w:p>
    <w:p w14:paraId="471A1B6C" w14:textId="046B4B0A" w:rsidR="007754A7" w:rsidRPr="003A006D" w:rsidRDefault="001B0D7E" w:rsidP="008C0505">
      <w:pPr>
        <w:spacing w:after="0"/>
        <w:ind w:left="2160"/>
      </w:pPr>
      <w:r w:rsidRPr="003A006D">
        <w:t>  let max = -Infinity;</w:t>
      </w:r>
    </w:p>
    <w:p w14:paraId="17898A63" w14:textId="05EF4441" w:rsidR="007754A7" w:rsidRPr="003A006D" w:rsidRDefault="001B0D7E" w:rsidP="008C0505">
      <w:pPr>
        <w:spacing w:after="0"/>
        <w:ind w:left="2160"/>
      </w:pPr>
      <w:r w:rsidRPr="003A006D">
        <w:t>  for (let </w:t>
      </w:r>
      <w:proofErr w:type="spellStart"/>
      <w:r w:rsidRPr="003A006D">
        <w:t>i</w:t>
      </w:r>
      <w:proofErr w:type="spellEnd"/>
      <w:r w:rsidRPr="003A006D">
        <w:t xml:space="preserve"> = 0; </w:t>
      </w:r>
      <w:proofErr w:type="spellStart"/>
      <w:r w:rsidRPr="003A006D">
        <w:t>i</w:t>
      </w:r>
      <w:proofErr w:type="spellEnd"/>
      <w:r w:rsidRPr="003A006D">
        <w:t xml:space="preserve"> &lt; </w:t>
      </w:r>
      <w:proofErr w:type="spellStart"/>
      <w:proofErr w:type="gramStart"/>
      <w:r w:rsidRPr="003A006D">
        <w:t>arguments.length</w:t>
      </w:r>
      <w:proofErr w:type="spellEnd"/>
      <w:proofErr w:type="gramEnd"/>
      <w:r w:rsidRPr="003A006D">
        <w:t xml:space="preserve">; </w:t>
      </w:r>
      <w:proofErr w:type="spellStart"/>
      <w:r w:rsidRPr="003A006D">
        <w:t>i</w:t>
      </w:r>
      <w:proofErr w:type="spellEnd"/>
      <w:r w:rsidRPr="003A006D">
        <w:t>++) {</w:t>
      </w:r>
    </w:p>
    <w:p w14:paraId="2755DD78" w14:textId="102A96C3" w:rsidR="007754A7" w:rsidRPr="003A006D" w:rsidRDefault="001B0D7E" w:rsidP="008C0505">
      <w:pPr>
        <w:spacing w:after="0"/>
        <w:ind w:left="2160"/>
      </w:pPr>
      <w:r w:rsidRPr="003A006D">
        <w:t>   </w:t>
      </w:r>
      <w:r w:rsidR="002D5F99" w:rsidRPr="003A006D">
        <w:tab/>
      </w:r>
      <w:r w:rsidRPr="003A006D">
        <w:t> if (arguments[</w:t>
      </w:r>
      <w:proofErr w:type="spellStart"/>
      <w:r w:rsidRPr="003A006D">
        <w:t>i</w:t>
      </w:r>
      <w:proofErr w:type="spellEnd"/>
      <w:r w:rsidRPr="003A006D">
        <w:t>] &gt; max) {</w:t>
      </w:r>
    </w:p>
    <w:p w14:paraId="67C70D75" w14:textId="41C271FB" w:rsidR="007754A7" w:rsidRPr="003A006D" w:rsidRDefault="001B0D7E" w:rsidP="008C0505">
      <w:pPr>
        <w:spacing w:after="0"/>
        <w:ind w:left="2160"/>
      </w:pPr>
      <w:r w:rsidRPr="003A006D">
        <w:t>      </w:t>
      </w:r>
      <w:r w:rsidR="002D5F99" w:rsidRPr="003A006D">
        <w:tab/>
      </w:r>
      <w:r w:rsidR="002D5F99" w:rsidRPr="003A006D">
        <w:tab/>
      </w:r>
      <w:r w:rsidRPr="003A006D">
        <w:t>max = arguments[</w:t>
      </w:r>
      <w:proofErr w:type="spellStart"/>
      <w:r w:rsidRPr="003A006D">
        <w:t>i</w:t>
      </w:r>
      <w:proofErr w:type="spellEnd"/>
      <w:r w:rsidRPr="003A006D">
        <w:t>];</w:t>
      </w:r>
    </w:p>
    <w:p w14:paraId="6315FF63" w14:textId="4CE67FD2" w:rsidR="007754A7" w:rsidRPr="003A006D" w:rsidRDefault="001B0D7E" w:rsidP="008C0505">
      <w:pPr>
        <w:spacing w:after="0"/>
        <w:ind w:left="2160"/>
      </w:pPr>
      <w:r w:rsidRPr="003A006D">
        <w:t>    </w:t>
      </w:r>
      <w:r w:rsidR="002D5F99" w:rsidRPr="003A006D">
        <w:tab/>
      </w:r>
      <w:r w:rsidR="007754A7" w:rsidRPr="003A006D">
        <w:t>}</w:t>
      </w:r>
    </w:p>
    <w:p w14:paraId="3C86D9FE" w14:textId="0340AC13" w:rsidR="007754A7" w:rsidRPr="003A006D" w:rsidRDefault="001B0D7E" w:rsidP="008C0505">
      <w:pPr>
        <w:spacing w:after="0"/>
        <w:ind w:left="2160"/>
      </w:pPr>
      <w:r w:rsidRPr="003A006D">
        <w:t>  }</w:t>
      </w:r>
    </w:p>
    <w:p w14:paraId="3FB286A5" w14:textId="597DFCB6" w:rsidR="007754A7" w:rsidRPr="003A006D" w:rsidRDefault="001B0D7E" w:rsidP="008C0505">
      <w:pPr>
        <w:spacing w:after="0"/>
        <w:ind w:left="1440"/>
      </w:pPr>
      <w:r w:rsidRPr="003A006D">
        <w:t> </w:t>
      </w:r>
      <w:r w:rsidR="002D5F99" w:rsidRPr="003A006D">
        <w:tab/>
      </w:r>
      <w:r w:rsidRPr="003A006D">
        <w:t>return max;</w:t>
      </w:r>
    </w:p>
    <w:p w14:paraId="06C32B64" w14:textId="0C0B6C17" w:rsidR="001B0D7E" w:rsidRDefault="001B0D7E" w:rsidP="003A006D">
      <w:pPr>
        <w:spacing w:after="0"/>
        <w:ind w:left="1440"/>
      </w:pPr>
      <w:r w:rsidRPr="003A006D">
        <w:t>}</w:t>
      </w:r>
    </w:p>
    <w:p w14:paraId="03969495" w14:textId="46E95937" w:rsidR="001B0D7E" w:rsidRPr="008C0505" w:rsidRDefault="001B0D7E">
      <w:pPr>
        <w:pStyle w:val="ListParagraph"/>
        <w:numPr>
          <w:ilvl w:val="0"/>
          <w:numId w:val="4"/>
        </w:numPr>
      </w:pPr>
      <w:r w:rsidRPr="008C0505">
        <w:t>JavaScript arguments are passed by value: The function only gets to know the values, not the</w:t>
      </w:r>
      <w:r w:rsidR="00AC1DDB" w:rsidRPr="008C0505">
        <w:t xml:space="preserve"> </w:t>
      </w:r>
      <w:r w:rsidRPr="008C0505">
        <w:t>argument's locations.</w:t>
      </w:r>
    </w:p>
    <w:p w14:paraId="42CED86B" w14:textId="77777777" w:rsidR="001B0D7E" w:rsidRPr="008C0505" w:rsidRDefault="001B0D7E">
      <w:pPr>
        <w:pStyle w:val="ListParagraph"/>
        <w:numPr>
          <w:ilvl w:val="0"/>
          <w:numId w:val="4"/>
        </w:numPr>
      </w:pPr>
      <w:r w:rsidRPr="008C0505">
        <w:t>If a function changes an argument's value, it does not change the parameter's original value.</w:t>
      </w:r>
    </w:p>
    <w:p w14:paraId="436A2C5F" w14:textId="6D51C4ED" w:rsidR="00683C78" w:rsidRDefault="001B0D7E">
      <w:pPr>
        <w:pStyle w:val="ListParagraph"/>
        <w:numPr>
          <w:ilvl w:val="0"/>
          <w:numId w:val="4"/>
        </w:numPr>
      </w:pPr>
      <w:r w:rsidRPr="008C0505">
        <w:t>Changes to arguments are not visible (reflected) outside the function</w:t>
      </w:r>
      <w:r w:rsidR="008C0505">
        <w:t>.</w:t>
      </w:r>
    </w:p>
    <w:p w14:paraId="30543078" w14:textId="77777777" w:rsidR="003A006D" w:rsidRPr="00262495" w:rsidRDefault="003A006D" w:rsidP="00A105D4">
      <w:pPr>
        <w:pStyle w:val="Heading1"/>
      </w:pPr>
      <w:r>
        <w:t>A</w:t>
      </w:r>
      <w:r w:rsidRPr="00262495">
        <w:t>nonymous functions</w:t>
      </w:r>
    </w:p>
    <w:p w14:paraId="28D43B3F" w14:textId="77777777" w:rsidR="003A006D" w:rsidRDefault="003A006D">
      <w:pPr>
        <w:pStyle w:val="ListParagraph"/>
        <w:numPr>
          <w:ilvl w:val="0"/>
          <w:numId w:val="116"/>
        </w:numPr>
      </w:pPr>
      <w:r w:rsidRPr="00262495">
        <w:t>An anonymous function is a function without a name.</w:t>
      </w:r>
    </w:p>
    <w:p w14:paraId="10104DD0" w14:textId="6FDE34F0" w:rsidR="00C22125" w:rsidRDefault="003A006D">
      <w:pPr>
        <w:pStyle w:val="ListParagraph"/>
        <w:numPr>
          <w:ilvl w:val="0"/>
          <w:numId w:val="116"/>
        </w:numPr>
      </w:pPr>
      <w:r>
        <w:t xml:space="preserve">Anonymous function should write inside () bracket, </w:t>
      </w:r>
      <w:r w:rsidRPr="006126EE">
        <w:t xml:space="preserve">if it is not assigning the </w:t>
      </w:r>
      <w:proofErr w:type="gramStart"/>
      <w:r w:rsidRPr="006126EE">
        <w:t>variable .</w:t>
      </w:r>
      <w:proofErr w:type="gramEnd"/>
      <w:r w:rsidRPr="006126EE">
        <w:t xml:space="preserve"> </w:t>
      </w:r>
    </w:p>
    <w:p w14:paraId="195C5DCC" w14:textId="77777777" w:rsidR="00C22125" w:rsidRDefault="00C22125" w:rsidP="00C22125">
      <w:pPr>
        <w:pStyle w:val="ListParagraph"/>
        <w:spacing w:after="0"/>
        <w:ind w:left="360"/>
      </w:pPr>
      <w:r>
        <w:tab/>
        <w:t xml:space="preserve">Method- </w:t>
      </w:r>
      <w:proofErr w:type="gramStart"/>
      <w:r>
        <w:t>1 :</w:t>
      </w:r>
      <w:proofErr w:type="gramEnd"/>
      <w:r>
        <w:tab/>
        <w:t xml:space="preserve"> </w:t>
      </w:r>
    </w:p>
    <w:p w14:paraId="2FEFE5FA" w14:textId="272C95F1" w:rsidR="009B05FB" w:rsidRPr="009B05FB" w:rsidRDefault="00C22125" w:rsidP="00C22125">
      <w:pPr>
        <w:pStyle w:val="ListParagraph"/>
        <w:spacing w:after="0"/>
        <w:ind w:left="360"/>
      </w:pPr>
      <w:r>
        <w:tab/>
      </w:r>
      <w:r>
        <w:tab/>
      </w:r>
      <w:r>
        <w:tab/>
      </w:r>
      <w:proofErr w:type="gramStart"/>
      <w:r w:rsidR="009B05FB" w:rsidRPr="009B05FB">
        <w:t>function(</w:t>
      </w:r>
      <w:proofErr w:type="gramEnd"/>
      <w:r w:rsidR="009B05FB" w:rsidRPr="009B05FB">
        <w:t>) {</w:t>
      </w:r>
    </w:p>
    <w:p w14:paraId="21567D64" w14:textId="045CCB99" w:rsidR="009B05FB" w:rsidRPr="009B05FB" w:rsidRDefault="009B05FB" w:rsidP="009B05FB">
      <w:pPr>
        <w:spacing w:after="0"/>
        <w:ind w:left="2160"/>
      </w:pPr>
      <w:r w:rsidRPr="009B05FB">
        <w:t xml:space="preserve">    </w:t>
      </w:r>
      <w:r w:rsidR="00C22125">
        <w:tab/>
      </w:r>
      <w:r w:rsidRPr="009B05FB">
        <w:t>// Function Body</w:t>
      </w:r>
    </w:p>
    <w:p w14:paraId="2755E34F" w14:textId="77777777" w:rsidR="00C22125" w:rsidRDefault="009B05FB" w:rsidP="003A006D">
      <w:pPr>
        <w:spacing w:after="0"/>
        <w:ind w:left="2160"/>
      </w:pPr>
      <w:r w:rsidRPr="009B05FB">
        <w:t xml:space="preserve"> }</w:t>
      </w:r>
    </w:p>
    <w:p w14:paraId="16CE0ECC" w14:textId="77777777" w:rsidR="00C22125" w:rsidRDefault="00C22125" w:rsidP="00C22125">
      <w:pPr>
        <w:spacing w:after="0"/>
      </w:pPr>
      <w:r>
        <w:tab/>
        <w:t>Method-</w:t>
      </w:r>
      <w:proofErr w:type="gramStart"/>
      <w:r>
        <w:t>2 :</w:t>
      </w:r>
      <w:proofErr w:type="gramEnd"/>
      <w:r>
        <w:t xml:space="preserve">  </w:t>
      </w:r>
      <w:r>
        <w:tab/>
      </w:r>
    </w:p>
    <w:p w14:paraId="2683B345" w14:textId="66DD132D" w:rsidR="003A006D" w:rsidRPr="0046282D" w:rsidRDefault="00C22125" w:rsidP="00C22125">
      <w:pPr>
        <w:spacing w:after="0"/>
      </w:pPr>
      <w:r>
        <w:tab/>
      </w:r>
      <w:r>
        <w:tab/>
      </w:r>
      <w:r>
        <w:tab/>
      </w:r>
      <w:proofErr w:type="gramStart"/>
      <w:r w:rsidR="003A006D" w:rsidRPr="0046282D">
        <w:t>( function</w:t>
      </w:r>
      <w:proofErr w:type="gramEnd"/>
      <w:r w:rsidR="003A006D" w:rsidRPr="0046282D">
        <w:t xml:space="preserve"> () {</w:t>
      </w:r>
    </w:p>
    <w:p w14:paraId="25811D15" w14:textId="77777777" w:rsidR="003A006D" w:rsidRPr="0046282D" w:rsidRDefault="003A006D" w:rsidP="003A006D">
      <w:pPr>
        <w:spacing w:after="0"/>
        <w:ind w:left="2160"/>
      </w:pPr>
      <w:r w:rsidRPr="0046282D">
        <w:t xml:space="preserve">  </w:t>
      </w:r>
      <w:r w:rsidRPr="0046282D">
        <w:tab/>
        <w:t>………………………</w:t>
      </w:r>
    </w:p>
    <w:p w14:paraId="65457F40" w14:textId="26D970CE" w:rsidR="003A006D" w:rsidRDefault="003A006D" w:rsidP="003A006D">
      <w:pPr>
        <w:spacing w:after="0"/>
        <w:ind w:left="2160"/>
      </w:pPr>
      <w:r w:rsidRPr="0046282D">
        <w:t>});</w:t>
      </w:r>
    </w:p>
    <w:p w14:paraId="7EC954F7" w14:textId="77777777" w:rsidR="009B05FB" w:rsidRDefault="009B05FB" w:rsidP="003A006D">
      <w:pPr>
        <w:spacing w:after="0"/>
        <w:ind w:left="2160"/>
      </w:pPr>
    </w:p>
    <w:p w14:paraId="362FA52C" w14:textId="77777777" w:rsidR="003A006D" w:rsidRPr="006126EE" w:rsidRDefault="003A006D">
      <w:pPr>
        <w:pStyle w:val="ListParagraph"/>
        <w:numPr>
          <w:ilvl w:val="0"/>
          <w:numId w:val="116"/>
        </w:numPr>
      </w:pPr>
      <w:r w:rsidRPr="006126EE">
        <w:t>if you want to create a function and execute it immediately after the declaration, you can declare an anonymous function like this:</w:t>
      </w:r>
    </w:p>
    <w:p w14:paraId="5CE06A8A" w14:textId="77777777" w:rsidR="003A006D" w:rsidRPr="006126EE" w:rsidRDefault="003A006D" w:rsidP="003A006D">
      <w:pPr>
        <w:spacing w:after="0"/>
        <w:ind w:left="2160"/>
      </w:pPr>
      <w:proofErr w:type="gramStart"/>
      <w:r w:rsidRPr="006126EE">
        <w:t>(</w:t>
      </w:r>
      <w:r>
        <w:t xml:space="preserve"> </w:t>
      </w:r>
      <w:r w:rsidRPr="006126EE">
        <w:t>function</w:t>
      </w:r>
      <w:proofErr w:type="gramEnd"/>
      <w:r w:rsidRPr="006126EE">
        <w:t>() {</w:t>
      </w:r>
    </w:p>
    <w:p w14:paraId="28641D01" w14:textId="77777777" w:rsidR="003A006D" w:rsidRPr="006126EE" w:rsidRDefault="003A006D" w:rsidP="003A006D">
      <w:pPr>
        <w:spacing w:after="0"/>
        <w:ind w:left="2880"/>
      </w:pPr>
      <w:r w:rsidRPr="006126EE">
        <w:t>console.log('IIFE');</w:t>
      </w:r>
    </w:p>
    <w:p w14:paraId="23B98648" w14:textId="77777777" w:rsidR="003A006D" w:rsidRPr="006126EE" w:rsidRDefault="003A006D" w:rsidP="003A006D">
      <w:pPr>
        <w:spacing w:after="0"/>
        <w:ind w:left="2160"/>
      </w:pPr>
      <w:r w:rsidRPr="006126EE">
        <w:t>}</w:t>
      </w:r>
      <w:r>
        <w:t xml:space="preserve"> </w:t>
      </w:r>
      <w:r w:rsidRPr="006126EE">
        <w:t>)();</w:t>
      </w:r>
    </w:p>
    <w:p w14:paraId="1F61469C" w14:textId="77777777" w:rsidR="003A006D" w:rsidRPr="0046282D" w:rsidRDefault="003A006D">
      <w:pPr>
        <w:pStyle w:val="ListParagraph"/>
        <w:numPr>
          <w:ilvl w:val="0"/>
          <w:numId w:val="116"/>
        </w:numPr>
      </w:pPr>
      <w:r w:rsidRPr="0046282D">
        <w:t>the anonymous function has no name between the function keyword and parentheses ().</w:t>
      </w:r>
    </w:p>
    <w:p w14:paraId="71DE88F7" w14:textId="77777777" w:rsidR="003A006D" w:rsidRDefault="003A006D" w:rsidP="003A006D">
      <w:pPr>
        <w:spacing w:after="0"/>
      </w:pPr>
      <w:r>
        <w:tab/>
      </w:r>
      <w:r>
        <w:tab/>
        <w:t xml:space="preserve">Syntax: </w:t>
      </w:r>
    </w:p>
    <w:p w14:paraId="013951B6" w14:textId="77777777" w:rsidR="003A006D" w:rsidRPr="006126EE" w:rsidRDefault="003A006D" w:rsidP="003A006D">
      <w:pPr>
        <w:spacing w:after="0"/>
        <w:ind w:left="2160"/>
      </w:pPr>
      <w:r w:rsidRPr="006126EE">
        <w:t xml:space="preserve">let show = </w:t>
      </w:r>
      <w:proofErr w:type="gramStart"/>
      <w:r w:rsidRPr="006126EE">
        <w:t>function(</w:t>
      </w:r>
      <w:proofErr w:type="gramEnd"/>
      <w:r w:rsidRPr="006126EE">
        <w:t>) {</w:t>
      </w:r>
    </w:p>
    <w:p w14:paraId="0F006ED7" w14:textId="77777777" w:rsidR="003A006D" w:rsidRPr="006126EE" w:rsidRDefault="003A006D" w:rsidP="003A006D">
      <w:pPr>
        <w:spacing w:after="0"/>
        <w:ind w:left="2160"/>
      </w:pPr>
      <w:r w:rsidRPr="006126EE">
        <w:t xml:space="preserve">    </w:t>
      </w:r>
      <w:proofErr w:type="gramStart"/>
      <w:r w:rsidRPr="006126EE">
        <w:t>console.log(</w:t>
      </w:r>
      <w:proofErr w:type="gramEnd"/>
      <w:r w:rsidRPr="006126EE">
        <w:t>'Anonymous function');</w:t>
      </w:r>
    </w:p>
    <w:p w14:paraId="4E8CDDB1" w14:textId="22EA9AE8" w:rsidR="003A006D" w:rsidRPr="006126EE" w:rsidRDefault="003A006D" w:rsidP="003A006D">
      <w:pPr>
        <w:spacing w:after="0"/>
        <w:ind w:left="2160"/>
      </w:pPr>
      <w:r w:rsidRPr="006126EE">
        <w:t>};</w:t>
      </w:r>
    </w:p>
    <w:p w14:paraId="0D21AF06" w14:textId="77777777" w:rsidR="003A006D" w:rsidRDefault="003A006D" w:rsidP="003A006D">
      <w:pPr>
        <w:spacing w:after="0"/>
        <w:ind w:left="2160"/>
      </w:pPr>
      <w:proofErr w:type="gramStart"/>
      <w:r w:rsidRPr="006126EE">
        <w:t>show(</w:t>
      </w:r>
      <w:proofErr w:type="gramEnd"/>
      <w:r w:rsidRPr="006126EE">
        <w:t>);</w:t>
      </w:r>
    </w:p>
    <w:p w14:paraId="74FCB620" w14:textId="77777777" w:rsidR="003A006D" w:rsidRPr="008C0505" w:rsidRDefault="003A006D" w:rsidP="003A006D"/>
    <w:p w14:paraId="74F91EE5" w14:textId="43A3686E" w:rsidR="00D9436D" w:rsidRPr="00DE76F8" w:rsidRDefault="00D9436D" w:rsidP="00A105D4">
      <w:pPr>
        <w:pStyle w:val="Heading1"/>
      </w:pPr>
      <w:r w:rsidRPr="00DE76F8">
        <w:t>Arrow Functions</w:t>
      </w:r>
      <w:r>
        <w:t xml:space="preserve"> </w:t>
      </w:r>
      <w:r w:rsidR="00C07DE1">
        <w:t xml:space="preserve"> </w:t>
      </w:r>
      <w:r>
        <w:t xml:space="preserve">  ES-6</w:t>
      </w:r>
    </w:p>
    <w:p w14:paraId="753F222C" w14:textId="77777777" w:rsidR="000A6025" w:rsidRDefault="000A6025" w:rsidP="000A6025">
      <w:pPr>
        <w:pStyle w:val="ListParagraph"/>
        <w:spacing w:after="0"/>
        <w:ind w:left="360"/>
      </w:pPr>
    </w:p>
    <w:p w14:paraId="14231B13" w14:textId="23C5C5B9" w:rsidR="00D9436D" w:rsidRPr="000A6025" w:rsidRDefault="00D9436D">
      <w:pPr>
        <w:pStyle w:val="ListParagraph"/>
        <w:numPr>
          <w:ilvl w:val="0"/>
          <w:numId w:val="114"/>
        </w:numPr>
        <w:spacing w:after="0"/>
      </w:pPr>
      <w:r w:rsidRPr="000A6025">
        <w:lastRenderedPageBreak/>
        <w:t>Arrow functions allows a short syntax for writing function expressions.</w:t>
      </w:r>
    </w:p>
    <w:p w14:paraId="21D26053" w14:textId="77777777" w:rsidR="00D9436D" w:rsidRPr="000A6025" w:rsidRDefault="00D9436D">
      <w:pPr>
        <w:pStyle w:val="ListParagraph"/>
        <w:numPr>
          <w:ilvl w:val="0"/>
          <w:numId w:val="114"/>
        </w:numPr>
        <w:spacing w:after="0"/>
      </w:pPr>
      <w:r w:rsidRPr="000A6025">
        <w:t>You don't need the function keyword, the return keyword, and the curly brackets.</w:t>
      </w:r>
    </w:p>
    <w:p w14:paraId="49EC763E" w14:textId="567E0476" w:rsidR="00D9436D" w:rsidRPr="000A6025" w:rsidRDefault="00D9436D">
      <w:pPr>
        <w:pStyle w:val="ListParagraph"/>
        <w:numPr>
          <w:ilvl w:val="0"/>
          <w:numId w:val="114"/>
        </w:numPr>
        <w:spacing w:after="0"/>
      </w:pPr>
      <w:r w:rsidRPr="000A6025">
        <w:t>Arrow functions are not hoisted. They must be defined before they are used.</w:t>
      </w:r>
    </w:p>
    <w:p w14:paraId="0F8109A2" w14:textId="1611AD4B" w:rsidR="00D9436D" w:rsidRDefault="00CC19AD" w:rsidP="00D9436D">
      <w:pPr>
        <w:pStyle w:val="ListParagraph"/>
      </w:pPr>
      <w:r>
        <w:tab/>
        <w:t xml:space="preserve">Syntax: </w:t>
      </w:r>
    </w:p>
    <w:p w14:paraId="645B4EE9" w14:textId="77777777" w:rsidR="00D9436D" w:rsidRPr="00A026E5" w:rsidRDefault="00D9436D" w:rsidP="003A006D">
      <w:pPr>
        <w:pStyle w:val="ListParagraph"/>
        <w:spacing w:after="0"/>
        <w:ind w:left="1440"/>
      </w:pPr>
      <w:r>
        <w:rPr>
          <w:color w:val="FF0000"/>
        </w:rPr>
        <w:tab/>
      </w:r>
      <w:r w:rsidRPr="00A026E5">
        <w:t>// ES5</w:t>
      </w:r>
    </w:p>
    <w:p w14:paraId="1DEF304A" w14:textId="77777777" w:rsidR="00D9436D" w:rsidRPr="00A026E5" w:rsidRDefault="00D9436D" w:rsidP="003A006D">
      <w:pPr>
        <w:pStyle w:val="ListParagraph"/>
        <w:ind w:left="2880"/>
      </w:pPr>
      <w:r w:rsidRPr="00A026E5">
        <w:t>var x = </w:t>
      </w:r>
      <w:proofErr w:type="gramStart"/>
      <w:r w:rsidRPr="00A026E5">
        <w:t>function(</w:t>
      </w:r>
      <w:proofErr w:type="gramEnd"/>
      <w:r w:rsidRPr="00A026E5">
        <w:t>x, y) {</w:t>
      </w:r>
      <w:r w:rsidRPr="00A026E5">
        <w:br/>
        <w:t> </w:t>
      </w:r>
      <w:r w:rsidRPr="00A026E5">
        <w:tab/>
        <w:t>return x * y;</w:t>
      </w:r>
      <w:r w:rsidRPr="00A026E5">
        <w:br/>
        <w:t>}</w:t>
      </w:r>
    </w:p>
    <w:p w14:paraId="7C1C5315" w14:textId="77777777" w:rsidR="00D9436D" w:rsidRDefault="00D9436D" w:rsidP="003A006D">
      <w:pPr>
        <w:spacing w:after="0"/>
        <w:ind w:left="720"/>
      </w:pPr>
      <w:r>
        <w:tab/>
      </w:r>
      <w:r>
        <w:tab/>
      </w:r>
      <w:r w:rsidRPr="003F3422">
        <w:t>// ES6</w:t>
      </w:r>
    </w:p>
    <w:p w14:paraId="65AC426A" w14:textId="77777777" w:rsidR="00D9436D" w:rsidRPr="00A026E5" w:rsidRDefault="00D9436D" w:rsidP="003A006D">
      <w:pPr>
        <w:spacing w:after="0"/>
        <w:ind w:left="2880"/>
      </w:pPr>
      <w:r w:rsidRPr="00A026E5">
        <w:t>const x = (x, y) =&gt; x * y;</w:t>
      </w:r>
    </w:p>
    <w:p w14:paraId="1C7CCB08" w14:textId="77777777" w:rsidR="00D9436D" w:rsidRPr="00A026E5" w:rsidRDefault="00D9436D" w:rsidP="003A006D">
      <w:pPr>
        <w:spacing w:after="0"/>
        <w:ind w:left="2160"/>
      </w:pPr>
      <w:r w:rsidRPr="00A026E5">
        <w:tab/>
        <w:t xml:space="preserve">const x = (x, y) =&gt; </w:t>
      </w:r>
      <w:proofErr w:type="gramStart"/>
      <w:r w:rsidRPr="00A026E5">
        <w:t>{ return</w:t>
      </w:r>
      <w:proofErr w:type="gramEnd"/>
      <w:r w:rsidRPr="00A026E5">
        <w:t> x * y };</w:t>
      </w:r>
    </w:p>
    <w:p w14:paraId="7A85A24F" w14:textId="77777777" w:rsidR="00D9436D" w:rsidRDefault="00D9436D" w:rsidP="00D9436D">
      <w:pPr>
        <w:spacing w:after="0"/>
        <w:ind w:left="1440"/>
        <w:rPr>
          <w:color w:val="FF0000"/>
        </w:rPr>
      </w:pPr>
    </w:p>
    <w:p w14:paraId="73B09793" w14:textId="77777777" w:rsidR="00D9436D" w:rsidRPr="00C16020" w:rsidRDefault="00D9436D" w:rsidP="006E0B8A">
      <w:pPr>
        <w:spacing w:after="0"/>
        <w:rPr>
          <w:b/>
          <w:bCs/>
          <w:sz w:val="26"/>
          <w:szCs w:val="26"/>
        </w:rPr>
      </w:pPr>
      <w:r w:rsidRPr="00C16020">
        <w:rPr>
          <w:b/>
          <w:bCs/>
          <w:sz w:val="26"/>
          <w:szCs w:val="26"/>
        </w:rPr>
        <w:t>Advanced syntax:</w:t>
      </w:r>
    </w:p>
    <w:p w14:paraId="58B3CB60" w14:textId="77777777" w:rsidR="00D9436D" w:rsidRPr="00E87C46" w:rsidRDefault="00D9436D">
      <w:pPr>
        <w:pStyle w:val="ListParagraph"/>
        <w:numPr>
          <w:ilvl w:val="0"/>
          <w:numId w:val="30"/>
        </w:numPr>
        <w:spacing w:after="0"/>
      </w:pPr>
      <w:r w:rsidRPr="00E87C46">
        <w:t>To return an object literal expression requires parentheses around expression:</w:t>
      </w:r>
    </w:p>
    <w:p w14:paraId="58C18D56" w14:textId="1A1DF71E" w:rsidR="00D9436D" w:rsidRPr="00E87C46" w:rsidRDefault="00D9436D" w:rsidP="007F7EBA">
      <w:pPr>
        <w:pStyle w:val="NoSpacing"/>
        <w:ind w:left="2160"/>
      </w:pPr>
      <w:r w:rsidRPr="00E87C46">
        <w:t xml:space="preserve">(params) =&gt; </w:t>
      </w:r>
      <w:proofErr w:type="gramStart"/>
      <w:r w:rsidRPr="00E87C46">
        <w:t>(</w:t>
      </w:r>
      <w:r w:rsidR="007F7EBA">
        <w:t xml:space="preserve"> </w:t>
      </w:r>
      <w:r w:rsidRPr="00E87C46">
        <w:t>{</w:t>
      </w:r>
      <w:proofErr w:type="gramEnd"/>
      <w:r w:rsidRPr="00E87C46">
        <w:t xml:space="preserve"> foo: "a" }</w:t>
      </w:r>
      <w:r w:rsidR="007F7EBA">
        <w:t xml:space="preserve"> </w:t>
      </w:r>
      <w:r w:rsidRPr="00E87C46">
        <w:t>)</w:t>
      </w:r>
    </w:p>
    <w:p w14:paraId="14580BAA" w14:textId="77777777" w:rsidR="00D9436D" w:rsidRPr="00E87C46" w:rsidRDefault="00D9436D">
      <w:pPr>
        <w:pStyle w:val="ListParagraph"/>
        <w:numPr>
          <w:ilvl w:val="0"/>
          <w:numId w:val="30"/>
        </w:numPr>
        <w:spacing w:after="0"/>
      </w:pPr>
      <w:r w:rsidRPr="00D9436D">
        <w:t>Rest parameters</w:t>
      </w:r>
      <w:r w:rsidRPr="00E87C46">
        <w:t> are supported, and always require parentheses:</w:t>
      </w:r>
    </w:p>
    <w:p w14:paraId="10C4300F" w14:textId="77777777" w:rsidR="00D9436D" w:rsidRPr="00E87C46" w:rsidRDefault="00D9436D" w:rsidP="007F7EBA">
      <w:pPr>
        <w:spacing w:after="0"/>
        <w:ind w:left="2160"/>
      </w:pPr>
      <w:r w:rsidRPr="00E87C46">
        <w:t>(a, b, ...r) =&gt; expression</w:t>
      </w:r>
    </w:p>
    <w:p w14:paraId="517464DF" w14:textId="77777777" w:rsidR="00D9436D" w:rsidRPr="00E87C46" w:rsidRDefault="00D9436D">
      <w:pPr>
        <w:pStyle w:val="ListParagraph"/>
        <w:numPr>
          <w:ilvl w:val="0"/>
          <w:numId w:val="30"/>
        </w:numPr>
        <w:spacing w:after="0"/>
      </w:pPr>
      <w:r w:rsidRPr="00D9436D">
        <w:t>Default parameters</w:t>
      </w:r>
      <w:r w:rsidRPr="00E87C46">
        <w:t> are supported, and always require parentheses:</w:t>
      </w:r>
    </w:p>
    <w:p w14:paraId="794EAC67" w14:textId="0A9DFBB1" w:rsidR="00D9436D" w:rsidRPr="00935CF2" w:rsidRDefault="007F7EBA" w:rsidP="00D9436D">
      <w:pPr>
        <w:ind w:left="1440"/>
      </w:pPr>
      <w:r>
        <w:tab/>
      </w:r>
      <w:r w:rsidR="00D9436D" w:rsidRPr="00E87C46">
        <w:t>(a=400, b=20, c) =&gt; expression</w:t>
      </w:r>
    </w:p>
    <w:p w14:paraId="5A38F31D" w14:textId="77777777" w:rsidR="00D9436D" w:rsidRPr="00935CF2" w:rsidRDefault="00D9436D">
      <w:pPr>
        <w:pStyle w:val="ListParagraph"/>
        <w:numPr>
          <w:ilvl w:val="0"/>
          <w:numId w:val="30"/>
        </w:numPr>
      </w:pPr>
      <w:proofErr w:type="spellStart"/>
      <w:r w:rsidRPr="00D9436D">
        <w:t>Destructuring</w:t>
      </w:r>
      <w:proofErr w:type="spellEnd"/>
      <w:r w:rsidRPr="00935CF2">
        <w:t> within params is supported, and always requires parentheses:</w:t>
      </w:r>
    </w:p>
    <w:p w14:paraId="55D37793" w14:textId="77777777" w:rsidR="00D9436D" w:rsidRDefault="00D9436D" w:rsidP="007F7EBA">
      <w:pPr>
        <w:spacing w:after="0"/>
        <w:ind w:left="2160"/>
      </w:pPr>
      <w:r w:rsidRPr="00935CF2">
        <w:t xml:space="preserve">([a, b] = [10, 20]) =&gt; a + </w:t>
      </w:r>
      <w:proofErr w:type="gramStart"/>
      <w:r w:rsidRPr="00935CF2">
        <w:t>b</w:t>
      </w:r>
      <w:r>
        <w:t xml:space="preserve"> </w:t>
      </w:r>
      <w:r w:rsidRPr="00935CF2">
        <w:t>;</w:t>
      </w:r>
      <w:proofErr w:type="gramEnd"/>
      <w:r w:rsidRPr="00935CF2">
        <w:t xml:space="preserve">  </w:t>
      </w:r>
      <w:r>
        <w:tab/>
      </w:r>
      <w:r>
        <w:tab/>
      </w:r>
      <w:r w:rsidRPr="00935CF2">
        <w:t>// result is 30</w:t>
      </w:r>
    </w:p>
    <w:p w14:paraId="0A6EC57D" w14:textId="0408F4F3" w:rsidR="005531DB" w:rsidRDefault="00D9436D" w:rsidP="00D9436D">
      <w:pPr>
        <w:ind w:left="2160"/>
      </w:pPr>
      <w:proofErr w:type="gramStart"/>
      <w:r w:rsidRPr="00935CF2">
        <w:t>({ a</w:t>
      </w:r>
      <w:proofErr w:type="gramEnd"/>
      <w:r w:rsidRPr="00935CF2">
        <w:t xml:space="preserve">, b } = { a: 10, b: 20 }) =&gt; a + b; </w:t>
      </w:r>
      <w:r>
        <w:tab/>
      </w:r>
      <w:r w:rsidRPr="00935CF2">
        <w:t>// result is 30</w:t>
      </w:r>
    </w:p>
    <w:p w14:paraId="66A9C0C7" w14:textId="712F0948" w:rsidR="00C16020" w:rsidRPr="00C16020" w:rsidRDefault="00C16020" w:rsidP="006E0B8A">
      <w:pPr>
        <w:spacing w:after="0"/>
        <w:rPr>
          <w:b/>
          <w:bCs/>
          <w:sz w:val="26"/>
          <w:szCs w:val="26"/>
        </w:rPr>
      </w:pPr>
      <w:r w:rsidRPr="00C16020">
        <w:rPr>
          <w:b/>
          <w:bCs/>
          <w:sz w:val="26"/>
          <w:szCs w:val="26"/>
        </w:rPr>
        <w:t xml:space="preserve">Avoid Arrow </w:t>
      </w:r>
      <w:r w:rsidR="00401F17" w:rsidRPr="00C16020">
        <w:rPr>
          <w:b/>
          <w:bCs/>
          <w:sz w:val="26"/>
          <w:szCs w:val="26"/>
        </w:rPr>
        <w:t>Function:</w:t>
      </w:r>
      <w:r w:rsidRPr="00C16020">
        <w:rPr>
          <w:b/>
          <w:bCs/>
          <w:sz w:val="26"/>
          <w:szCs w:val="26"/>
        </w:rPr>
        <w:t xml:space="preserve"> </w:t>
      </w:r>
    </w:p>
    <w:p w14:paraId="76D8597C" w14:textId="4DF8B5D8" w:rsidR="00C16020" w:rsidRDefault="00E9254E">
      <w:pPr>
        <w:pStyle w:val="ListParagraph"/>
        <w:numPr>
          <w:ilvl w:val="0"/>
          <w:numId w:val="115"/>
        </w:numPr>
      </w:pPr>
      <w:r>
        <w:t>Do n</w:t>
      </w:r>
      <w:r w:rsidR="00C16020" w:rsidRPr="00C16020">
        <w:t>ot use arrow functions to create methods inside objects.</w:t>
      </w:r>
      <w:r w:rsidR="00C47436" w:rsidRPr="00C16020">
        <w:tab/>
      </w:r>
      <w:r w:rsidR="00C47436">
        <w:tab/>
      </w:r>
      <w:r w:rsidR="00C47436">
        <w:tab/>
      </w:r>
    </w:p>
    <w:p w14:paraId="20F5F798" w14:textId="0203B9AC" w:rsidR="00C47436" w:rsidRDefault="00C16020" w:rsidP="00C16020">
      <w:r>
        <w:tab/>
      </w:r>
      <w:r>
        <w:tab/>
      </w:r>
      <w:r>
        <w:tab/>
      </w:r>
      <w:r w:rsidR="00C47436">
        <w:t xml:space="preserve">Code: </w:t>
      </w:r>
    </w:p>
    <w:p w14:paraId="0109A886" w14:textId="67AE4F8F" w:rsidR="000A6025" w:rsidRDefault="00C47436" w:rsidP="007F7EBA">
      <w:pPr>
        <w:pStyle w:val="ListParagraph"/>
        <w:spacing w:after="0"/>
      </w:pPr>
      <w:r>
        <w:tab/>
      </w:r>
      <w:r>
        <w:tab/>
      </w:r>
      <w:r>
        <w:tab/>
      </w:r>
      <w:r w:rsidR="00D9436D" w:rsidRPr="00E87C46">
        <w:t xml:space="preserve">const obj </w:t>
      </w:r>
      <w:proofErr w:type="gramStart"/>
      <w:r w:rsidR="00D9436D" w:rsidRPr="00E87C46">
        <w:t xml:space="preserve">= </w:t>
      </w:r>
      <w:r w:rsidR="00D9436D">
        <w:t xml:space="preserve"> </w:t>
      </w:r>
      <w:r w:rsidR="00D9436D" w:rsidRPr="00E87C46">
        <w:t>{</w:t>
      </w:r>
      <w:proofErr w:type="gramEnd"/>
      <w:r w:rsidR="00D9436D" w:rsidRPr="00E87C46">
        <w:t xml:space="preserve"> </w:t>
      </w:r>
      <w:r w:rsidR="00D9436D">
        <w:tab/>
      </w:r>
      <w:r w:rsidR="00D9436D">
        <w:tab/>
      </w:r>
      <w:r w:rsidR="00D9436D">
        <w:tab/>
      </w:r>
    </w:p>
    <w:p w14:paraId="48AFC108" w14:textId="77777777" w:rsidR="000A6025" w:rsidRDefault="000A6025" w:rsidP="007F7EBA">
      <w:pPr>
        <w:pStyle w:val="NoSpacing"/>
        <w:ind w:left="3600"/>
      </w:pPr>
      <w:proofErr w:type="gramStart"/>
      <w:r>
        <w:t xml:space="preserve">name </w:t>
      </w:r>
      <w:r w:rsidR="00D9436D" w:rsidRPr="00E87C46">
        <w:t>:</w:t>
      </w:r>
      <w:proofErr w:type="gramEnd"/>
      <w:r>
        <w:t xml:space="preserve"> “</w:t>
      </w:r>
      <w:proofErr w:type="spellStart"/>
      <w:r>
        <w:t>shuvo</w:t>
      </w:r>
      <w:proofErr w:type="spellEnd"/>
      <w:r>
        <w:t>”</w:t>
      </w:r>
      <w:r w:rsidR="00D9436D" w:rsidRPr="00E87C46">
        <w:t>,</w:t>
      </w:r>
    </w:p>
    <w:p w14:paraId="1B380EB6" w14:textId="77777777" w:rsidR="000A6025" w:rsidRDefault="000A6025" w:rsidP="007F7EBA">
      <w:pPr>
        <w:pStyle w:val="NoSpacing"/>
        <w:ind w:left="3600"/>
      </w:pPr>
      <w:proofErr w:type="gramStart"/>
      <w:r>
        <w:t xml:space="preserve">show  </w:t>
      </w:r>
      <w:r w:rsidR="00D9436D" w:rsidRPr="00E87C46">
        <w:t>:</w:t>
      </w:r>
      <w:proofErr w:type="gramEnd"/>
      <w:r w:rsidR="00D9436D" w:rsidRPr="00E87C46">
        <w:t xml:space="preserve"> () =&gt; console.log(this.</w:t>
      </w:r>
      <w:r>
        <w:t>name</w:t>
      </w:r>
      <w:r w:rsidR="00D9436D" w:rsidRPr="00E87C46">
        <w:t>)</w:t>
      </w:r>
      <w:r>
        <w:t>;</w:t>
      </w:r>
    </w:p>
    <w:p w14:paraId="7A69D1CE" w14:textId="0AB37A34" w:rsidR="000A6025" w:rsidRDefault="000A6025" w:rsidP="007F7EBA">
      <w:pPr>
        <w:pStyle w:val="NoSpacing"/>
        <w:ind w:left="3600"/>
      </w:pPr>
      <w:r>
        <w:t>entry</w:t>
      </w:r>
      <w:r w:rsidR="00D9436D" w:rsidRPr="00E87C46">
        <w:t>(</w:t>
      </w:r>
      <w:r w:rsidR="001268BE">
        <w:t>value</w:t>
      </w:r>
      <w:r w:rsidR="00D9436D" w:rsidRPr="00E87C46">
        <w:t xml:space="preserve">) </w:t>
      </w:r>
      <w:r>
        <w:t>{</w:t>
      </w:r>
    </w:p>
    <w:p w14:paraId="35605CA3" w14:textId="687F38F4" w:rsidR="000A6025" w:rsidRDefault="000A6025" w:rsidP="007F7EBA">
      <w:pPr>
        <w:pStyle w:val="NoSpacing"/>
        <w:ind w:left="3600"/>
      </w:pPr>
      <w:r>
        <w:tab/>
      </w:r>
      <w:r w:rsidR="001268BE">
        <w:t>this.name=value;</w:t>
      </w:r>
    </w:p>
    <w:p w14:paraId="7D19A1A6" w14:textId="77777777" w:rsidR="007F7EBA" w:rsidRDefault="00D9436D" w:rsidP="007F7EBA">
      <w:pPr>
        <w:pStyle w:val="NoSpacing"/>
        <w:ind w:left="3600"/>
      </w:pPr>
      <w:r w:rsidRPr="00E87C46">
        <w:t>},</w:t>
      </w:r>
    </w:p>
    <w:p w14:paraId="3542A958" w14:textId="1F35D672" w:rsidR="000A6025" w:rsidRDefault="007F7EBA" w:rsidP="007F7EBA">
      <w:pPr>
        <w:spacing w:after="0"/>
        <w:ind w:left="720"/>
      </w:pPr>
      <w:r>
        <w:tab/>
      </w:r>
      <w:r>
        <w:tab/>
      </w:r>
      <w:r>
        <w:tab/>
      </w:r>
      <w:r w:rsidR="00D9436D" w:rsidRPr="00E87C46">
        <w:t>}</w:t>
      </w:r>
    </w:p>
    <w:p w14:paraId="4465207F" w14:textId="231AC9A5" w:rsidR="000A6025" w:rsidRDefault="00D9436D" w:rsidP="007F7EBA">
      <w:pPr>
        <w:pStyle w:val="NoSpacing"/>
        <w:ind w:left="2880"/>
      </w:pPr>
      <w:proofErr w:type="spellStart"/>
      <w:proofErr w:type="gramStart"/>
      <w:r w:rsidRPr="00E87C46">
        <w:t>obj.</w:t>
      </w:r>
      <w:r w:rsidR="000A6025">
        <w:t>show</w:t>
      </w:r>
      <w:proofErr w:type="spellEnd"/>
      <w:proofErr w:type="gramEnd"/>
      <w:r w:rsidRPr="00E87C46">
        <w:t xml:space="preserve">(); </w:t>
      </w:r>
    </w:p>
    <w:p w14:paraId="638B5F75" w14:textId="00964C99" w:rsidR="00D9436D" w:rsidRDefault="00D9436D" w:rsidP="007F7EBA">
      <w:pPr>
        <w:pStyle w:val="NoSpacing"/>
        <w:ind w:left="2880"/>
      </w:pPr>
      <w:proofErr w:type="spellStart"/>
      <w:proofErr w:type="gramStart"/>
      <w:r w:rsidRPr="00E87C46">
        <w:t>obj.</w:t>
      </w:r>
      <w:r w:rsidR="000A6025">
        <w:t>en</w:t>
      </w:r>
      <w:r w:rsidR="005F0CC4">
        <w:t>try</w:t>
      </w:r>
      <w:proofErr w:type="spellEnd"/>
      <w:proofErr w:type="gramEnd"/>
      <w:r w:rsidRPr="00E87C46">
        <w:t>(</w:t>
      </w:r>
      <w:r w:rsidR="001268BE">
        <w:t>“</w:t>
      </w:r>
      <w:proofErr w:type="spellStart"/>
      <w:r w:rsidR="001268BE">
        <w:t>shuvo</w:t>
      </w:r>
      <w:proofErr w:type="spellEnd"/>
      <w:r w:rsidR="001268BE">
        <w:t>”</w:t>
      </w:r>
      <w:r w:rsidRPr="00E87C46">
        <w:t xml:space="preserve">); </w:t>
      </w:r>
    </w:p>
    <w:p w14:paraId="21053857" w14:textId="77777777" w:rsidR="00C16020" w:rsidRDefault="00C16020" w:rsidP="007F7EBA">
      <w:pPr>
        <w:pStyle w:val="NoSpacing"/>
        <w:ind w:left="2880"/>
      </w:pPr>
    </w:p>
    <w:p w14:paraId="3C891D7B" w14:textId="14E4D909" w:rsidR="00D9436D" w:rsidRDefault="00E9254E">
      <w:pPr>
        <w:pStyle w:val="ListParagraph"/>
        <w:numPr>
          <w:ilvl w:val="0"/>
          <w:numId w:val="115"/>
        </w:numPr>
      </w:pPr>
      <w:r>
        <w:t>C</w:t>
      </w:r>
      <w:r w:rsidR="00C16020" w:rsidRPr="00C16020">
        <w:t>annot use an arrow function as a constructor</w:t>
      </w:r>
      <w:r w:rsidR="00C16020">
        <w:t>.</w:t>
      </w:r>
    </w:p>
    <w:p w14:paraId="25C5DA64" w14:textId="156F535E" w:rsidR="00C16020" w:rsidRDefault="00C16020" w:rsidP="00C16020">
      <w:pPr>
        <w:spacing w:after="0"/>
        <w:ind w:left="2880"/>
      </w:pPr>
      <w:r w:rsidRPr="00C16020">
        <w:t xml:space="preserve">let Foo = () =&gt; </w:t>
      </w:r>
      <w:proofErr w:type="gramStart"/>
      <w:r w:rsidRPr="00C16020">
        <w:t>{</w:t>
      </w:r>
      <w:r>
        <w:t xml:space="preserve"> </w:t>
      </w:r>
      <w:r w:rsidRPr="00C16020">
        <w:t>}</w:t>
      </w:r>
      <w:proofErr w:type="gramEnd"/>
      <w:r w:rsidRPr="00C16020">
        <w:t>;</w:t>
      </w:r>
    </w:p>
    <w:p w14:paraId="0DC611A7" w14:textId="233AE73D" w:rsidR="00C16020" w:rsidRPr="00C16020" w:rsidRDefault="00C16020" w:rsidP="00C16020">
      <w:pPr>
        <w:spacing w:after="0"/>
        <w:ind w:left="2880"/>
      </w:pPr>
      <w:r w:rsidRPr="00C16020">
        <w:t xml:space="preserve">let foo = new </w:t>
      </w:r>
      <w:proofErr w:type="gramStart"/>
      <w:r w:rsidRPr="00C16020">
        <w:t>Foo(</w:t>
      </w:r>
      <w:proofErr w:type="gramEnd"/>
      <w:r w:rsidRPr="00C16020">
        <w:t>);</w:t>
      </w:r>
    </w:p>
    <w:p w14:paraId="3BFF07E2" w14:textId="77777777" w:rsidR="00E9254E" w:rsidRPr="000A6025" w:rsidRDefault="00E9254E">
      <w:pPr>
        <w:pStyle w:val="ListParagraph"/>
        <w:numPr>
          <w:ilvl w:val="0"/>
          <w:numId w:val="115"/>
        </w:numPr>
      </w:pPr>
      <w:r w:rsidRPr="000A6025">
        <w:t>Arrow functions aren't suitable for call, </w:t>
      </w:r>
      <w:r w:rsidRPr="00CC19AD">
        <w:t>apply</w:t>
      </w:r>
      <w:r w:rsidRPr="000A6025">
        <w:t> and </w:t>
      </w:r>
      <w:r w:rsidRPr="00CC19AD">
        <w:t>bind</w:t>
      </w:r>
      <w:r w:rsidRPr="000A6025">
        <w:t> methods,</w:t>
      </w:r>
    </w:p>
    <w:p w14:paraId="3140395F" w14:textId="77777777" w:rsidR="00C16020" w:rsidRDefault="00C16020" w:rsidP="00683C78"/>
    <w:p w14:paraId="240AB39E" w14:textId="6B12E714" w:rsidR="000575EB" w:rsidRPr="002B1BE4" w:rsidRDefault="00B759A2" w:rsidP="00A105D4">
      <w:pPr>
        <w:pStyle w:val="Heading1"/>
      </w:pPr>
      <w:r>
        <w:t>F</w:t>
      </w:r>
      <w:r w:rsidR="000575EB" w:rsidRPr="002B1BE4">
        <w:t>unction Methods</w:t>
      </w:r>
    </w:p>
    <w:p w14:paraId="3973010C" w14:textId="77777777" w:rsidR="002C0578" w:rsidRDefault="002C0578" w:rsidP="002C0578">
      <w:pPr>
        <w:pStyle w:val="ListParagraph"/>
        <w:ind w:left="2160"/>
      </w:pPr>
    </w:p>
    <w:p w14:paraId="20F002FC" w14:textId="2FB7CE53" w:rsidR="000575EB" w:rsidRPr="00BB5044" w:rsidRDefault="00E46C56">
      <w:pPr>
        <w:pStyle w:val="ListParagraph"/>
        <w:numPr>
          <w:ilvl w:val="0"/>
          <w:numId w:val="5"/>
        </w:numPr>
      </w:pPr>
      <w:r w:rsidRPr="00BB5044">
        <w:lastRenderedPageBreak/>
        <w:t>call (</w:t>
      </w:r>
      <w:r w:rsidR="000575EB" w:rsidRPr="00BB5044">
        <w:t>), </w:t>
      </w:r>
    </w:p>
    <w:p w14:paraId="07379680" w14:textId="6A2FDFA9" w:rsidR="000575EB" w:rsidRPr="00BB5044" w:rsidRDefault="00E46C56">
      <w:pPr>
        <w:pStyle w:val="ListParagraph"/>
        <w:numPr>
          <w:ilvl w:val="0"/>
          <w:numId w:val="5"/>
        </w:numPr>
      </w:pPr>
      <w:r w:rsidRPr="00BB5044">
        <w:t>apply (</w:t>
      </w:r>
      <w:r w:rsidR="000575EB" w:rsidRPr="00BB5044">
        <w:t>),</w:t>
      </w:r>
    </w:p>
    <w:p w14:paraId="273FEA84" w14:textId="77777777" w:rsidR="00820E73" w:rsidRDefault="00E46C56">
      <w:pPr>
        <w:pStyle w:val="ListParagraph"/>
        <w:numPr>
          <w:ilvl w:val="0"/>
          <w:numId w:val="5"/>
        </w:numPr>
        <w:spacing w:after="0"/>
      </w:pPr>
      <w:r w:rsidRPr="00BB5044">
        <w:t>bind (</w:t>
      </w:r>
      <w:r w:rsidR="000575EB" w:rsidRPr="00BB5044">
        <w:t>)</w:t>
      </w:r>
    </w:p>
    <w:p w14:paraId="522A3D78" w14:textId="15521368" w:rsidR="00E46C56" w:rsidRPr="00820E73" w:rsidRDefault="002B1BE4" w:rsidP="00820E73">
      <w:pPr>
        <w:spacing w:after="0"/>
        <w:rPr>
          <w:color w:val="C00000"/>
        </w:rPr>
      </w:pPr>
      <w:proofErr w:type="gramStart"/>
      <w:r w:rsidRPr="00820E73">
        <w:rPr>
          <w:b/>
          <w:bCs/>
          <w:color w:val="C00000"/>
          <w:sz w:val="24"/>
          <w:szCs w:val="24"/>
        </w:rPr>
        <w:t>call(</w:t>
      </w:r>
      <w:proofErr w:type="gramEnd"/>
      <w:r w:rsidR="000575EB" w:rsidRPr="00820E73">
        <w:rPr>
          <w:b/>
          <w:bCs/>
          <w:color w:val="C00000"/>
          <w:sz w:val="24"/>
          <w:szCs w:val="24"/>
        </w:rPr>
        <w:t>)</w:t>
      </w:r>
      <w:r w:rsidR="00DB3182" w:rsidRPr="00820E73">
        <w:rPr>
          <w:b/>
          <w:bCs/>
          <w:color w:val="C00000"/>
          <w:sz w:val="24"/>
          <w:szCs w:val="24"/>
        </w:rPr>
        <w:t xml:space="preserve"> method :</w:t>
      </w:r>
    </w:p>
    <w:p w14:paraId="01B7AFC9" w14:textId="2FEF00BE" w:rsidR="00E46C56" w:rsidRPr="008873A5" w:rsidRDefault="00E46C56">
      <w:pPr>
        <w:pStyle w:val="ListParagraph"/>
        <w:numPr>
          <w:ilvl w:val="0"/>
          <w:numId w:val="24"/>
        </w:numPr>
        <w:rPr>
          <w:b/>
          <w:bCs/>
          <w:color w:val="00B0F0"/>
          <w:sz w:val="24"/>
          <w:szCs w:val="24"/>
        </w:rPr>
      </w:pPr>
      <w:r w:rsidRPr="00E46C56">
        <w:t>In JavaScript all functions are object</w:t>
      </w:r>
      <w:r w:rsidRPr="00E46C56">
        <w:rPr>
          <w:rFonts w:ascii="Verdana" w:hAnsi="Verdana"/>
          <w:color w:val="000000"/>
          <w:sz w:val="23"/>
          <w:szCs w:val="23"/>
          <w:shd w:val="clear" w:color="auto" w:fill="FFFFFF"/>
        </w:rPr>
        <w:t>.</w:t>
      </w:r>
    </w:p>
    <w:p w14:paraId="7EFC588E" w14:textId="4F290881" w:rsidR="008873A5" w:rsidRPr="008873A5" w:rsidRDefault="008873A5">
      <w:pPr>
        <w:pStyle w:val="ListParagraph"/>
        <w:numPr>
          <w:ilvl w:val="0"/>
          <w:numId w:val="24"/>
        </w:numPr>
        <w:rPr>
          <w:sz w:val="20"/>
          <w:szCs w:val="20"/>
        </w:rPr>
      </w:pPr>
      <w:r w:rsidRPr="002B1BE4">
        <w:rPr>
          <w:sz w:val="20"/>
          <w:szCs w:val="20"/>
        </w:rPr>
        <w:t>The </w:t>
      </w:r>
      <w:proofErr w:type="gramStart"/>
      <w:r w:rsidRPr="002B1BE4">
        <w:rPr>
          <w:sz w:val="20"/>
          <w:szCs w:val="20"/>
        </w:rPr>
        <w:t>call(</w:t>
      </w:r>
      <w:proofErr w:type="gramEnd"/>
      <w:r w:rsidRPr="002B1BE4">
        <w:rPr>
          <w:sz w:val="20"/>
          <w:szCs w:val="20"/>
        </w:rPr>
        <w:t>) method takes arguments separately.</w:t>
      </w:r>
    </w:p>
    <w:p w14:paraId="7CA97C6C" w14:textId="451A9D75" w:rsidR="005C2ABA" w:rsidRDefault="000575EB">
      <w:pPr>
        <w:pStyle w:val="ListParagraph"/>
        <w:numPr>
          <w:ilvl w:val="0"/>
          <w:numId w:val="24"/>
        </w:numPr>
      </w:pPr>
      <w:r w:rsidRPr="00E46C56">
        <w:t>With the </w:t>
      </w:r>
      <w:proofErr w:type="gramStart"/>
      <w:r w:rsidRPr="00E46C56">
        <w:t>call(</w:t>
      </w:r>
      <w:proofErr w:type="gramEnd"/>
      <w:r w:rsidRPr="00E46C56">
        <w:t>) method, you can write a method that can be used on different objects.</w:t>
      </w:r>
    </w:p>
    <w:p w14:paraId="2917720D" w14:textId="4D81593F" w:rsidR="005C2ABA" w:rsidRDefault="005C2ABA" w:rsidP="004A5F37">
      <w:pPr>
        <w:pStyle w:val="ListParagraph"/>
        <w:spacing w:after="0"/>
      </w:pPr>
      <w:r>
        <w:tab/>
        <w:t>Code–1:</w:t>
      </w:r>
    </w:p>
    <w:p w14:paraId="64C478E2" w14:textId="364E80A1" w:rsidR="005C2ABA" w:rsidRDefault="000575EB" w:rsidP="005C2ABA">
      <w:pPr>
        <w:spacing w:after="0"/>
        <w:ind w:left="2160"/>
      </w:pPr>
      <w:r w:rsidRPr="00BB5044">
        <w:t>const person = {</w:t>
      </w:r>
    </w:p>
    <w:p w14:paraId="1903293F" w14:textId="77777777" w:rsidR="005C2ABA" w:rsidRDefault="005C2ABA" w:rsidP="005C2ABA">
      <w:pPr>
        <w:spacing w:after="0"/>
        <w:ind w:left="2160"/>
      </w:pPr>
      <w:r>
        <w:t xml:space="preserve">       </w:t>
      </w:r>
      <w:proofErr w:type="spellStart"/>
      <w:r w:rsidR="000575EB" w:rsidRPr="00BB5044">
        <w:t>fullName</w:t>
      </w:r>
      <w:proofErr w:type="spellEnd"/>
      <w:r w:rsidR="000575EB" w:rsidRPr="00BB5044">
        <w:t>: </w:t>
      </w:r>
      <w:proofErr w:type="gramStart"/>
      <w:r w:rsidR="000575EB" w:rsidRPr="00BB5044">
        <w:t>function(</w:t>
      </w:r>
      <w:proofErr w:type="gramEnd"/>
      <w:r w:rsidR="000575EB" w:rsidRPr="00BB5044">
        <w:t>) {</w:t>
      </w:r>
    </w:p>
    <w:p w14:paraId="36E0A1D5" w14:textId="76A2732E" w:rsidR="00DB3182" w:rsidRDefault="005C2ABA" w:rsidP="005C2ABA">
      <w:pPr>
        <w:spacing w:after="0"/>
        <w:ind w:left="2160"/>
      </w:pPr>
      <w:r>
        <w:t xml:space="preserve">            </w:t>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w:t>
      </w:r>
    </w:p>
    <w:p w14:paraId="027C6DA4" w14:textId="53C2A0BB" w:rsidR="00820E73" w:rsidRDefault="00820E73" w:rsidP="005C2ABA">
      <w:pPr>
        <w:spacing w:after="0"/>
        <w:ind w:left="720"/>
      </w:pPr>
      <w:r>
        <w:tab/>
      </w:r>
      <w:r>
        <w:tab/>
      </w:r>
      <w:r w:rsidR="005C2ABA">
        <w:t xml:space="preserve">       </w:t>
      </w:r>
      <w:r w:rsidR="000575EB" w:rsidRPr="00BB5044">
        <w:t>}</w:t>
      </w:r>
    </w:p>
    <w:p w14:paraId="35424AD0" w14:textId="20CD479A" w:rsidR="00DB3182" w:rsidRDefault="00820E73" w:rsidP="005C2ABA">
      <w:pPr>
        <w:spacing w:after="0"/>
        <w:ind w:left="720"/>
      </w:pPr>
      <w:r>
        <w:tab/>
      </w:r>
      <w:r>
        <w:tab/>
      </w:r>
      <w:r w:rsidR="000575EB" w:rsidRPr="00BB5044">
        <w:t>}</w:t>
      </w:r>
    </w:p>
    <w:p w14:paraId="4CA092ED" w14:textId="77777777" w:rsidR="005C2ABA" w:rsidRDefault="000575EB" w:rsidP="005C2ABA">
      <w:pPr>
        <w:spacing w:after="0"/>
        <w:ind w:left="2160"/>
      </w:pPr>
      <w:r w:rsidRPr="00BB5044">
        <w:t>const person1 = {</w:t>
      </w:r>
    </w:p>
    <w:p w14:paraId="53E07FDD" w14:textId="77777777" w:rsidR="005C2ABA" w:rsidRDefault="005C2ABA" w:rsidP="005C2ABA">
      <w:pPr>
        <w:spacing w:after="0"/>
        <w:ind w:left="2160"/>
      </w:pPr>
      <w:r>
        <w:t xml:space="preserve">         </w:t>
      </w:r>
      <w:proofErr w:type="spellStart"/>
      <w:r w:rsidR="000575EB" w:rsidRPr="00BB5044">
        <w:t>firstName</w:t>
      </w:r>
      <w:proofErr w:type="spellEnd"/>
      <w:r w:rsidR="000575EB" w:rsidRPr="00BB5044">
        <w:t>:"John",</w:t>
      </w:r>
    </w:p>
    <w:p w14:paraId="46DCC674" w14:textId="775E30BB" w:rsidR="00DB3182" w:rsidRDefault="005C2ABA" w:rsidP="005C2ABA">
      <w:pPr>
        <w:spacing w:after="0"/>
        <w:ind w:left="2160"/>
      </w:pPr>
      <w:r>
        <w:t xml:space="preserve">         </w:t>
      </w:r>
      <w:proofErr w:type="spellStart"/>
      <w:r w:rsidR="000575EB" w:rsidRPr="00BB5044">
        <w:t>lastName</w:t>
      </w:r>
      <w:proofErr w:type="spellEnd"/>
      <w:r w:rsidR="000575EB" w:rsidRPr="00BB5044">
        <w:t>: "Doe"</w:t>
      </w:r>
    </w:p>
    <w:p w14:paraId="226887AE" w14:textId="22BCFA58" w:rsidR="00DB3182" w:rsidRDefault="000575EB" w:rsidP="005C2ABA">
      <w:pPr>
        <w:spacing w:after="0"/>
        <w:ind w:left="2160"/>
      </w:pPr>
      <w:r w:rsidRPr="00BB5044">
        <w:t>}</w:t>
      </w:r>
    </w:p>
    <w:p w14:paraId="4064220E" w14:textId="433D5477" w:rsidR="00DB3182" w:rsidRDefault="000575EB" w:rsidP="005C2ABA">
      <w:pPr>
        <w:spacing w:after="0"/>
        <w:ind w:left="2160"/>
      </w:pPr>
      <w:proofErr w:type="spellStart"/>
      <w:proofErr w:type="gramStart"/>
      <w:r w:rsidRPr="00BB5044">
        <w:t>person.fullName.call</w:t>
      </w:r>
      <w:proofErr w:type="spellEnd"/>
      <w:proofErr w:type="gramEnd"/>
      <w:r w:rsidRPr="00BB5044">
        <w:t>(person1);</w:t>
      </w:r>
    </w:p>
    <w:p w14:paraId="22DE4162" w14:textId="1D61D5E2" w:rsidR="00820E73" w:rsidRPr="00BB5044" w:rsidRDefault="005C2ABA" w:rsidP="00820E73">
      <w:pPr>
        <w:spacing w:after="0"/>
        <w:ind w:left="1440"/>
      </w:pPr>
      <w:r>
        <w:t xml:space="preserve">Code-2: </w:t>
      </w:r>
    </w:p>
    <w:p w14:paraId="19390332" w14:textId="77777777" w:rsidR="00820E73" w:rsidRDefault="000575EB" w:rsidP="005C2ABA">
      <w:pPr>
        <w:spacing w:after="0"/>
        <w:ind w:left="2160"/>
      </w:pPr>
      <w:r w:rsidRPr="00BB5044">
        <w:t>const person = {</w:t>
      </w:r>
    </w:p>
    <w:p w14:paraId="7F7A38AA" w14:textId="77777777" w:rsidR="00820E73" w:rsidRDefault="00820E73" w:rsidP="005C2ABA">
      <w:pPr>
        <w:spacing w:after="0"/>
        <w:ind w:left="2160"/>
      </w:pPr>
      <w:r>
        <w:t xml:space="preserve">         </w:t>
      </w:r>
      <w:proofErr w:type="spellStart"/>
      <w:r w:rsidR="000575EB" w:rsidRPr="00BB5044">
        <w:t>fullName</w:t>
      </w:r>
      <w:proofErr w:type="spellEnd"/>
      <w:r w:rsidR="000575EB" w:rsidRPr="00BB5044">
        <w:t>: </w:t>
      </w:r>
      <w:proofErr w:type="gramStart"/>
      <w:r w:rsidR="000575EB" w:rsidRPr="00BB5044">
        <w:t>function(</w:t>
      </w:r>
      <w:proofErr w:type="gramEnd"/>
      <w:r w:rsidR="000575EB" w:rsidRPr="00BB5044">
        <w:t>city, country) {</w:t>
      </w:r>
    </w:p>
    <w:p w14:paraId="340524EA" w14:textId="7CF5F11F" w:rsidR="00820E73" w:rsidRDefault="00820E73" w:rsidP="005C2ABA">
      <w:pPr>
        <w:spacing w:after="0"/>
        <w:ind w:left="2160"/>
      </w:pPr>
      <w:r>
        <w:tab/>
      </w:r>
      <w:r w:rsidR="000575EB" w:rsidRPr="00BB5044">
        <w:t>return </w:t>
      </w:r>
      <w:proofErr w:type="spellStart"/>
      <w:proofErr w:type="gramStart"/>
      <w:r w:rsidR="000575EB" w:rsidRPr="00BB5044">
        <w:t>this.firstName</w:t>
      </w:r>
      <w:proofErr w:type="spellEnd"/>
      <w:proofErr w:type="gramEnd"/>
      <w:r w:rsidR="000575EB" w:rsidRPr="00BB5044">
        <w:t> + " " + </w:t>
      </w:r>
      <w:proofErr w:type="spellStart"/>
      <w:r w:rsidR="000575EB" w:rsidRPr="00BB5044">
        <w:t>this.lastName</w:t>
      </w:r>
      <w:proofErr w:type="spellEnd"/>
      <w:r w:rsidR="000575EB" w:rsidRPr="00BB5044">
        <w:t> + "," + city</w:t>
      </w:r>
      <w:r>
        <w:t xml:space="preserve"> </w:t>
      </w:r>
      <w:r w:rsidR="000575EB" w:rsidRPr="00BB5044">
        <w:t>;</w:t>
      </w:r>
    </w:p>
    <w:p w14:paraId="0C9997B4" w14:textId="7CFAE850" w:rsidR="001B6881" w:rsidRDefault="00820E73" w:rsidP="006356C2">
      <w:pPr>
        <w:spacing w:after="0"/>
        <w:ind w:left="1440"/>
      </w:pPr>
      <w:r>
        <w:tab/>
        <w:t xml:space="preserve">       </w:t>
      </w:r>
      <w:r w:rsidR="000575EB" w:rsidRPr="00BB5044">
        <w:t>}</w:t>
      </w:r>
    </w:p>
    <w:p w14:paraId="583E672F" w14:textId="6CC090D0" w:rsidR="001B6881" w:rsidRDefault="000575EB" w:rsidP="005C2ABA">
      <w:pPr>
        <w:spacing w:after="0"/>
        <w:ind w:left="2160"/>
      </w:pPr>
      <w:r w:rsidRPr="00BB5044">
        <w:t>}</w:t>
      </w:r>
    </w:p>
    <w:p w14:paraId="0D163686" w14:textId="77777777" w:rsidR="00820E73" w:rsidRDefault="000575EB" w:rsidP="005C2ABA">
      <w:pPr>
        <w:spacing w:after="0"/>
        <w:ind w:left="2160"/>
      </w:pPr>
      <w:r w:rsidRPr="00BB5044">
        <w:t>const person1 = {</w:t>
      </w:r>
    </w:p>
    <w:p w14:paraId="46F85281" w14:textId="77777777" w:rsidR="00820E73" w:rsidRDefault="00820E73" w:rsidP="005C2ABA">
      <w:pPr>
        <w:spacing w:after="0"/>
        <w:ind w:left="2160"/>
      </w:pPr>
      <w:r>
        <w:t xml:space="preserve">        </w:t>
      </w:r>
      <w:proofErr w:type="spellStart"/>
      <w:proofErr w:type="gramStart"/>
      <w:r w:rsidR="000575EB" w:rsidRPr="00BB5044">
        <w:t>firstName</w:t>
      </w:r>
      <w:proofErr w:type="spellEnd"/>
      <w:r>
        <w:t xml:space="preserve"> </w:t>
      </w:r>
      <w:r w:rsidR="000575EB" w:rsidRPr="00BB5044">
        <w:t>:</w:t>
      </w:r>
      <w:proofErr w:type="gramEnd"/>
      <w:r>
        <w:t xml:space="preserve"> </w:t>
      </w:r>
      <w:r w:rsidR="000575EB" w:rsidRPr="00BB5044">
        <w:t>"John",</w:t>
      </w:r>
    </w:p>
    <w:p w14:paraId="0CC98B81" w14:textId="7E364F32" w:rsidR="001B6881" w:rsidRDefault="00820E73" w:rsidP="005C2ABA">
      <w:pPr>
        <w:spacing w:after="0"/>
        <w:ind w:left="2160"/>
      </w:pPr>
      <w:r>
        <w:t xml:space="preserve">        </w:t>
      </w:r>
      <w:proofErr w:type="spellStart"/>
      <w:proofErr w:type="gramStart"/>
      <w:r w:rsidR="000575EB" w:rsidRPr="00BB5044">
        <w:t>lastName</w:t>
      </w:r>
      <w:proofErr w:type="spellEnd"/>
      <w:r>
        <w:t xml:space="preserve"> </w:t>
      </w:r>
      <w:r w:rsidR="000575EB" w:rsidRPr="00BB5044">
        <w:t>:</w:t>
      </w:r>
      <w:proofErr w:type="gramEnd"/>
      <w:r w:rsidR="000575EB" w:rsidRPr="00BB5044">
        <w:t> "Doe"</w:t>
      </w:r>
    </w:p>
    <w:p w14:paraId="34DBDE3C" w14:textId="1D9555ED" w:rsidR="001B6881" w:rsidRDefault="000575EB" w:rsidP="005C2ABA">
      <w:pPr>
        <w:spacing w:after="0"/>
        <w:ind w:left="2160"/>
      </w:pPr>
      <w:r w:rsidRPr="00BB5044">
        <w:t>}</w:t>
      </w:r>
      <w:r w:rsidRPr="00BB5044">
        <w:br/>
      </w:r>
      <w:proofErr w:type="spellStart"/>
      <w:proofErr w:type="gramStart"/>
      <w:r w:rsidRPr="00BB5044">
        <w:t>person.fullName.call</w:t>
      </w:r>
      <w:proofErr w:type="spellEnd"/>
      <w:proofErr w:type="gramEnd"/>
      <w:r w:rsidRPr="00BB5044">
        <w:t>(person1, "Oslo");</w:t>
      </w:r>
    </w:p>
    <w:p w14:paraId="4BF8729F" w14:textId="77777777" w:rsidR="00820E73" w:rsidRPr="00820E73" w:rsidRDefault="00820E73" w:rsidP="00820E73">
      <w:pPr>
        <w:spacing w:after="0"/>
        <w:ind w:left="720"/>
      </w:pPr>
    </w:p>
    <w:p w14:paraId="17F406B6" w14:textId="6308AFD0" w:rsidR="00D057F8" w:rsidRPr="00820E73" w:rsidRDefault="00D057F8" w:rsidP="004A5F37">
      <w:pPr>
        <w:spacing w:after="0"/>
        <w:rPr>
          <w:b/>
          <w:bCs/>
          <w:color w:val="C00000"/>
          <w:sz w:val="24"/>
          <w:szCs w:val="24"/>
        </w:rPr>
      </w:pPr>
      <w:proofErr w:type="gramStart"/>
      <w:r w:rsidRPr="00820E73">
        <w:rPr>
          <w:b/>
          <w:bCs/>
          <w:color w:val="C00000"/>
          <w:sz w:val="24"/>
          <w:szCs w:val="24"/>
        </w:rPr>
        <w:t>apply(</w:t>
      </w:r>
      <w:proofErr w:type="gramEnd"/>
      <w:r w:rsidRPr="00820E73">
        <w:rPr>
          <w:b/>
          <w:bCs/>
          <w:color w:val="C00000"/>
          <w:sz w:val="24"/>
          <w:szCs w:val="24"/>
        </w:rPr>
        <w:t>) Method</w:t>
      </w:r>
      <w:r w:rsidR="001B6881" w:rsidRPr="00820E73">
        <w:rPr>
          <w:b/>
          <w:bCs/>
          <w:color w:val="C00000"/>
          <w:sz w:val="24"/>
          <w:szCs w:val="24"/>
        </w:rPr>
        <w:t>:</w:t>
      </w:r>
    </w:p>
    <w:p w14:paraId="41AF8232" w14:textId="616E5E73" w:rsidR="000575EB" w:rsidRPr="006356C2" w:rsidRDefault="00D057F8">
      <w:pPr>
        <w:pStyle w:val="ListParagraph"/>
        <w:numPr>
          <w:ilvl w:val="0"/>
          <w:numId w:val="118"/>
        </w:numPr>
      </w:pPr>
      <w:r w:rsidRPr="006356C2">
        <w:t>The </w:t>
      </w:r>
      <w:proofErr w:type="gramStart"/>
      <w:r w:rsidRPr="006356C2">
        <w:t>apply(</w:t>
      </w:r>
      <w:proofErr w:type="gramEnd"/>
      <w:r w:rsidRPr="006356C2">
        <w:t xml:space="preserve">) method is </w:t>
      </w:r>
      <w:r w:rsidR="004A5F37" w:rsidRPr="006356C2">
        <w:t>like</w:t>
      </w:r>
      <w:r w:rsidRPr="006356C2">
        <w:t xml:space="preserve"> the call()</w:t>
      </w:r>
    </w:p>
    <w:p w14:paraId="173367D2" w14:textId="77777777" w:rsidR="00D057F8" w:rsidRPr="006356C2" w:rsidRDefault="00D057F8">
      <w:pPr>
        <w:pStyle w:val="ListParagraph"/>
        <w:numPr>
          <w:ilvl w:val="0"/>
          <w:numId w:val="118"/>
        </w:numPr>
      </w:pPr>
      <w:r w:rsidRPr="006356C2">
        <w:t>With the </w:t>
      </w:r>
      <w:proofErr w:type="gramStart"/>
      <w:r w:rsidRPr="006356C2">
        <w:t>apply(</w:t>
      </w:r>
      <w:proofErr w:type="gramEnd"/>
      <w:r w:rsidRPr="006356C2">
        <w:t>) method, you can write a method that can be used on different objects.</w:t>
      </w:r>
    </w:p>
    <w:p w14:paraId="79AB6FBD" w14:textId="6127C0D0" w:rsidR="00D057F8" w:rsidRPr="006356C2" w:rsidRDefault="00D057F8">
      <w:pPr>
        <w:pStyle w:val="ListParagraph"/>
        <w:numPr>
          <w:ilvl w:val="0"/>
          <w:numId w:val="118"/>
        </w:numPr>
        <w:spacing w:after="0"/>
      </w:pPr>
      <w:r w:rsidRPr="006356C2">
        <w:t>The </w:t>
      </w:r>
      <w:proofErr w:type="gramStart"/>
      <w:r w:rsidRPr="006356C2">
        <w:t>apply(</w:t>
      </w:r>
      <w:proofErr w:type="gramEnd"/>
      <w:r w:rsidRPr="006356C2">
        <w:t>) method takes arguments as an array.</w:t>
      </w:r>
    </w:p>
    <w:p w14:paraId="6899A430" w14:textId="6F95029C" w:rsidR="006356C2" w:rsidRDefault="006356C2" w:rsidP="003471B1">
      <w:pPr>
        <w:spacing w:after="0"/>
        <w:ind w:left="720"/>
      </w:pPr>
      <w:proofErr w:type="gramStart"/>
      <w:r>
        <w:t>Code :</w:t>
      </w:r>
      <w:proofErr w:type="gramEnd"/>
      <w:r>
        <w:t xml:space="preserve"> </w:t>
      </w:r>
    </w:p>
    <w:p w14:paraId="723EBA98" w14:textId="0BF8F347" w:rsidR="008873A5" w:rsidRDefault="00D057F8" w:rsidP="003471B1">
      <w:pPr>
        <w:spacing w:after="0"/>
        <w:ind w:left="1440"/>
      </w:pPr>
      <w:r w:rsidRPr="00BB5044">
        <w:t>const person = {</w:t>
      </w:r>
    </w:p>
    <w:p w14:paraId="1286D4CB" w14:textId="04D10A9C" w:rsidR="008873A5" w:rsidRDefault="008873A5" w:rsidP="003471B1">
      <w:pPr>
        <w:spacing w:after="0"/>
        <w:ind w:left="1440"/>
      </w:pPr>
      <w:r>
        <w:t xml:space="preserve">       </w:t>
      </w:r>
      <w:proofErr w:type="spellStart"/>
      <w:r w:rsidR="00D057F8" w:rsidRPr="00BB5044">
        <w:t>fullName</w:t>
      </w:r>
      <w:proofErr w:type="spellEnd"/>
      <w:r w:rsidR="00D057F8" w:rsidRPr="00BB5044">
        <w:t>: </w:t>
      </w:r>
      <w:proofErr w:type="gramStart"/>
      <w:r w:rsidR="00D057F8" w:rsidRPr="00BB5044">
        <w:t>function(</w:t>
      </w:r>
      <w:proofErr w:type="gramEnd"/>
      <w:r w:rsidR="00D057F8" w:rsidRPr="00BB5044">
        <w:t>city, country) {</w:t>
      </w:r>
    </w:p>
    <w:p w14:paraId="47007BF9" w14:textId="6F0A9871" w:rsidR="008873A5" w:rsidRDefault="008873A5" w:rsidP="003471B1">
      <w:pPr>
        <w:spacing w:after="0"/>
        <w:ind w:left="2160"/>
      </w:pPr>
      <w:r>
        <w:t xml:space="preserve"> </w:t>
      </w:r>
      <w:r w:rsidR="00D057F8" w:rsidRPr="00BB5044">
        <w:t>return </w:t>
      </w:r>
      <w:proofErr w:type="spellStart"/>
      <w:proofErr w:type="gramStart"/>
      <w:r w:rsidR="00D057F8" w:rsidRPr="00BB5044">
        <w:t>this.firstName</w:t>
      </w:r>
      <w:proofErr w:type="spellEnd"/>
      <w:proofErr w:type="gramEnd"/>
      <w:r>
        <w:t>+</w:t>
      </w:r>
      <w:r w:rsidR="00D057F8" w:rsidRPr="00BB5044">
        <w:t>"," + city + "," + country;</w:t>
      </w:r>
    </w:p>
    <w:p w14:paraId="4FCB732A" w14:textId="73766C4C" w:rsidR="008873A5" w:rsidRDefault="008873A5" w:rsidP="003471B1">
      <w:pPr>
        <w:spacing w:after="0"/>
        <w:ind w:left="720"/>
      </w:pPr>
      <w:r>
        <w:tab/>
        <w:t xml:space="preserve">       </w:t>
      </w:r>
      <w:r w:rsidR="00D057F8" w:rsidRPr="00BB5044">
        <w:t>}</w:t>
      </w:r>
    </w:p>
    <w:p w14:paraId="2AFFF9CD" w14:textId="74828F96" w:rsidR="008873A5" w:rsidRDefault="00D057F8" w:rsidP="003471B1">
      <w:pPr>
        <w:spacing w:after="0"/>
        <w:ind w:left="1440"/>
      </w:pPr>
      <w:r w:rsidRPr="00BB5044">
        <w:t>}</w:t>
      </w:r>
    </w:p>
    <w:p w14:paraId="05524EE2" w14:textId="77777777" w:rsidR="008873A5" w:rsidRDefault="00D057F8" w:rsidP="003471B1">
      <w:pPr>
        <w:spacing w:after="0"/>
        <w:ind w:left="1440"/>
      </w:pPr>
      <w:r w:rsidRPr="00BB5044">
        <w:t>const person1 = {</w:t>
      </w:r>
    </w:p>
    <w:p w14:paraId="294B2D05" w14:textId="41A8E508" w:rsidR="008873A5" w:rsidRDefault="008873A5" w:rsidP="003471B1">
      <w:pPr>
        <w:spacing w:after="0"/>
        <w:ind w:left="1440"/>
      </w:pPr>
      <w:r>
        <w:tab/>
      </w:r>
      <w:proofErr w:type="spellStart"/>
      <w:r w:rsidR="00D057F8" w:rsidRPr="00BB5044">
        <w:t>firstName</w:t>
      </w:r>
      <w:proofErr w:type="spellEnd"/>
      <w:r w:rsidR="00D057F8" w:rsidRPr="00BB5044">
        <w:t>:"John",</w:t>
      </w:r>
    </w:p>
    <w:p w14:paraId="5144F70A" w14:textId="0B050FEA" w:rsidR="00AA6D99" w:rsidRDefault="008873A5" w:rsidP="003471B1">
      <w:r>
        <w:tab/>
      </w:r>
      <w:r>
        <w:tab/>
      </w:r>
      <w:r w:rsidR="00D057F8" w:rsidRPr="00BB5044">
        <w:t>}</w:t>
      </w:r>
      <w:r w:rsidR="00D057F8" w:rsidRPr="00BB5044">
        <w:br/>
      </w:r>
      <w:r>
        <w:tab/>
      </w:r>
      <w:r>
        <w:tab/>
      </w:r>
      <w:proofErr w:type="spellStart"/>
      <w:proofErr w:type="gramStart"/>
      <w:r w:rsidR="00D057F8" w:rsidRPr="00BB5044">
        <w:t>person.fullName.apply</w:t>
      </w:r>
      <w:proofErr w:type="spellEnd"/>
      <w:proofErr w:type="gramEnd"/>
      <w:r w:rsidR="00D057F8" w:rsidRPr="00BB5044">
        <w:t xml:space="preserve">(person1, ["Oslo", "Norway"]); </w:t>
      </w:r>
      <w:r w:rsidR="00A25CB5">
        <w:t xml:space="preserve">   </w:t>
      </w:r>
      <w:r w:rsidR="00D057F8" w:rsidRPr="00BB5044">
        <w:t>// array  in apply()</w:t>
      </w:r>
    </w:p>
    <w:p w14:paraId="511B0D91" w14:textId="5042E9B2" w:rsidR="00AA6D99" w:rsidRPr="008873A5" w:rsidRDefault="00AA6D99" w:rsidP="008873A5">
      <w:pPr>
        <w:spacing w:after="0"/>
        <w:rPr>
          <w:b/>
          <w:bCs/>
          <w:color w:val="C00000"/>
          <w:sz w:val="24"/>
          <w:szCs w:val="24"/>
        </w:rPr>
      </w:pPr>
      <w:proofErr w:type="gramStart"/>
      <w:r w:rsidRPr="008873A5">
        <w:rPr>
          <w:b/>
          <w:bCs/>
          <w:color w:val="C00000"/>
          <w:sz w:val="24"/>
          <w:szCs w:val="24"/>
        </w:rPr>
        <w:t>bind(</w:t>
      </w:r>
      <w:proofErr w:type="gramEnd"/>
      <w:r w:rsidRPr="008873A5">
        <w:rPr>
          <w:b/>
          <w:bCs/>
          <w:color w:val="C00000"/>
          <w:sz w:val="24"/>
          <w:szCs w:val="24"/>
        </w:rPr>
        <w:t>)</w:t>
      </w:r>
      <w:r w:rsidR="00A25CB5" w:rsidRPr="008873A5">
        <w:rPr>
          <w:b/>
          <w:bCs/>
          <w:color w:val="C00000"/>
          <w:sz w:val="24"/>
          <w:szCs w:val="24"/>
        </w:rPr>
        <w:t xml:space="preserve"> method : </w:t>
      </w:r>
    </w:p>
    <w:p w14:paraId="14E0C28D" w14:textId="62B68A5E" w:rsidR="00AA6D99" w:rsidRPr="00A25CB5" w:rsidRDefault="00AA6D99" w:rsidP="00A25CB5">
      <w:r w:rsidRPr="00A25CB5">
        <w:t>With the </w:t>
      </w:r>
      <w:proofErr w:type="gramStart"/>
      <w:r w:rsidRPr="00A25CB5">
        <w:t>bind(</w:t>
      </w:r>
      <w:proofErr w:type="gramEnd"/>
      <w:r w:rsidRPr="00A25CB5">
        <w:t>) method, an object can borrow a method from another object.</w:t>
      </w:r>
    </w:p>
    <w:p w14:paraId="0AD04E2B" w14:textId="77777777" w:rsidR="00A25CB5" w:rsidRPr="00CD792B" w:rsidRDefault="00AA6D99" w:rsidP="00CD792B">
      <w:pPr>
        <w:spacing w:after="0"/>
        <w:ind w:left="1440"/>
        <w:rPr>
          <w:sz w:val="20"/>
          <w:szCs w:val="20"/>
        </w:rPr>
      </w:pPr>
      <w:r w:rsidRPr="00CD792B">
        <w:rPr>
          <w:sz w:val="20"/>
          <w:szCs w:val="20"/>
        </w:rPr>
        <w:lastRenderedPageBreak/>
        <w:t xml:space="preserve">const person = </w:t>
      </w:r>
      <w:r w:rsidR="00A25CB5" w:rsidRPr="00CD792B">
        <w:rPr>
          <w:sz w:val="20"/>
          <w:szCs w:val="20"/>
        </w:rPr>
        <w:t>{</w:t>
      </w:r>
    </w:p>
    <w:p w14:paraId="3428C13B" w14:textId="16CB2828" w:rsidR="00A25CB5" w:rsidRPr="00CD792B" w:rsidRDefault="00AA6D99" w:rsidP="00CD792B">
      <w:pPr>
        <w:spacing w:after="0"/>
        <w:ind w:left="2160"/>
        <w:rPr>
          <w:sz w:val="20"/>
          <w:szCs w:val="20"/>
        </w:rPr>
      </w:pPr>
      <w:proofErr w:type="spellStart"/>
      <w:r w:rsidRPr="00CD792B">
        <w:rPr>
          <w:sz w:val="20"/>
          <w:szCs w:val="20"/>
        </w:rPr>
        <w:t>firstName</w:t>
      </w:r>
      <w:proofErr w:type="spellEnd"/>
      <w:r w:rsidRPr="00CD792B">
        <w:rPr>
          <w:sz w:val="20"/>
          <w:szCs w:val="20"/>
        </w:rPr>
        <w:t>:"John",</w:t>
      </w:r>
    </w:p>
    <w:p w14:paraId="4C7F3AEA" w14:textId="585AF2FD" w:rsidR="00A25CB5" w:rsidRPr="00CD792B" w:rsidRDefault="00AA6D99" w:rsidP="00CD792B">
      <w:pPr>
        <w:spacing w:after="0"/>
        <w:ind w:left="2160"/>
        <w:rPr>
          <w:sz w:val="20"/>
          <w:szCs w:val="20"/>
        </w:rPr>
      </w:pPr>
      <w:proofErr w:type="spellStart"/>
      <w:r w:rsidRPr="00CD792B">
        <w:rPr>
          <w:sz w:val="20"/>
          <w:szCs w:val="20"/>
        </w:rPr>
        <w:t>lastName</w:t>
      </w:r>
      <w:proofErr w:type="spellEnd"/>
      <w:r w:rsidRPr="00CD792B">
        <w:rPr>
          <w:sz w:val="20"/>
          <w:szCs w:val="20"/>
        </w:rPr>
        <w:t>: "Doe",</w:t>
      </w:r>
    </w:p>
    <w:p w14:paraId="4AC008FA" w14:textId="43486CB5" w:rsidR="00A25CB5" w:rsidRPr="00CD792B" w:rsidRDefault="00AA6D99" w:rsidP="00CD792B">
      <w:pPr>
        <w:spacing w:after="0"/>
        <w:ind w:left="2160"/>
        <w:rPr>
          <w:sz w:val="20"/>
          <w:szCs w:val="20"/>
        </w:rPr>
      </w:pPr>
      <w:proofErr w:type="spellStart"/>
      <w:r w:rsidRPr="00CD792B">
        <w:rPr>
          <w:sz w:val="20"/>
          <w:szCs w:val="20"/>
        </w:rPr>
        <w:t>fullName</w:t>
      </w:r>
      <w:proofErr w:type="spellEnd"/>
      <w:r w:rsidRPr="00CD792B">
        <w:rPr>
          <w:sz w:val="20"/>
          <w:szCs w:val="20"/>
        </w:rPr>
        <w:t>: function () {</w:t>
      </w:r>
    </w:p>
    <w:p w14:paraId="0049AA22" w14:textId="46E14279" w:rsidR="00A25CB5" w:rsidRPr="00CD792B" w:rsidRDefault="00AA6D99" w:rsidP="00CD792B">
      <w:pPr>
        <w:spacing w:after="0"/>
        <w:ind w:left="2160" w:firstLine="720"/>
        <w:rPr>
          <w:sz w:val="20"/>
          <w:szCs w:val="20"/>
        </w:rPr>
      </w:pPr>
      <w:r w:rsidRPr="00CD792B">
        <w:rPr>
          <w:sz w:val="20"/>
          <w:szCs w:val="20"/>
        </w:rPr>
        <w:t>return </w:t>
      </w:r>
      <w:proofErr w:type="spellStart"/>
      <w:proofErr w:type="gramStart"/>
      <w:r w:rsidRPr="00CD792B">
        <w:rPr>
          <w:sz w:val="20"/>
          <w:szCs w:val="20"/>
        </w:rPr>
        <w:t>this.firstName</w:t>
      </w:r>
      <w:proofErr w:type="spellEnd"/>
      <w:proofErr w:type="gramEnd"/>
      <w:r w:rsidRPr="00CD792B">
        <w:rPr>
          <w:sz w:val="20"/>
          <w:szCs w:val="20"/>
        </w:rPr>
        <w:t> + " " + </w:t>
      </w:r>
      <w:proofErr w:type="spellStart"/>
      <w:r w:rsidRPr="00CD792B">
        <w:rPr>
          <w:sz w:val="20"/>
          <w:szCs w:val="20"/>
        </w:rPr>
        <w:t>this.lastName</w:t>
      </w:r>
      <w:proofErr w:type="spellEnd"/>
      <w:r w:rsidRPr="00CD792B">
        <w:rPr>
          <w:sz w:val="20"/>
          <w:szCs w:val="20"/>
        </w:rPr>
        <w:t>;</w:t>
      </w:r>
    </w:p>
    <w:p w14:paraId="1B4E8AF1" w14:textId="7BFEFD55" w:rsidR="00A25CB5" w:rsidRPr="00CD792B" w:rsidRDefault="00AA6D99" w:rsidP="00CD792B">
      <w:pPr>
        <w:spacing w:after="0"/>
        <w:ind w:left="2160"/>
        <w:rPr>
          <w:rFonts w:cstheme="minorHAnsi"/>
          <w:sz w:val="20"/>
          <w:szCs w:val="20"/>
        </w:rPr>
      </w:pPr>
      <w:r w:rsidRPr="00CD792B">
        <w:rPr>
          <w:rFonts w:cstheme="minorHAnsi"/>
          <w:sz w:val="20"/>
          <w:szCs w:val="20"/>
        </w:rPr>
        <w:t>}</w:t>
      </w:r>
    </w:p>
    <w:p w14:paraId="2A184279" w14:textId="4CAEC25C" w:rsidR="00A25CB5" w:rsidRPr="00CD792B" w:rsidRDefault="00AA6D99" w:rsidP="00CD792B">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const member = {</w:t>
      </w:r>
    </w:p>
    <w:p w14:paraId="07A54633" w14:textId="56E5A05A" w:rsidR="00A25CB5" w:rsidRPr="00CD792B" w:rsidRDefault="00AA6D99" w:rsidP="00CD792B">
      <w:pPr>
        <w:spacing w:after="0"/>
        <w:ind w:left="2160"/>
        <w:rPr>
          <w:rFonts w:cstheme="minorHAnsi"/>
          <w:sz w:val="20"/>
          <w:szCs w:val="20"/>
        </w:rPr>
      </w:pPr>
      <w:proofErr w:type="spellStart"/>
      <w:proofErr w:type="gramStart"/>
      <w:r w:rsidRPr="00CD792B">
        <w:rPr>
          <w:rFonts w:cstheme="minorHAnsi"/>
          <w:sz w:val="20"/>
          <w:szCs w:val="20"/>
        </w:rPr>
        <w:t>firstName</w:t>
      </w:r>
      <w:proofErr w:type="spellEnd"/>
      <w:r w:rsidR="006E3D77">
        <w:rPr>
          <w:rFonts w:cstheme="minorHAnsi"/>
          <w:sz w:val="20"/>
          <w:szCs w:val="20"/>
        </w:rPr>
        <w:t xml:space="preserve"> </w:t>
      </w:r>
      <w:r w:rsidRPr="00CD792B">
        <w:rPr>
          <w:rFonts w:cstheme="minorHAnsi"/>
          <w:sz w:val="20"/>
          <w:szCs w:val="20"/>
        </w:rPr>
        <w:t>:</w:t>
      </w:r>
      <w:proofErr w:type="gramEnd"/>
      <w:r w:rsidR="006E3D77">
        <w:rPr>
          <w:rFonts w:cstheme="minorHAnsi"/>
          <w:sz w:val="20"/>
          <w:szCs w:val="20"/>
        </w:rPr>
        <w:t xml:space="preserve"> </w:t>
      </w:r>
      <w:r w:rsidRPr="00CD792B">
        <w:rPr>
          <w:rFonts w:cstheme="minorHAnsi"/>
          <w:sz w:val="20"/>
          <w:szCs w:val="20"/>
        </w:rPr>
        <w:t>"Hege",</w:t>
      </w:r>
    </w:p>
    <w:p w14:paraId="015D3186" w14:textId="42458AEA" w:rsidR="00A25CB5" w:rsidRPr="00CD792B" w:rsidRDefault="00AA6D99" w:rsidP="00CD792B">
      <w:pPr>
        <w:spacing w:after="0"/>
        <w:ind w:left="2160"/>
        <w:rPr>
          <w:rFonts w:cstheme="minorHAnsi"/>
          <w:sz w:val="20"/>
          <w:szCs w:val="20"/>
        </w:rPr>
      </w:pPr>
      <w:proofErr w:type="spellStart"/>
      <w:proofErr w:type="gramStart"/>
      <w:r w:rsidRPr="00CD792B">
        <w:rPr>
          <w:rFonts w:cstheme="minorHAnsi"/>
          <w:sz w:val="20"/>
          <w:szCs w:val="20"/>
        </w:rPr>
        <w:t>lastName</w:t>
      </w:r>
      <w:proofErr w:type="spellEnd"/>
      <w:r w:rsidR="006E3D77">
        <w:rPr>
          <w:rFonts w:cstheme="minorHAnsi"/>
          <w:sz w:val="20"/>
          <w:szCs w:val="20"/>
        </w:rPr>
        <w:t xml:space="preserve"> </w:t>
      </w:r>
      <w:r w:rsidRPr="00CD792B">
        <w:rPr>
          <w:rFonts w:cstheme="minorHAnsi"/>
          <w:sz w:val="20"/>
          <w:szCs w:val="20"/>
        </w:rPr>
        <w:t>:</w:t>
      </w:r>
      <w:proofErr w:type="gramEnd"/>
      <w:r w:rsidRPr="00CD792B">
        <w:rPr>
          <w:rFonts w:cstheme="minorHAnsi"/>
          <w:sz w:val="20"/>
          <w:szCs w:val="20"/>
        </w:rPr>
        <w:t> "Nilsen",</w:t>
      </w:r>
    </w:p>
    <w:p w14:paraId="494FB0DA" w14:textId="0C47E207" w:rsidR="008558BB" w:rsidRPr="00F5351F" w:rsidRDefault="00AA6D99" w:rsidP="006F129A">
      <w:pPr>
        <w:spacing w:after="0"/>
        <w:ind w:left="1440"/>
        <w:rPr>
          <w:rFonts w:cstheme="minorHAnsi"/>
          <w:sz w:val="20"/>
          <w:szCs w:val="20"/>
        </w:rPr>
      </w:pPr>
      <w:r w:rsidRPr="00CD792B">
        <w:rPr>
          <w:rFonts w:cstheme="minorHAnsi"/>
          <w:sz w:val="20"/>
          <w:szCs w:val="20"/>
        </w:rPr>
        <w:t>}</w:t>
      </w:r>
      <w:r w:rsidRPr="00CD792B">
        <w:rPr>
          <w:rFonts w:cstheme="minorHAnsi"/>
          <w:sz w:val="20"/>
          <w:szCs w:val="20"/>
        </w:rPr>
        <w:br/>
        <w:t>let </w:t>
      </w:r>
      <w:proofErr w:type="spellStart"/>
      <w:r w:rsidRPr="00CD792B">
        <w:rPr>
          <w:rFonts w:cstheme="minorHAnsi"/>
          <w:sz w:val="20"/>
          <w:szCs w:val="20"/>
        </w:rPr>
        <w:t>fullName</w:t>
      </w:r>
      <w:proofErr w:type="spellEnd"/>
      <w:r w:rsidRPr="00CD792B">
        <w:rPr>
          <w:rFonts w:cstheme="minorHAnsi"/>
          <w:sz w:val="20"/>
          <w:szCs w:val="20"/>
        </w:rPr>
        <w:t xml:space="preserve"> = </w:t>
      </w:r>
      <w:proofErr w:type="spellStart"/>
      <w:proofErr w:type="gramStart"/>
      <w:r w:rsidRPr="00CD792B">
        <w:rPr>
          <w:rFonts w:cstheme="minorHAnsi"/>
          <w:sz w:val="20"/>
          <w:szCs w:val="20"/>
        </w:rPr>
        <w:t>person.fullName.bind</w:t>
      </w:r>
      <w:proofErr w:type="spellEnd"/>
      <w:proofErr w:type="gramEnd"/>
      <w:r w:rsidRPr="00CD792B">
        <w:rPr>
          <w:rFonts w:cstheme="minorHAnsi"/>
          <w:sz w:val="20"/>
          <w:szCs w:val="20"/>
        </w:rPr>
        <w:t>(member)</w:t>
      </w:r>
      <w:r w:rsidR="00EA7A4B" w:rsidRPr="00CD792B">
        <w:rPr>
          <w:rFonts w:cstheme="minorHAnsi"/>
          <w:sz w:val="20"/>
          <w:szCs w:val="20"/>
        </w:rPr>
        <w:t>;</w:t>
      </w:r>
    </w:p>
    <w:p w14:paraId="541F5FB4" w14:textId="3CB6EDF3" w:rsidR="00FF6F7E" w:rsidRPr="004F4B40" w:rsidRDefault="00FF6F7E" w:rsidP="006F129A">
      <w:pPr>
        <w:spacing w:after="0"/>
        <w:rPr>
          <w:b/>
          <w:bCs/>
          <w:color w:val="C00000"/>
          <w:sz w:val="24"/>
          <w:szCs w:val="24"/>
        </w:rPr>
      </w:pPr>
      <w:r w:rsidRPr="004F4B40">
        <w:rPr>
          <w:b/>
          <w:bCs/>
          <w:color w:val="C00000"/>
          <w:sz w:val="24"/>
          <w:szCs w:val="24"/>
        </w:rPr>
        <w:t>Closures</w:t>
      </w:r>
      <w:r w:rsidR="006F129A" w:rsidRPr="004F4B40">
        <w:rPr>
          <w:b/>
          <w:bCs/>
          <w:color w:val="C00000"/>
          <w:sz w:val="24"/>
          <w:szCs w:val="24"/>
        </w:rPr>
        <w:t>:</w:t>
      </w:r>
    </w:p>
    <w:p w14:paraId="4238CDB8" w14:textId="58EA4697" w:rsidR="006F129A" w:rsidRDefault="008533E7" w:rsidP="006F129A">
      <w:pPr>
        <w:spacing w:after="0"/>
      </w:pPr>
      <w:r w:rsidRPr="006F129A">
        <w:rPr>
          <w:b/>
          <w:bCs/>
        </w:rPr>
        <w:t>Nested Function:</w:t>
      </w:r>
      <w:r w:rsidRPr="006F129A">
        <w:t xml:space="preserve"> a function can also contain another function. This is called a nested function.</w:t>
      </w:r>
    </w:p>
    <w:p w14:paraId="2EA2FF06" w14:textId="36541FA1" w:rsidR="006F129A" w:rsidRDefault="006F129A" w:rsidP="006F129A">
      <w:pPr>
        <w:spacing w:after="0"/>
        <w:ind w:left="1440"/>
      </w:pPr>
      <w:r>
        <w:t xml:space="preserve">Code: </w:t>
      </w:r>
    </w:p>
    <w:p w14:paraId="63F5A9D2" w14:textId="544E3E13" w:rsidR="006F129A" w:rsidRPr="006F129A" w:rsidRDefault="006F129A" w:rsidP="006F129A">
      <w:pPr>
        <w:spacing w:after="0"/>
        <w:ind w:left="2160"/>
      </w:pPr>
      <w:r w:rsidRPr="006F129A">
        <w:t>function greet(name) {</w:t>
      </w:r>
    </w:p>
    <w:p w14:paraId="02009C01" w14:textId="714B9AC6" w:rsidR="006F129A" w:rsidRPr="006F129A" w:rsidRDefault="006F129A" w:rsidP="006F129A">
      <w:pPr>
        <w:spacing w:after="0"/>
        <w:ind w:left="2160"/>
      </w:pPr>
      <w:r w:rsidRPr="006F129A">
        <w:t xml:space="preserve">    </w:t>
      </w:r>
      <w:r>
        <w:t xml:space="preserve">  </w:t>
      </w:r>
      <w:r w:rsidRPr="006F129A">
        <w:t xml:space="preserve">function </w:t>
      </w:r>
      <w:proofErr w:type="spellStart"/>
      <w:proofErr w:type="gramStart"/>
      <w:r w:rsidRPr="006F129A">
        <w:t>displayName</w:t>
      </w:r>
      <w:proofErr w:type="spellEnd"/>
      <w:r w:rsidRPr="006F129A">
        <w:t>(</w:t>
      </w:r>
      <w:proofErr w:type="gramEnd"/>
      <w:r w:rsidRPr="006F129A">
        <w:t>) {</w:t>
      </w:r>
    </w:p>
    <w:p w14:paraId="6C6D8D7B" w14:textId="7614DEF7" w:rsidR="006F129A" w:rsidRPr="006F129A" w:rsidRDefault="006F129A" w:rsidP="006F129A">
      <w:pPr>
        <w:spacing w:after="0"/>
        <w:ind w:left="2160"/>
      </w:pPr>
      <w:r w:rsidRPr="006F129A">
        <w:t xml:space="preserve">        </w:t>
      </w:r>
      <w:r>
        <w:t xml:space="preserve">  </w:t>
      </w:r>
      <w:proofErr w:type="gramStart"/>
      <w:r w:rsidRPr="006F129A">
        <w:t>console.log(</w:t>
      </w:r>
      <w:proofErr w:type="gramEnd"/>
      <w:r w:rsidRPr="006F129A">
        <w:t>'Hi' + ' ' + name);</w:t>
      </w:r>
    </w:p>
    <w:p w14:paraId="41D98D97" w14:textId="28FF089B" w:rsidR="006F129A" w:rsidRPr="006F129A" w:rsidRDefault="006F129A" w:rsidP="006F129A">
      <w:pPr>
        <w:spacing w:after="0"/>
        <w:ind w:left="2160"/>
      </w:pPr>
      <w:r w:rsidRPr="006F129A">
        <w:t xml:space="preserve">   </w:t>
      </w:r>
      <w:r>
        <w:t xml:space="preserve">  </w:t>
      </w:r>
      <w:r w:rsidRPr="006F129A">
        <w:t xml:space="preserve"> }</w:t>
      </w:r>
    </w:p>
    <w:p w14:paraId="65A9961D" w14:textId="43762D89" w:rsidR="006F129A" w:rsidRDefault="006F129A" w:rsidP="006F129A">
      <w:pPr>
        <w:spacing w:after="0"/>
        <w:ind w:left="2160"/>
      </w:pPr>
      <w:r w:rsidRPr="006F129A">
        <w:t xml:space="preserve">    </w:t>
      </w:r>
      <w:r>
        <w:t xml:space="preserve">  </w:t>
      </w:r>
      <w:proofErr w:type="spellStart"/>
      <w:proofErr w:type="gramStart"/>
      <w:r w:rsidRPr="006F129A">
        <w:t>displayName</w:t>
      </w:r>
      <w:proofErr w:type="spellEnd"/>
      <w:r w:rsidRPr="006F129A">
        <w:t>(</w:t>
      </w:r>
      <w:proofErr w:type="gramEnd"/>
      <w:r w:rsidRPr="006F129A">
        <w:t>);</w:t>
      </w:r>
    </w:p>
    <w:p w14:paraId="1FBE77A6" w14:textId="38D53045" w:rsidR="006F129A" w:rsidRPr="006F129A" w:rsidRDefault="006F129A" w:rsidP="006F129A">
      <w:pPr>
        <w:spacing w:after="0"/>
        <w:ind w:left="2160"/>
      </w:pPr>
      <w:r w:rsidRPr="006F129A">
        <w:t>}</w:t>
      </w:r>
    </w:p>
    <w:p w14:paraId="62931797" w14:textId="77777777" w:rsidR="006F129A" w:rsidRPr="006F129A" w:rsidRDefault="006F129A" w:rsidP="006F129A">
      <w:pPr>
        <w:spacing w:after="0"/>
        <w:ind w:left="2160"/>
      </w:pPr>
      <w:r w:rsidRPr="006F129A">
        <w:t>greet('John'); // Hi John</w:t>
      </w:r>
    </w:p>
    <w:p w14:paraId="2F0C0637" w14:textId="77777777" w:rsidR="006F129A" w:rsidRPr="006F129A" w:rsidRDefault="006F129A" w:rsidP="006F129A">
      <w:pPr>
        <w:spacing w:after="0"/>
      </w:pPr>
    </w:p>
    <w:p w14:paraId="4D501227" w14:textId="2DBB161A" w:rsidR="008533E7" w:rsidRDefault="008533E7" w:rsidP="006F129A">
      <w:pPr>
        <w:spacing w:after="0"/>
      </w:pPr>
      <w:r w:rsidRPr="006F129A">
        <w:rPr>
          <w:b/>
          <w:bCs/>
        </w:rPr>
        <w:t>Returning a Function:</w:t>
      </w:r>
      <w:r w:rsidRPr="006F129A">
        <w:t xml:space="preserve"> In JavaScript, you can also return a function within a function</w:t>
      </w:r>
      <w:r w:rsidR="006F129A">
        <w:t>.</w:t>
      </w:r>
    </w:p>
    <w:p w14:paraId="71C837C7" w14:textId="46AC8F07" w:rsidR="006F129A" w:rsidRDefault="006F129A" w:rsidP="006F129A">
      <w:pPr>
        <w:spacing w:after="0"/>
        <w:ind w:left="1440"/>
      </w:pPr>
      <w:r>
        <w:t xml:space="preserve">Code: </w:t>
      </w:r>
    </w:p>
    <w:p w14:paraId="0DBBC1E7" w14:textId="060B1243" w:rsidR="006F129A" w:rsidRPr="006F129A" w:rsidRDefault="006F129A" w:rsidP="006F129A">
      <w:pPr>
        <w:spacing w:after="0"/>
        <w:ind w:left="2160"/>
      </w:pPr>
      <w:r w:rsidRPr="006F129A">
        <w:t>function greet(name) {</w:t>
      </w:r>
    </w:p>
    <w:p w14:paraId="770A6540" w14:textId="77777777" w:rsidR="006F129A" w:rsidRPr="006F129A" w:rsidRDefault="006F129A" w:rsidP="006F129A">
      <w:pPr>
        <w:spacing w:after="0"/>
        <w:ind w:left="2160"/>
      </w:pPr>
      <w:r w:rsidRPr="006F129A">
        <w:t xml:space="preserve">    function </w:t>
      </w:r>
      <w:proofErr w:type="spellStart"/>
      <w:proofErr w:type="gramStart"/>
      <w:r w:rsidRPr="006F129A">
        <w:t>displayName</w:t>
      </w:r>
      <w:proofErr w:type="spellEnd"/>
      <w:r w:rsidRPr="006F129A">
        <w:t>(</w:t>
      </w:r>
      <w:proofErr w:type="gramEnd"/>
      <w:r w:rsidRPr="006F129A">
        <w:t>) {</w:t>
      </w:r>
    </w:p>
    <w:p w14:paraId="64DB3A24" w14:textId="36D78B62" w:rsidR="006F129A" w:rsidRPr="006F129A" w:rsidRDefault="006F129A" w:rsidP="006F129A">
      <w:pPr>
        <w:spacing w:after="0"/>
        <w:ind w:left="2160"/>
      </w:pPr>
      <w:r w:rsidRPr="006F129A">
        <w:t xml:space="preserve">        </w:t>
      </w:r>
      <w:r>
        <w:t xml:space="preserve"> </w:t>
      </w:r>
      <w:proofErr w:type="gramStart"/>
      <w:r w:rsidRPr="006F129A">
        <w:t>console.log(</w:t>
      </w:r>
      <w:proofErr w:type="gramEnd"/>
      <w:r w:rsidRPr="006F129A">
        <w:t>'Hi' + ' ' + name);</w:t>
      </w:r>
    </w:p>
    <w:p w14:paraId="49525483" w14:textId="77777777" w:rsidR="006F129A" w:rsidRPr="006F129A" w:rsidRDefault="006F129A" w:rsidP="006F129A">
      <w:pPr>
        <w:spacing w:after="0"/>
        <w:ind w:left="2160"/>
      </w:pPr>
      <w:r w:rsidRPr="006F129A">
        <w:t xml:space="preserve">    }</w:t>
      </w:r>
    </w:p>
    <w:p w14:paraId="680071FF" w14:textId="77777777" w:rsidR="006F129A" w:rsidRPr="006F129A" w:rsidRDefault="006F129A" w:rsidP="006F129A">
      <w:pPr>
        <w:spacing w:after="0"/>
        <w:ind w:left="2160"/>
      </w:pPr>
      <w:r w:rsidRPr="006F129A">
        <w:t xml:space="preserve">    return </w:t>
      </w:r>
      <w:proofErr w:type="spellStart"/>
      <w:r w:rsidRPr="006F129A">
        <w:t>displayName</w:t>
      </w:r>
      <w:proofErr w:type="spellEnd"/>
      <w:r w:rsidRPr="006F129A">
        <w:t>;</w:t>
      </w:r>
    </w:p>
    <w:p w14:paraId="5E2A67F6" w14:textId="27BDC912" w:rsidR="006F129A" w:rsidRPr="006F129A" w:rsidRDefault="006F129A" w:rsidP="006F129A">
      <w:pPr>
        <w:spacing w:after="0"/>
        <w:ind w:left="2160"/>
      </w:pPr>
      <w:r w:rsidRPr="006F129A">
        <w:t>}</w:t>
      </w:r>
    </w:p>
    <w:p w14:paraId="1BE336E4" w14:textId="77777777" w:rsidR="006F129A" w:rsidRPr="006F129A" w:rsidRDefault="006F129A" w:rsidP="006F129A">
      <w:pPr>
        <w:spacing w:after="0"/>
        <w:ind w:left="2160"/>
      </w:pPr>
      <w:r w:rsidRPr="006F129A">
        <w:t>const g1 = greet('John');</w:t>
      </w:r>
    </w:p>
    <w:p w14:paraId="5568FBAB" w14:textId="41279F51" w:rsidR="008533E7" w:rsidRDefault="008533E7" w:rsidP="006356C2"/>
    <w:p w14:paraId="2817BCBF" w14:textId="6109CD20" w:rsidR="00BC367B" w:rsidRPr="00BC367B" w:rsidRDefault="00BC367B">
      <w:pPr>
        <w:pStyle w:val="ListParagraph"/>
        <w:numPr>
          <w:ilvl w:val="0"/>
          <w:numId w:val="119"/>
        </w:numPr>
      </w:pPr>
      <w:r w:rsidRPr="00BC367B">
        <w:t>closure provides access to the outer scope of a function from inside the inner function, even after the outer function has closed</w:t>
      </w:r>
    </w:p>
    <w:p w14:paraId="7ADD0D7F" w14:textId="6115FA4E" w:rsidR="00FF6F7E" w:rsidRDefault="00FF6F7E">
      <w:pPr>
        <w:pStyle w:val="ListParagraph"/>
        <w:numPr>
          <w:ilvl w:val="0"/>
          <w:numId w:val="119"/>
        </w:numPr>
      </w:pPr>
      <w:r w:rsidRPr="00BC367B">
        <w:t>Global variables can be made local (private) with closures.</w:t>
      </w:r>
    </w:p>
    <w:p w14:paraId="23306EFC" w14:textId="4170694D" w:rsidR="0059411E" w:rsidRPr="0059411E" w:rsidRDefault="0059411E">
      <w:pPr>
        <w:pStyle w:val="ListParagraph"/>
        <w:numPr>
          <w:ilvl w:val="0"/>
          <w:numId w:val="119"/>
        </w:numPr>
      </w:pPr>
      <w:r w:rsidRPr="0059411E">
        <w:t>JavaScript closure helps in the data privacy of the program</w:t>
      </w:r>
    </w:p>
    <w:p w14:paraId="7D8CD865" w14:textId="3D98D609" w:rsidR="00BC367B" w:rsidRPr="00BC367B" w:rsidRDefault="00BC367B" w:rsidP="00BC367B">
      <w:pPr>
        <w:pStyle w:val="ListParagraph"/>
        <w:ind w:left="360"/>
      </w:pPr>
      <w:r>
        <w:tab/>
      </w:r>
      <w:r>
        <w:tab/>
      </w:r>
      <w:r>
        <w:tab/>
        <w:t>Code:</w:t>
      </w:r>
    </w:p>
    <w:p w14:paraId="543ED750" w14:textId="77777777" w:rsidR="00BC367B" w:rsidRPr="00BC367B" w:rsidRDefault="00BC367B" w:rsidP="00BC367B">
      <w:pPr>
        <w:spacing w:after="0"/>
        <w:ind w:left="2880"/>
      </w:pPr>
      <w:r w:rsidRPr="00BC367B">
        <w:t xml:space="preserve">function </w:t>
      </w:r>
      <w:proofErr w:type="gramStart"/>
      <w:r w:rsidRPr="00BC367B">
        <w:t>greet(</w:t>
      </w:r>
      <w:proofErr w:type="gramEnd"/>
      <w:r w:rsidRPr="00BC367B">
        <w:t>) {</w:t>
      </w:r>
    </w:p>
    <w:p w14:paraId="49B4246A" w14:textId="35EE10E8" w:rsidR="00BC367B" w:rsidRPr="00BC367B" w:rsidRDefault="00BC367B" w:rsidP="00BC367B">
      <w:pPr>
        <w:spacing w:after="0"/>
        <w:ind w:left="2880"/>
      </w:pPr>
      <w:r w:rsidRPr="00BC367B">
        <w:t xml:space="preserve">   </w:t>
      </w:r>
      <w:r>
        <w:t xml:space="preserve"> </w:t>
      </w:r>
      <w:r w:rsidRPr="00BC367B">
        <w:t xml:space="preserve"> </w:t>
      </w:r>
      <w:r w:rsidR="004F4B40">
        <w:t xml:space="preserve">  </w:t>
      </w:r>
      <w:r w:rsidRPr="00BC367B">
        <w:t>let name = 'John';</w:t>
      </w:r>
    </w:p>
    <w:p w14:paraId="3F37F97D" w14:textId="175E437F" w:rsidR="00BC367B" w:rsidRPr="00BC367B" w:rsidRDefault="00BC367B" w:rsidP="00BC367B">
      <w:pPr>
        <w:spacing w:after="0"/>
        <w:ind w:left="2880"/>
      </w:pPr>
      <w:r w:rsidRPr="00BC367B">
        <w:t xml:space="preserve">    </w:t>
      </w:r>
      <w:r w:rsidR="004F4B40">
        <w:t xml:space="preserve">  </w:t>
      </w:r>
      <w:r>
        <w:t xml:space="preserve"> </w:t>
      </w:r>
      <w:r w:rsidRPr="00BC367B">
        <w:t xml:space="preserve">function </w:t>
      </w:r>
      <w:proofErr w:type="spellStart"/>
      <w:proofErr w:type="gramStart"/>
      <w:r w:rsidRPr="00BC367B">
        <w:t>displayName</w:t>
      </w:r>
      <w:proofErr w:type="spellEnd"/>
      <w:r w:rsidRPr="00BC367B">
        <w:t>(</w:t>
      </w:r>
      <w:proofErr w:type="gramEnd"/>
      <w:r w:rsidRPr="00BC367B">
        <w:t>) {</w:t>
      </w:r>
    </w:p>
    <w:p w14:paraId="53F2F6F6" w14:textId="5A6FC48C" w:rsidR="00BC367B" w:rsidRPr="00BC367B" w:rsidRDefault="00BC367B" w:rsidP="00BC367B">
      <w:pPr>
        <w:spacing w:after="0"/>
        <w:ind w:left="2880"/>
      </w:pPr>
      <w:r w:rsidRPr="00BC367B">
        <w:t xml:space="preserve">        </w:t>
      </w:r>
      <w:r>
        <w:t xml:space="preserve"> </w:t>
      </w:r>
      <w:r w:rsidR="004F4B40">
        <w:t xml:space="preserve">     </w:t>
      </w:r>
      <w:r w:rsidRPr="00BC367B">
        <w:t>return 'Hi' + ' ' + name;</w:t>
      </w:r>
    </w:p>
    <w:p w14:paraId="3075E683" w14:textId="3F6F74E7" w:rsidR="00BC367B" w:rsidRPr="00BC367B" w:rsidRDefault="00BC367B" w:rsidP="00BC367B">
      <w:pPr>
        <w:spacing w:after="0"/>
        <w:ind w:left="2880"/>
      </w:pPr>
      <w:r w:rsidRPr="00BC367B">
        <w:t xml:space="preserve">    </w:t>
      </w:r>
      <w:r w:rsidR="004F4B40">
        <w:t xml:space="preserve">  </w:t>
      </w:r>
      <w:r>
        <w:t xml:space="preserve"> </w:t>
      </w:r>
      <w:r w:rsidRPr="00BC367B">
        <w:t>}</w:t>
      </w:r>
    </w:p>
    <w:p w14:paraId="36190EAD" w14:textId="2B7FE468" w:rsidR="00BC367B" w:rsidRPr="00BC367B" w:rsidRDefault="00BC367B" w:rsidP="00BC367B">
      <w:pPr>
        <w:spacing w:after="0"/>
        <w:ind w:left="2880"/>
      </w:pPr>
      <w:r w:rsidRPr="00BC367B">
        <w:t xml:space="preserve">    </w:t>
      </w:r>
      <w:r>
        <w:t xml:space="preserve"> </w:t>
      </w:r>
      <w:r w:rsidR="004F4B40">
        <w:t xml:space="preserve">  </w:t>
      </w:r>
      <w:r w:rsidRPr="00BC367B">
        <w:t xml:space="preserve">return </w:t>
      </w:r>
      <w:proofErr w:type="spellStart"/>
      <w:r w:rsidRPr="00BC367B">
        <w:t>displayName</w:t>
      </w:r>
      <w:proofErr w:type="spellEnd"/>
      <w:r w:rsidRPr="00BC367B">
        <w:t>;</w:t>
      </w:r>
    </w:p>
    <w:p w14:paraId="21C61E97" w14:textId="2B57FDD9" w:rsidR="00BC367B" w:rsidRPr="00BC367B" w:rsidRDefault="00BC367B" w:rsidP="00BC367B">
      <w:pPr>
        <w:spacing w:after="0"/>
        <w:ind w:left="2880"/>
      </w:pPr>
      <w:r w:rsidRPr="00BC367B">
        <w:t>}</w:t>
      </w:r>
    </w:p>
    <w:p w14:paraId="48904904" w14:textId="77777777" w:rsidR="00BC367B" w:rsidRPr="00BC367B" w:rsidRDefault="00BC367B" w:rsidP="00BC367B">
      <w:pPr>
        <w:spacing w:after="0"/>
        <w:ind w:left="2880"/>
      </w:pPr>
      <w:r w:rsidRPr="00BC367B">
        <w:t xml:space="preserve">const g1 = </w:t>
      </w:r>
      <w:proofErr w:type="gramStart"/>
      <w:r w:rsidRPr="00BC367B">
        <w:t>greet(</w:t>
      </w:r>
      <w:proofErr w:type="gramEnd"/>
      <w:r w:rsidRPr="00BC367B">
        <w:t>);</w:t>
      </w:r>
    </w:p>
    <w:p w14:paraId="624E0733" w14:textId="3CCA5DE6" w:rsidR="00BC367B" w:rsidRPr="00BC367B" w:rsidRDefault="00BC367B" w:rsidP="00BC367B">
      <w:pPr>
        <w:spacing w:after="0"/>
        <w:ind w:left="2880"/>
      </w:pPr>
      <w:r w:rsidRPr="00BC367B">
        <w:t xml:space="preserve">console.log(g1); </w:t>
      </w:r>
    </w:p>
    <w:p w14:paraId="7A238AEE" w14:textId="4CC7927C" w:rsidR="00FF6F7E" w:rsidRPr="00002644" w:rsidRDefault="00BC367B" w:rsidP="00002644">
      <w:pPr>
        <w:spacing w:after="0"/>
        <w:ind w:left="2880"/>
      </w:pPr>
      <w:r w:rsidRPr="00BC367B">
        <w:t xml:space="preserve">console.log(g1()); </w:t>
      </w:r>
    </w:p>
    <w:p w14:paraId="7CF62CAF" w14:textId="77777777" w:rsidR="00FF6F7E" w:rsidRPr="00FF6F7E" w:rsidRDefault="00FF6F7E" w:rsidP="00FF6F7E"/>
    <w:p w14:paraId="3425E28E" w14:textId="270BF8B9" w:rsidR="002C0578" w:rsidRPr="003A006D" w:rsidRDefault="00B759A2" w:rsidP="00A105D4">
      <w:pPr>
        <w:pStyle w:val="Heading1"/>
        <w:rPr>
          <w:sz w:val="36"/>
          <w:szCs w:val="28"/>
        </w:rPr>
      </w:pPr>
      <w:r w:rsidRPr="003A006D">
        <w:t>A</w:t>
      </w:r>
      <w:r w:rsidR="008558BB" w:rsidRPr="003A006D">
        <w:t>synchronous</w:t>
      </w:r>
    </w:p>
    <w:p w14:paraId="6D581791" w14:textId="5340ACA3" w:rsidR="00DA62FA" w:rsidRPr="005E7DAD" w:rsidRDefault="008558BB">
      <w:pPr>
        <w:pStyle w:val="ListParagraph"/>
        <w:numPr>
          <w:ilvl w:val="0"/>
          <w:numId w:val="41"/>
        </w:numPr>
      </w:pPr>
      <w:r w:rsidRPr="005E7DAD">
        <w:t>JavaScript functions are executed in the sequence they are called.</w:t>
      </w:r>
    </w:p>
    <w:p w14:paraId="732BC70F" w14:textId="53B8274F" w:rsidR="005E7DAD" w:rsidRPr="005E7DAD" w:rsidRDefault="005E7DAD">
      <w:pPr>
        <w:pStyle w:val="ListParagraph"/>
        <w:numPr>
          <w:ilvl w:val="0"/>
          <w:numId w:val="41"/>
        </w:numPr>
      </w:pPr>
      <w:r w:rsidRPr="005E7DAD">
        <w:t>Not in the sequence they are defined.</w:t>
      </w:r>
    </w:p>
    <w:p w14:paraId="32ED539F"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1DF2DB7F" w14:textId="5C6C8C2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xml:space="preserve">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"Hello"</w:t>
      </w:r>
      <w:r w:rsidRPr="00EA7A4B">
        <w:rPr>
          <w:rFonts w:cstheme="minorHAnsi"/>
          <w:color w:val="000000"/>
          <w:sz w:val="20"/>
          <w:szCs w:val="20"/>
          <w:shd w:val="clear" w:color="auto" w:fill="FFFFFF"/>
        </w:rPr>
        <w:t>);</w:t>
      </w:r>
    </w:p>
    <w:p w14:paraId="0B6059DC" w14:textId="77777777"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p>
    <w:p w14:paraId="54100B91" w14:textId="77777777" w:rsidR="00EA7A4B" w:rsidRPr="00EA7A4B" w:rsidRDefault="008558BB" w:rsidP="00002644">
      <w:pPr>
        <w:spacing w:after="0"/>
        <w:ind w:left="2880"/>
        <w:rPr>
          <w:rFonts w:cstheme="minorHAnsi"/>
          <w:color w:val="000000"/>
          <w:sz w:val="20"/>
          <w:szCs w:val="20"/>
          <w:shd w:val="clear" w:color="auto" w:fill="FFFFFF"/>
        </w:rPr>
      </w:pPr>
      <w:r w:rsidRPr="00EA7A4B">
        <w:rPr>
          <w:rStyle w:val="jskeywordcolor"/>
          <w:rFonts w:cstheme="minorHAnsi"/>
          <w:color w:val="0000CD"/>
          <w:sz w:val="20"/>
          <w:szCs w:val="20"/>
          <w:shd w:val="clear" w:color="auto" w:fill="FFFFFF"/>
        </w:rPr>
        <w:t>function</w:t>
      </w:r>
      <w:r w:rsidRPr="00EA7A4B">
        <w:rPr>
          <w:rFonts w:cstheme="minorHAnsi"/>
          <w:color w:val="000000"/>
          <w:sz w:val="20"/>
          <w:szCs w:val="20"/>
          <w:shd w:val="clear" w:color="auto" w:fill="FFFFFF"/>
        </w:rPr>
        <w:t> </w:t>
      </w: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 {</w:t>
      </w:r>
    </w:p>
    <w:p w14:paraId="28CFE183" w14:textId="4B490783" w:rsidR="00EA7A4B" w:rsidRPr="00EA7A4B" w:rsidRDefault="008558BB"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  </w:t>
      </w:r>
      <w:r w:rsidR="00EA7A4B" w:rsidRPr="00EA7A4B">
        <w:rPr>
          <w:rFonts w:cstheme="minorHAnsi"/>
          <w:color w:val="000000"/>
          <w:sz w:val="20"/>
          <w:szCs w:val="20"/>
          <w:shd w:val="clear" w:color="auto" w:fill="FFFFFF"/>
        </w:rPr>
        <w:tab/>
      </w:r>
      <w:proofErr w:type="spellStart"/>
      <w:r w:rsidRPr="00EA7A4B">
        <w:rPr>
          <w:rFonts w:cstheme="minorHAnsi"/>
          <w:color w:val="000000"/>
          <w:sz w:val="20"/>
          <w:szCs w:val="20"/>
          <w:shd w:val="clear" w:color="auto" w:fill="FFFFFF"/>
        </w:rPr>
        <w:t>myDisplayer</w:t>
      </w:r>
      <w:proofErr w:type="spellEnd"/>
      <w:r w:rsidRPr="00EA7A4B">
        <w:rPr>
          <w:rFonts w:cstheme="minorHAnsi"/>
          <w:color w:val="000000"/>
          <w:sz w:val="20"/>
          <w:szCs w:val="20"/>
          <w:shd w:val="clear" w:color="auto" w:fill="FFFFFF"/>
        </w:rPr>
        <w:t>(</w:t>
      </w:r>
      <w:r w:rsidRPr="00EA7A4B">
        <w:rPr>
          <w:rStyle w:val="jsstringcolor"/>
          <w:rFonts w:cstheme="minorHAnsi"/>
          <w:color w:val="A52A2A"/>
          <w:sz w:val="20"/>
          <w:szCs w:val="20"/>
          <w:shd w:val="clear" w:color="auto" w:fill="FFFFFF"/>
        </w:rPr>
        <w:t>"Goodbye"</w:t>
      </w:r>
      <w:r w:rsidRPr="00EA7A4B">
        <w:rPr>
          <w:rFonts w:cstheme="minorHAnsi"/>
          <w:color w:val="000000"/>
          <w:sz w:val="20"/>
          <w:szCs w:val="20"/>
          <w:shd w:val="clear" w:color="auto" w:fill="FFFFFF"/>
        </w:rPr>
        <w:t>);</w:t>
      </w:r>
    </w:p>
    <w:p w14:paraId="19880230" w14:textId="77777777" w:rsidR="00EA7A4B" w:rsidRPr="00EA7A4B" w:rsidRDefault="00DA62FA" w:rsidP="00002644">
      <w:pPr>
        <w:spacing w:after="0"/>
        <w:ind w:left="2880"/>
        <w:rPr>
          <w:rFonts w:cstheme="minorHAnsi"/>
          <w:color w:val="000000"/>
          <w:sz w:val="20"/>
          <w:szCs w:val="20"/>
          <w:shd w:val="clear" w:color="auto" w:fill="FFFFFF"/>
        </w:rPr>
      </w:pPr>
      <w:r w:rsidRPr="00EA7A4B">
        <w:rPr>
          <w:rFonts w:cstheme="minorHAnsi"/>
          <w:color w:val="000000"/>
          <w:sz w:val="20"/>
          <w:szCs w:val="20"/>
          <w:shd w:val="clear" w:color="auto" w:fill="FFFFFF"/>
        </w:rPr>
        <w:t>}</w:t>
      </w:r>
      <w:r w:rsidR="008558BB" w:rsidRPr="00EA7A4B">
        <w:rPr>
          <w:rFonts w:cstheme="minorHAnsi"/>
          <w:color w:val="000000"/>
          <w:sz w:val="20"/>
          <w:szCs w:val="20"/>
        </w:rPr>
        <w:br/>
      </w:r>
      <w:proofErr w:type="spellStart"/>
      <w:proofErr w:type="gramStart"/>
      <w:r w:rsidR="008558BB" w:rsidRPr="00EA7A4B">
        <w:rPr>
          <w:rFonts w:cstheme="minorHAnsi"/>
          <w:color w:val="000000"/>
          <w:sz w:val="20"/>
          <w:szCs w:val="20"/>
          <w:shd w:val="clear" w:color="auto" w:fill="FFFFFF"/>
        </w:rPr>
        <w:t>myFirst</w:t>
      </w:r>
      <w:proofErr w:type="spellEnd"/>
      <w:r w:rsidR="008558BB" w:rsidRPr="00EA7A4B">
        <w:rPr>
          <w:rFonts w:cstheme="minorHAnsi"/>
          <w:color w:val="000000"/>
          <w:sz w:val="20"/>
          <w:szCs w:val="20"/>
          <w:shd w:val="clear" w:color="auto" w:fill="FFFFFF"/>
        </w:rPr>
        <w:t>(</w:t>
      </w:r>
      <w:proofErr w:type="gramEnd"/>
      <w:r w:rsidR="008558BB" w:rsidRPr="00EA7A4B">
        <w:rPr>
          <w:rFonts w:cstheme="minorHAnsi"/>
          <w:color w:val="000000"/>
          <w:sz w:val="20"/>
          <w:szCs w:val="20"/>
          <w:shd w:val="clear" w:color="auto" w:fill="FFFFFF"/>
        </w:rPr>
        <w:t>);</w:t>
      </w:r>
    </w:p>
    <w:p w14:paraId="66E80451"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784208E4"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mySecond</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3F9BF0AA" w14:textId="77777777" w:rsidR="00EA7A4B" w:rsidRPr="00EA7A4B" w:rsidRDefault="008558BB" w:rsidP="00002644">
      <w:pPr>
        <w:spacing w:after="0"/>
        <w:ind w:left="2880"/>
        <w:rPr>
          <w:rFonts w:cstheme="minorHAnsi"/>
          <w:color w:val="000000"/>
          <w:sz w:val="20"/>
          <w:szCs w:val="20"/>
          <w:shd w:val="clear" w:color="auto" w:fill="FFFFFF"/>
        </w:rPr>
      </w:pPr>
      <w:proofErr w:type="spellStart"/>
      <w:proofErr w:type="gramStart"/>
      <w:r w:rsidRPr="00EA7A4B">
        <w:rPr>
          <w:rFonts w:cstheme="minorHAnsi"/>
          <w:color w:val="000000"/>
          <w:sz w:val="20"/>
          <w:szCs w:val="20"/>
          <w:shd w:val="clear" w:color="auto" w:fill="FFFFFF"/>
        </w:rPr>
        <w:t>myFirst</w:t>
      </w:r>
      <w:proofErr w:type="spellEnd"/>
      <w:r w:rsidRPr="00EA7A4B">
        <w:rPr>
          <w:rFonts w:cstheme="minorHAnsi"/>
          <w:color w:val="000000"/>
          <w:sz w:val="20"/>
          <w:szCs w:val="20"/>
          <w:shd w:val="clear" w:color="auto" w:fill="FFFFFF"/>
        </w:rPr>
        <w:t>(</w:t>
      </w:r>
      <w:proofErr w:type="gramEnd"/>
      <w:r w:rsidRPr="00EA7A4B">
        <w:rPr>
          <w:rFonts w:cstheme="minorHAnsi"/>
          <w:color w:val="000000"/>
          <w:sz w:val="20"/>
          <w:szCs w:val="20"/>
          <w:shd w:val="clear" w:color="auto" w:fill="FFFFFF"/>
        </w:rPr>
        <w:t>);</w:t>
      </w:r>
    </w:p>
    <w:p w14:paraId="1CADA6D8" w14:textId="1DA0DF1C" w:rsidR="00EA7A4B" w:rsidRPr="00EA7A4B" w:rsidRDefault="008558BB" w:rsidP="00EA7A4B">
      <w:pPr>
        <w:spacing w:after="0"/>
        <w:rPr>
          <w:rFonts w:cstheme="minorHAnsi"/>
        </w:rPr>
      </w:pPr>
      <w:r w:rsidRPr="00EA7A4B">
        <w:rPr>
          <w:rFonts w:cstheme="minorHAnsi"/>
        </w:rPr>
        <w:t>Sometimes you would like to have better control over when to execute a function.</w:t>
      </w:r>
    </w:p>
    <w:p w14:paraId="3CEEF97D" w14:textId="7BC7023C" w:rsidR="008558BB" w:rsidRPr="00EA7A4B" w:rsidRDefault="008558BB" w:rsidP="00EA7A4B">
      <w:pPr>
        <w:spacing w:after="0"/>
        <w:rPr>
          <w:rFonts w:cstheme="minorHAnsi"/>
        </w:rPr>
      </w:pPr>
      <w:r w:rsidRPr="00EA7A4B">
        <w:rPr>
          <w:rFonts w:cstheme="minorHAnsi"/>
        </w:rPr>
        <w:t>Suppose you want to do a calculation, and then display the result.</w:t>
      </w:r>
    </w:p>
    <w:p w14:paraId="12C9FCCC" w14:textId="0F298980" w:rsidR="008558BB" w:rsidRPr="00E45D2D" w:rsidRDefault="00002644" w:rsidP="00BA7693">
      <w:pPr>
        <w:ind w:left="720"/>
        <w:rPr>
          <w:rFonts w:cstheme="minorHAnsi"/>
          <w:b/>
          <w:bCs/>
          <w:sz w:val="28"/>
          <w:szCs w:val="28"/>
        </w:rPr>
      </w:pPr>
      <w:r>
        <w:rPr>
          <w:rFonts w:cstheme="minorHAnsi"/>
          <w:b/>
          <w:bCs/>
        </w:rPr>
        <w:t>Example</w:t>
      </w:r>
      <w:r w:rsidR="00E45D2D" w:rsidRPr="00E45D2D">
        <w:rPr>
          <w:rFonts w:cstheme="minorHAnsi"/>
          <w:b/>
          <w:bCs/>
        </w:rPr>
        <w:t>:</w:t>
      </w:r>
    </w:p>
    <w:p w14:paraId="28663D9D"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3E68956D" w14:textId="33E47164"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 </w:t>
      </w:r>
      <w:r w:rsidR="00A65C10">
        <w:rPr>
          <w:rFonts w:cstheme="minorHAnsi"/>
          <w:color w:val="000000"/>
          <w:sz w:val="20"/>
          <w:szCs w:val="20"/>
          <w:shd w:val="clear" w:color="auto" w:fill="FFFFFF"/>
        </w:rPr>
        <w:tab/>
      </w: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1CF655A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554B500"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52E388DD"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63B89116"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return</w:t>
      </w:r>
      <w:r w:rsidRPr="000A52D7">
        <w:rPr>
          <w:rFonts w:cstheme="minorHAnsi"/>
          <w:color w:val="000000"/>
          <w:sz w:val="20"/>
          <w:szCs w:val="20"/>
          <w:shd w:val="clear" w:color="auto" w:fill="FFFFFF"/>
        </w:rPr>
        <w:t> sum;</w:t>
      </w:r>
    </w:p>
    <w:p w14:paraId="267A618B"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A345873"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xml:space="preserve"> result =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0002AC57" w14:textId="1666F6F7" w:rsidR="00002644" w:rsidRDefault="008558BB" w:rsidP="00A65C10">
      <w:pPr>
        <w:spacing w:after="0"/>
        <w:ind w:left="1440"/>
        <w:rPr>
          <w:rFonts w:cstheme="minorHAnsi"/>
          <w:color w:val="000000"/>
          <w:sz w:val="20"/>
          <w:szCs w:val="20"/>
          <w:shd w:val="clear" w:color="auto" w:fill="FFFFFF"/>
        </w:rPr>
      </w:pP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(result);</w:t>
      </w:r>
    </w:p>
    <w:p w14:paraId="071D2D29" w14:textId="73150ECF" w:rsidR="00002644" w:rsidRPr="00002644" w:rsidRDefault="00002644" w:rsidP="00002644">
      <w:r w:rsidRPr="000A52D7">
        <w:rPr>
          <w:rFonts w:eastAsia="Times New Roman" w:cstheme="minorHAnsi"/>
          <w:color w:val="000000"/>
        </w:rPr>
        <w:t xml:space="preserve">The problem </w:t>
      </w:r>
      <w:r>
        <w:rPr>
          <w:rFonts w:eastAsia="Times New Roman" w:cstheme="minorHAnsi"/>
          <w:color w:val="000000"/>
        </w:rPr>
        <w:t xml:space="preserve">of </w:t>
      </w:r>
      <w:r w:rsidRPr="000A52D7">
        <w:rPr>
          <w:rFonts w:eastAsia="Times New Roman" w:cstheme="minorHAnsi"/>
          <w:color w:val="000000"/>
        </w:rPr>
        <w:t>example above, is that you have to call two functions to display the result.</w:t>
      </w:r>
    </w:p>
    <w:p w14:paraId="70F4B03B" w14:textId="6BD11D1D" w:rsidR="008558BB" w:rsidRPr="00E45D2D" w:rsidRDefault="008558BB" w:rsidP="00BA7693">
      <w:pPr>
        <w:ind w:left="720"/>
        <w:rPr>
          <w:rFonts w:cstheme="minorHAnsi"/>
          <w:b/>
          <w:bCs/>
          <w:color w:val="000000"/>
          <w:szCs w:val="23"/>
          <w:shd w:val="clear" w:color="auto" w:fill="FFFFFF"/>
        </w:rPr>
      </w:pPr>
      <w:r w:rsidRPr="00E45D2D">
        <w:rPr>
          <w:rFonts w:cstheme="minorHAnsi"/>
          <w:b/>
          <w:bCs/>
          <w:color w:val="000000"/>
          <w:szCs w:val="23"/>
          <w:shd w:val="clear" w:color="auto" w:fill="FFFFFF"/>
        </w:rPr>
        <w:t xml:space="preserve">Other </w:t>
      </w:r>
      <w:r w:rsidR="00933416" w:rsidRPr="00E45D2D">
        <w:rPr>
          <w:rFonts w:cstheme="minorHAnsi"/>
          <w:b/>
          <w:bCs/>
          <w:color w:val="000000"/>
          <w:szCs w:val="23"/>
          <w:shd w:val="clear" w:color="auto" w:fill="FFFFFF"/>
        </w:rPr>
        <w:t>Way:</w:t>
      </w:r>
      <w:r w:rsidRPr="00E45D2D">
        <w:rPr>
          <w:rFonts w:cstheme="minorHAnsi"/>
          <w:b/>
          <w:bCs/>
          <w:color w:val="000000"/>
          <w:szCs w:val="23"/>
          <w:shd w:val="clear" w:color="auto" w:fill="FFFFFF"/>
        </w:rPr>
        <w:t xml:space="preserve"> </w:t>
      </w:r>
    </w:p>
    <w:p w14:paraId="482D7C6B"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(some) {</w:t>
      </w:r>
    </w:p>
    <w:p w14:paraId="568E5DA0"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xml:space="preserve">  </w:t>
      </w:r>
      <w:proofErr w:type="spellStart"/>
      <w:proofErr w:type="gramStart"/>
      <w:r w:rsidRPr="000A52D7">
        <w:rPr>
          <w:rFonts w:cstheme="minorHAnsi"/>
          <w:color w:val="000000"/>
          <w:sz w:val="20"/>
          <w:szCs w:val="20"/>
          <w:shd w:val="clear" w:color="auto" w:fill="FFFFFF"/>
        </w:rPr>
        <w:t>document.</w:t>
      </w:r>
      <w:r w:rsidRPr="000A52D7">
        <w:rPr>
          <w:rStyle w:val="jspropertycolor"/>
          <w:rFonts w:cstheme="minorHAnsi"/>
          <w:color w:val="000000"/>
          <w:sz w:val="20"/>
          <w:szCs w:val="20"/>
          <w:shd w:val="clear" w:color="auto" w:fill="FFFFFF"/>
        </w:rPr>
        <w:t>getElementById</w:t>
      </w:r>
      <w:proofErr w:type="spellEnd"/>
      <w:proofErr w:type="gramEnd"/>
      <w:r w:rsidRPr="000A52D7">
        <w:rPr>
          <w:rFonts w:cstheme="minorHAnsi"/>
          <w:color w:val="000000"/>
          <w:sz w:val="20"/>
          <w:szCs w:val="20"/>
          <w:shd w:val="clear" w:color="auto" w:fill="FFFFFF"/>
        </w:rPr>
        <w:t>(</w:t>
      </w:r>
      <w:r w:rsidRPr="000A52D7">
        <w:rPr>
          <w:rStyle w:val="jsstringcolor"/>
          <w:rFonts w:cstheme="minorHAnsi"/>
          <w:color w:val="A52A2A"/>
          <w:sz w:val="20"/>
          <w:szCs w:val="20"/>
          <w:shd w:val="clear" w:color="auto" w:fill="FFFFFF"/>
        </w:rPr>
        <w:t>"demo"</w:t>
      </w:r>
      <w:r w:rsidRPr="000A52D7">
        <w:rPr>
          <w:rFonts w:cstheme="minorHAnsi"/>
          <w:color w:val="000000"/>
          <w:sz w:val="20"/>
          <w:szCs w:val="20"/>
          <w:shd w:val="clear" w:color="auto" w:fill="FFFFFF"/>
        </w:rPr>
        <w:t>).</w:t>
      </w:r>
      <w:proofErr w:type="spellStart"/>
      <w:r w:rsidR="00025B43" w:rsidRPr="000A52D7">
        <w:rPr>
          <w:rStyle w:val="jspropertycolor"/>
          <w:rFonts w:cstheme="minorHAnsi"/>
          <w:color w:val="000000"/>
          <w:sz w:val="20"/>
          <w:szCs w:val="20"/>
          <w:shd w:val="clear" w:color="auto" w:fill="FFFFFF"/>
        </w:rPr>
        <w:t>innerHTML</w:t>
      </w:r>
      <w:proofErr w:type="spellEnd"/>
      <w:r w:rsidRPr="000A52D7">
        <w:rPr>
          <w:rFonts w:cstheme="minorHAnsi"/>
          <w:color w:val="000000"/>
          <w:sz w:val="20"/>
          <w:szCs w:val="20"/>
          <w:shd w:val="clear" w:color="auto" w:fill="FFFFFF"/>
        </w:rPr>
        <w:t> = some;</w:t>
      </w:r>
    </w:p>
    <w:p w14:paraId="68488246"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731D03A7" w14:textId="77777777" w:rsidR="00A65C10" w:rsidRDefault="008558BB" w:rsidP="00A65C10">
      <w:pPr>
        <w:spacing w:after="0"/>
        <w:ind w:left="1440"/>
        <w:rPr>
          <w:rFonts w:cstheme="minorHAnsi"/>
          <w:color w:val="000000"/>
          <w:sz w:val="20"/>
          <w:szCs w:val="20"/>
          <w:shd w:val="clear" w:color="auto" w:fill="FFFFFF"/>
        </w:rPr>
      </w:pPr>
      <w:r w:rsidRPr="000A52D7">
        <w:rPr>
          <w:rStyle w:val="jskeywordcolor"/>
          <w:rFonts w:cstheme="minorHAnsi"/>
          <w:color w:val="0000CD"/>
          <w:sz w:val="20"/>
          <w:szCs w:val="20"/>
          <w:shd w:val="clear" w:color="auto" w:fill="FFFFFF"/>
        </w:rPr>
        <w:t>function</w:t>
      </w:r>
      <w:r w:rsidRPr="000A52D7">
        <w:rPr>
          <w:rFonts w:cstheme="minorHAnsi"/>
          <w:color w:val="000000"/>
          <w:sz w:val="20"/>
          <w:szCs w:val="20"/>
          <w:shd w:val="clear" w:color="auto" w:fill="FFFFFF"/>
        </w:rPr>
        <w:t> </w:t>
      </w: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Fonts w:cstheme="minorHAnsi"/>
          <w:color w:val="000000"/>
          <w:sz w:val="20"/>
          <w:szCs w:val="20"/>
          <w:shd w:val="clear" w:color="auto" w:fill="FFFFFF"/>
        </w:rPr>
        <w:t>num1, num2) {</w:t>
      </w:r>
    </w:p>
    <w:p w14:paraId="474C3FA1"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r w:rsidRPr="000A52D7">
        <w:rPr>
          <w:rStyle w:val="jskeywordcolor"/>
          <w:rFonts w:cstheme="minorHAnsi"/>
          <w:color w:val="0000CD"/>
          <w:sz w:val="20"/>
          <w:szCs w:val="20"/>
          <w:shd w:val="clear" w:color="auto" w:fill="FFFFFF"/>
        </w:rPr>
        <w:t>let</w:t>
      </w:r>
      <w:r w:rsidRPr="000A52D7">
        <w:rPr>
          <w:rFonts w:cstheme="minorHAnsi"/>
          <w:color w:val="000000"/>
          <w:sz w:val="20"/>
          <w:szCs w:val="20"/>
          <w:shd w:val="clear" w:color="auto" w:fill="FFFFFF"/>
        </w:rPr>
        <w:t> sum = num1 + num2;</w:t>
      </w:r>
    </w:p>
    <w:p w14:paraId="034C066B" w14:textId="77777777" w:rsidR="00A65C10" w:rsidRDefault="008558BB" w:rsidP="00A65C10">
      <w:pPr>
        <w:spacing w:after="0"/>
        <w:ind w:left="2160"/>
        <w:rPr>
          <w:rFonts w:cstheme="minorHAnsi"/>
          <w:color w:val="000000"/>
          <w:sz w:val="20"/>
          <w:szCs w:val="20"/>
          <w:shd w:val="clear" w:color="auto" w:fill="FFFFFF"/>
        </w:rPr>
      </w:pPr>
      <w:r w:rsidRPr="000A52D7">
        <w:rPr>
          <w:rFonts w:cstheme="minorHAnsi"/>
          <w:color w:val="000000"/>
          <w:sz w:val="20"/>
          <w:szCs w:val="20"/>
          <w:shd w:val="clear" w:color="auto" w:fill="FFFFFF"/>
        </w:rPr>
        <w:t>  </w:t>
      </w:r>
      <w:proofErr w:type="spellStart"/>
      <w:r w:rsidRPr="000A52D7">
        <w:rPr>
          <w:rFonts w:cstheme="minorHAnsi"/>
          <w:color w:val="000000"/>
          <w:sz w:val="20"/>
          <w:szCs w:val="20"/>
          <w:shd w:val="clear" w:color="auto" w:fill="FFFFFF"/>
        </w:rPr>
        <w:t>myDisplayer</w:t>
      </w:r>
      <w:proofErr w:type="spellEnd"/>
      <w:r w:rsidRPr="000A52D7">
        <w:rPr>
          <w:rFonts w:cstheme="minorHAnsi"/>
          <w:color w:val="000000"/>
          <w:sz w:val="20"/>
          <w:szCs w:val="20"/>
          <w:shd w:val="clear" w:color="auto" w:fill="FFFFFF"/>
        </w:rPr>
        <w:t>(sum);</w:t>
      </w:r>
    </w:p>
    <w:p w14:paraId="303F34AE" w14:textId="77777777" w:rsidR="00A65C10" w:rsidRDefault="008558BB" w:rsidP="00A65C10">
      <w:pPr>
        <w:spacing w:after="0"/>
        <w:ind w:left="1440"/>
        <w:rPr>
          <w:rFonts w:cstheme="minorHAnsi"/>
          <w:color w:val="000000"/>
          <w:sz w:val="20"/>
          <w:szCs w:val="20"/>
          <w:shd w:val="clear" w:color="auto" w:fill="FFFFFF"/>
        </w:rPr>
      </w:pPr>
      <w:r w:rsidRPr="000A52D7">
        <w:rPr>
          <w:rFonts w:cstheme="minorHAnsi"/>
          <w:color w:val="000000"/>
          <w:sz w:val="20"/>
          <w:szCs w:val="20"/>
          <w:shd w:val="clear" w:color="auto" w:fill="FFFFFF"/>
        </w:rPr>
        <w:t>}</w:t>
      </w:r>
    </w:p>
    <w:p w14:paraId="382D6ADF" w14:textId="77777777" w:rsidR="00A65C10" w:rsidRDefault="008558BB" w:rsidP="00A65C10">
      <w:pPr>
        <w:spacing w:after="0"/>
        <w:ind w:left="1440"/>
        <w:rPr>
          <w:rFonts w:cstheme="minorHAnsi"/>
          <w:color w:val="000000"/>
          <w:sz w:val="20"/>
          <w:szCs w:val="20"/>
          <w:shd w:val="clear" w:color="auto" w:fill="FFFFFF"/>
        </w:rPr>
      </w:pPr>
      <w:proofErr w:type="spellStart"/>
      <w:proofErr w:type="gramStart"/>
      <w:r w:rsidRPr="000A52D7">
        <w:rPr>
          <w:rFonts w:cstheme="minorHAnsi"/>
          <w:color w:val="000000"/>
          <w:sz w:val="20"/>
          <w:szCs w:val="20"/>
          <w:shd w:val="clear" w:color="auto" w:fill="FFFFFF"/>
        </w:rPr>
        <w:t>myCalculator</w:t>
      </w:r>
      <w:proofErr w:type="spellEnd"/>
      <w:r w:rsidRPr="000A52D7">
        <w:rPr>
          <w:rFonts w:cstheme="minorHAnsi"/>
          <w:color w:val="000000"/>
          <w:sz w:val="20"/>
          <w:szCs w:val="20"/>
          <w:shd w:val="clear" w:color="auto" w:fill="FFFFFF"/>
        </w:rPr>
        <w:t>(</w:t>
      </w:r>
      <w:proofErr w:type="gramEnd"/>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 </w:t>
      </w:r>
      <w:r w:rsidRPr="000A52D7">
        <w:rPr>
          <w:rStyle w:val="jsnumbercolor"/>
          <w:rFonts w:cstheme="minorHAnsi"/>
          <w:color w:val="FF0000"/>
          <w:sz w:val="20"/>
          <w:szCs w:val="20"/>
          <w:shd w:val="clear" w:color="auto" w:fill="FFFFFF"/>
        </w:rPr>
        <w:t>5</w:t>
      </w:r>
      <w:r w:rsidRPr="000A52D7">
        <w:rPr>
          <w:rFonts w:cstheme="minorHAnsi"/>
          <w:color w:val="000000"/>
          <w:sz w:val="20"/>
          <w:szCs w:val="20"/>
          <w:shd w:val="clear" w:color="auto" w:fill="FFFFFF"/>
        </w:rPr>
        <w:t>);</w:t>
      </w:r>
    </w:p>
    <w:p w14:paraId="24632969" w14:textId="26BE4451" w:rsidR="00076A54" w:rsidRDefault="00EA7A4B" w:rsidP="00A65C10">
      <w:pPr>
        <w:rPr>
          <w:rFonts w:eastAsia="Times New Roman" w:cstheme="minorHAnsi"/>
          <w:color w:val="000000"/>
        </w:rPr>
      </w:pPr>
      <w:r w:rsidRPr="000A52D7">
        <w:rPr>
          <w:rFonts w:eastAsia="Times New Roman" w:cstheme="minorHAnsi"/>
          <w:color w:val="000000"/>
        </w:rPr>
        <w:t>The</w:t>
      </w:r>
      <w:r w:rsidR="008558BB" w:rsidRPr="000A52D7">
        <w:rPr>
          <w:rFonts w:eastAsia="Times New Roman" w:cstheme="minorHAnsi"/>
          <w:color w:val="000000"/>
        </w:rPr>
        <w:t xml:space="preserve"> problem </w:t>
      </w:r>
      <w:r w:rsidR="00002644">
        <w:rPr>
          <w:rFonts w:eastAsia="Times New Roman" w:cstheme="minorHAnsi"/>
          <w:color w:val="000000"/>
        </w:rPr>
        <w:t xml:space="preserve">of </w:t>
      </w:r>
      <w:r w:rsidR="008558BB" w:rsidRPr="000A52D7">
        <w:rPr>
          <w:rFonts w:eastAsia="Times New Roman" w:cstheme="minorHAnsi"/>
          <w:color w:val="000000"/>
        </w:rPr>
        <w:t>example, is that you cannot prevent the calculator function from displaying the result.</w:t>
      </w:r>
    </w:p>
    <w:p w14:paraId="0CC815C8" w14:textId="33A2544D" w:rsidR="00076A54" w:rsidRPr="003600E3" w:rsidRDefault="00076A54" w:rsidP="00002644">
      <w:pPr>
        <w:pStyle w:val="Heading2"/>
      </w:pPr>
      <w:r w:rsidRPr="003600E3">
        <w:t>How JavaScript Asynchronous Works:</w:t>
      </w:r>
    </w:p>
    <w:p w14:paraId="62924DF6" w14:textId="3716CCBB" w:rsidR="00B14F83" w:rsidRPr="003600E3" w:rsidRDefault="00B14F83" w:rsidP="00BA7693">
      <w:r w:rsidRPr="003600E3">
        <w:t xml:space="preserve">when JavaScript code run in browser, all code </w:t>
      </w:r>
      <w:r w:rsidR="008A334A" w:rsidRPr="003600E3">
        <w:t>converts</w:t>
      </w:r>
      <w:r w:rsidRPr="003600E3">
        <w:t xml:space="preserve"> into machine language. Then browser interpret all the code.</w:t>
      </w:r>
      <w:r w:rsidR="00AE72F5">
        <w:t xml:space="preserve"> </w:t>
      </w:r>
      <w:r w:rsidRPr="003600E3">
        <w:t xml:space="preserve">Browser have two things. </w:t>
      </w:r>
      <w:r w:rsidR="00D864ED">
        <w:t xml:space="preserve"> </w:t>
      </w:r>
    </w:p>
    <w:p w14:paraId="00B5AB8B" w14:textId="77777777" w:rsidR="00B14F83" w:rsidRPr="003600E3" w:rsidRDefault="00B14F83">
      <w:pPr>
        <w:pStyle w:val="ListParagraph"/>
        <w:numPr>
          <w:ilvl w:val="3"/>
          <w:numId w:val="42"/>
        </w:numPr>
      </w:pPr>
      <w:r w:rsidRPr="003600E3">
        <w:t xml:space="preserve">runtime </w:t>
      </w:r>
    </w:p>
    <w:p w14:paraId="0C8AD08D" w14:textId="0DD6F088" w:rsidR="00B14F83" w:rsidRPr="003600E3" w:rsidRDefault="00B14F83">
      <w:pPr>
        <w:pStyle w:val="ListParagraph"/>
        <w:numPr>
          <w:ilvl w:val="3"/>
          <w:numId w:val="42"/>
        </w:numPr>
      </w:pPr>
      <w:r w:rsidRPr="003600E3">
        <w:t xml:space="preserve">engine </w:t>
      </w:r>
    </w:p>
    <w:p w14:paraId="2B39B2AA"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Runtime:</w:t>
      </w:r>
    </w:p>
    <w:p w14:paraId="09D64509" w14:textId="106DC69D" w:rsidR="00B14F83" w:rsidRPr="00002644" w:rsidRDefault="003600E3" w:rsidP="00002644">
      <w:r w:rsidRPr="00002644">
        <w:lastRenderedPageBreak/>
        <w:t>Runtime is the environment in which a programming language executes. JavaScript’s runtime majorly constitutes three things namely JavaScript Engine, Web API, Call stack. JavaScript can work with asynchronous code as well as synchronous code.</w:t>
      </w:r>
    </w:p>
    <w:p w14:paraId="5E692836" w14:textId="0409EB74" w:rsidR="003600E3" w:rsidRPr="00002644" w:rsidRDefault="003600E3" w:rsidP="00002644">
      <w:r w:rsidRPr="00002644">
        <w:t xml:space="preserve">The unique feature of JavaScript’s runtime is that even though JavaScript’s interpreter is single-threaded, it can execute multiple codes at a time using concurrent fashion in a non-blocking way. This enables asynchronous behavior. As the interpreter is not multithreaded, it rules out parallelism. </w:t>
      </w:r>
    </w:p>
    <w:p w14:paraId="7C8C3C36" w14:textId="77777777" w:rsidR="003600E3" w:rsidRPr="00002644" w:rsidRDefault="003600E3">
      <w:pPr>
        <w:pStyle w:val="ListParagraph"/>
        <w:numPr>
          <w:ilvl w:val="0"/>
          <w:numId w:val="43"/>
        </w:numPr>
        <w:spacing w:after="0"/>
        <w:rPr>
          <w:b/>
          <w:color w:val="00B0F0"/>
          <w:sz w:val="26"/>
          <w:szCs w:val="26"/>
        </w:rPr>
      </w:pPr>
      <w:r w:rsidRPr="00002644">
        <w:rPr>
          <w:b/>
          <w:color w:val="00B0F0"/>
          <w:sz w:val="26"/>
          <w:szCs w:val="26"/>
        </w:rPr>
        <w:t>JavaScript Engine:</w:t>
      </w:r>
    </w:p>
    <w:p w14:paraId="2AEEDDFA" w14:textId="4C97C18E" w:rsidR="003600E3" w:rsidRPr="00002644" w:rsidRDefault="003600E3" w:rsidP="00002644">
      <w:r w:rsidRPr="00002644">
        <w:t>JavaScript engine can be considered as the heart of the runtime. It is the place where each code is executed. JavaScript engine constitutes of Heap storage and call stack. Let’s understand each of those.</w:t>
      </w:r>
      <w:r w:rsidR="00BC741D" w:rsidRPr="00002644">
        <w:t xml:space="preserve">  JavaScript is a single-threaded language. This means it has only one call stack and one memory heap. Hence, it can only execute one code at a time. In other words, the code is executed in an orderly fashion. It must execute one code in the call stack before moving to the next code to be executed. There are two types of code tasks in JavaScript, asynchronous code which runs and gets executed after certain loading, synchronous, which gets executed instantaneously.</w:t>
      </w:r>
    </w:p>
    <w:p w14:paraId="63D41327" w14:textId="7EF84924" w:rsidR="003600E3" w:rsidRPr="003600E3" w:rsidRDefault="003600E3">
      <w:pPr>
        <w:pStyle w:val="ListParagraph"/>
        <w:numPr>
          <w:ilvl w:val="0"/>
          <w:numId w:val="123"/>
        </w:numPr>
      </w:pPr>
      <w:bookmarkStart w:id="0" w:name="heap-"/>
      <w:bookmarkEnd w:id="0"/>
      <w:proofErr w:type="gramStart"/>
      <w:r w:rsidRPr="00002644">
        <w:rPr>
          <w:b/>
          <w:color w:val="FF0000"/>
        </w:rPr>
        <w:t>Heap :</w:t>
      </w:r>
      <w:proofErr w:type="gramEnd"/>
      <w:r w:rsidR="00002644">
        <w:rPr>
          <w:b/>
          <w:color w:val="FF0000"/>
        </w:rPr>
        <w:t xml:space="preserve"> </w:t>
      </w:r>
      <w:r w:rsidRPr="003600E3">
        <w:t>It is the place where all the objects and data are stored. This is similar to the heap storage we see on various other languages like C++, Java, etc. It contains the store of the data related to all the objects, arrays, etc. that we create in the code.</w:t>
      </w:r>
    </w:p>
    <w:p w14:paraId="5C907C90" w14:textId="53D85470" w:rsidR="003600E3" w:rsidRPr="003600E3" w:rsidRDefault="003600E3">
      <w:pPr>
        <w:pStyle w:val="ListParagraph"/>
        <w:numPr>
          <w:ilvl w:val="0"/>
          <w:numId w:val="123"/>
        </w:numPr>
      </w:pPr>
      <w:bookmarkStart w:id="1" w:name="call-stack"/>
      <w:bookmarkEnd w:id="1"/>
      <w:r w:rsidRPr="00002644">
        <w:rPr>
          <w:b/>
          <w:color w:val="FF0000"/>
        </w:rPr>
        <w:t>Call Stack:</w:t>
      </w:r>
      <w:r w:rsidR="00002644">
        <w:rPr>
          <w:b/>
          <w:color w:val="FF0000"/>
        </w:rPr>
        <w:t xml:space="preserve"> </w:t>
      </w:r>
      <w:r w:rsidRPr="003600E3">
        <w:t xml:space="preserve">It is the place where the code is stacked before the execution. It has the properties of a basic </w:t>
      </w:r>
      <w:r w:rsidR="00285734" w:rsidRPr="003600E3">
        <w:t>stack (first</w:t>
      </w:r>
      <w:r w:rsidRPr="003600E3">
        <w:t xml:space="preserve"> in last </w:t>
      </w:r>
      <w:r w:rsidR="00285734" w:rsidRPr="003600E3">
        <w:t>out)</w:t>
      </w:r>
      <w:r w:rsidRPr="003600E3">
        <w:t>. Once a coding task is stacked into the call stack, it will be executed. There is an event loop that takes place and this is the one that makes the JavaScript interpreter smart. It is responsible for concurrent behavior.</w:t>
      </w:r>
    </w:p>
    <w:p w14:paraId="726F9E9C" w14:textId="1CB6A712" w:rsidR="003600E3" w:rsidRPr="003600E3" w:rsidRDefault="003600E3">
      <w:pPr>
        <w:pStyle w:val="ListParagraph"/>
        <w:numPr>
          <w:ilvl w:val="0"/>
          <w:numId w:val="123"/>
        </w:numPr>
      </w:pPr>
      <w:bookmarkStart w:id="2" w:name="web-api"/>
      <w:bookmarkEnd w:id="2"/>
      <w:r w:rsidRPr="00002644">
        <w:rPr>
          <w:b/>
          <w:color w:val="FF0000"/>
        </w:rPr>
        <w:t>Web API:</w:t>
      </w:r>
      <w:r w:rsidR="00002644">
        <w:rPr>
          <w:b/>
          <w:color w:val="FF0000"/>
        </w:rPr>
        <w:t xml:space="preserve"> </w:t>
      </w:r>
      <w:r w:rsidRPr="003600E3">
        <w:t>JavaScript has the access to different web API’s and it adds a lot of functionality. For example, JavaScript has the access to the DOM API, which gives access to the DOM tree to JavaScript. Using this, we can make changes to the HTML elements present on the browser. Also, you can think of the timer, which gives it access to the time-related functions, etc. Also, the geolocation API which gives it access to the location of the browser. Like this, JavaScript has the access to various other APIs.</w:t>
      </w:r>
    </w:p>
    <w:p w14:paraId="7FC64EDE" w14:textId="135E1FFF" w:rsidR="00076A54" w:rsidRPr="00A859E9" w:rsidRDefault="003600E3">
      <w:pPr>
        <w:pStyle w:val="ListParagraph"/>
        <w:numPr>
          <w:ilvl w:val="0"/>
          <w:numId w:val="123"/>
        </w:numPr>
      </w:pPr>
      <w:bookmarkStart w:id="3" w:name="callback-queue"/>
      <w:bookmarkEnd w:id="3"/>
      <w:r w:rsidRPr="00002644">
        <w:rPr>
          <w:b/>
          <w:color w:val="FF0000"/>
        </w:rPr>
        <w:t>Callback Queue:</w:t>
      </w:r>
      <w:r w:rsidR="00002644">
        <w:rPr>
          <w:b/>
          <w:color w:val="FF0000"/>
        </w:rPr>
        <w:t xml:space="preserve"> </w:t>
      </w:r>
      <w:r w:rsidRPr="003600E3">
        <w:t>This is the place where asynchronous code is queued before passing to the call stack. The passing of the code task from the callback queue to the call stack is taken care of by the event loop. In addition to this, there is also a micro tasks queue.</w:t>
      </w:r>
    </w:p>
    <w:p w14:paraId="135A4FC6" w14:textId="77777777" w:rsidR="00E45D2D" w:rsidRPr="00076A54" w:rsidRDefault="00E45D2D" w:rsidP="00A65C10">
      <w:pPr>
        <w:rPr>
          <w:rFonts w:eastAsia="Times New Roman" w:cstheme="minorHAnsi"/>
          <w:b/>
          <w:color w:val="000000"/>
        </w:rPr>
      </w:pPr>
    </w:p>
    <w:p w14:paraId="591E2129" w14:textId="77777777" w:rsidR="00147DDD" w:rsidRPr="00076A54" w:rsidRDefault="00147DDD" w:rsidP="00002644">
      <w:pPr>
        <w:pStyle w:val="Heading2"/>
      </w:pPr>
      <w:r w:rsidRPr="00076A54">
        <w:t>JavaScript Callbacks</w:t>
      </w:r>
    </w:p>
    <w:p w14:paraId="72962290" w14:textId="77777777" w:rsidR="009A052F" w:rsidRDefault="00D8014E" w:rsidP="00933416">
      <w:r>
        <w:rPr>
          <w:rFonts w:cstheme="minorHAnsi"/>
        </w:rPr>
        <w:t>A</w:t>
      </w:r>
      <w:r w:rsidR="00147DDD" w:rsidRPr="00EA7A4B">
        <w:rPr>
          <w:rFonts w:cstheme="minorHAnsi"/>
        </w:rPr>
        <w:t xml:space="preserve"> function passed as </w:t>
      </w:r>
      <w:r>
        <w:rPr>
          <w:rFonts w:cstheme="minorHAnsi"/>
        </w:rPr>
        <w:t xml:space="preserve">an argument to another function is called </w:t>
      </w:r>
      <w:r w:rsidR="000C7392">
        <w:rPr>
          <w:rFonts w:cstheme="minorHAnsi"/>
        </w:rPr>
        <w:t>callbacks.</w:t>
      </w:r>
      <w:r>
        <w:rPr>
          <w:rFonts w:cstheme="minorHAnsi"/>
        </w:rPr>
        <w:t xml:space="preserve"> </w:t>
      </w:r>
      <w:r w:rsidR="00AF572D">
        <w:t>Callbacks are just the name of a convention</w:t>
      </w:r>
      <w:r w:rsidR="00D608F8">
        <w:t>.</w:t>
      </w:r>
      <w:r w:rsidR="009A052F" w:rsidRPr="009A052F">
        <w:t xml:space="preserve"> </w:t>
      </w:r>
    </w:p>
    <w:p w14:paraId="514EC67E" w14:textId="3A9B4AEC" w:rsidR="00147DDD" w:rsidRPr="00EA7A4B" w:rsidRDefault="009A052F" w:rsidP="00933416">
      <w:pPr>
        <w:rPr>
          <w:rFonts w:cstheme="minorHAnsi"/>
        </w:rPr>
      </w:pPr>
      <w:r>
        <w:t>When doing a complex task, we break that task down into smaller steps. To help us establish a relationship between these steps according to time (optional) and order, we use callbacks.</w:t>
      </w:r>
    </w:p>
    <w:p w14:paraId="7809C76C" w14:textId="77777777" w:rsidR="00DA62FA" w:rsidRPr="000A52D7" w:rsidRDefault="00147DDD" w:rsidP="000A52D7">
      <w:pPr>
        <w:spacing w:after="0"/>
        <w:ind w:left="1440"/>
        <w:rPr>
          <w:rFonts w:cstheme="minorHAnsi"/>
          <w:sz w:val="20"/>
          <w:szCs w:val="20"/>
        </w:rPr>
      </w:pPr>
      <w:r w:rsidRPr="000A52D7">
        <w:rPr>
          <w:rFonts w:cstheme="minorHAnsi"/>
          <w:sz w:val="20"/>
          <w:szCs w:val="20"/>
        </w:rPr>
        <w:t>function </w:t>
      </w:r>
      <w:proofErr w:type="spellStart"/>
      <w:r w:rsidRPr="000A52D7">
        <w:rPr>
          <w:rFonts w:cstheme="minorHAnsi"/>
          <w:sz w:val="20"/>
          <w:szCs w:val="20"/>
        </w:rPr>
        <w:t>myDisplayer</w:t>
      </w:r>
      <w:proofErr w:type="spellEnd"/>
      <w:r w:rsidRPr="000A52D7">
        <w:rPr>
          <w:rFonts w:cstheme="minorHAnsi"/>
          <w:sz w:val="20"/>
          <w:szCs w:val="20"/>
        </w:rPr>
        <w:t>(some) {</w:t>
      </w:r>
    </w:p>
    <w:p w14:paraId="241E6A47" w14:textId="77777777" w:rsidR="00DA62FA" w:rsidRPr="000A52D7" w:rsidRDefault="00147DDD" w:rsidP="000A52D7">
      <w:pPr>
        <w:spacing w:after="0"/>
        <w:ind w:left="2160"/>
        <w:rPr>
          <w:rFonts w:cstheme="minorHAnsi"/>
          <w:sz w:val="20"/>
          <w:szCs w:val="20"/>
        </w:rPr>
      </w:pPr>
      <w:proofErr w:type="spellStart"/>
      <w:proofErr w:type="gramStart"/>
      <w:r w:rsidRPr="000A52D7">
        <w:rPr>
          <w:rFonts w:cstheme="minorHAnsi"/>
          <w:sz w:val="20"/>
          <w:szCs w:val="20"/>
        </w:rPr>
        <w:t>document.getElementById</w:t>
      </w:r>
      <w:proofErr w:type="spellEnd"/>
      <w:proofErr w:type="gramEnd"/>
      <w:r w:rsidRPr="000A52D7">
        <w:rPr>
          <w:rFonts w:cstheme="minorHAnsi"/>
          <w:sz w:val="20"/>
          <w:szCs w:val="20"/>
        </w:rPr>
        <w:t>("demo").</w:t>
      </w:r>
      <w:proofErr w:type="spellStart"/>
      <w:r w:rsidRPr="000A52D7">
        <w:rPr>
          <w:rFonts w:cstheme="minorHAnsi"/>
          <w:sz w:val="20"/>
          <w:szCs w:val="20"/>
        </w:rPr>
        <w:t>innerHTML</w:t>
      </w:r>
      <w:proofErr w:type="spellEnd"/>
      <w:r w:rsidRPr="000A52D7">
        <w:rPr>
          <w:rFonts w:cstheme="minorHAnsi"/>
          <w:sz w:val="20"/>
          <w:szCs w:val="20"/>
        </w:rPr>
        <w:t> = some;</w:t>
      </w:r>
    </w:p>
    <w:p w14:paraId="78103E6E" w14:textId="1F4B79B6" w:rsidR="00DA62FA" w:rsidRPr="000A52D7" w:rsidRDefault="00147DDD" w:rsidP="000A52D7">
      <w:pPr>
        <w:spacing w:after="0"/>
        <w:ind w:left="1440"/>
        <w:rPr>
          <w:rFonts w:cstheme="minorHAnsi"/>
          <w:sz w:val="20"/>
          <w:szCs w:val="20"/>
        </w:rPr>
      </w:pPr>
      <w:r w:rsidRPr="000A52D7">
        <w:rPr>
          <w:rFonts w:cstheme="minorHAnsi"/>
          <w:sz w:val="20"/>
          <w:szCs w:val="20"/>
        </w:rPr>
        <w:t>}</w:t>
      </w:r>
      <w:r w:rsidRPr="000A52D7">
        <w:rPr>
          <w:rFonts w:cstheme="minorHAnsi"/>
          <w:sz w:val="20"/>
          <w:szCs w:val="20"/>
        </w:rPr>
        <w:br/>
        <w:t>function </w:t>
      </w:r>
      <w:proofErr w:type="spellStart"/>
      <w:r w:rsidR="00AF572D" w:rsidRPr="000A52D7">
        <w:rPr>
          <w:rFonts w:cstheme="minorHAnsi"/>
          <w:sz w:val="20"/>
          <w:szCs w:val="20"/>
        </w:rPr>
        <w:t>myCalculator</w:t>
      </w:r>
      <w:proofErr w:type="spellEnd"/>
      <w:r w:rsidR="00AF572D" w:rsidRPr="000A52D7">
        <w:rPr>
          <w:rFonts w:cstheme="minorHAnsi"/>
          <w:sz w:val="20"/>
          <w:szCs w:val="20"/>
        </w:rPr>
        <w:t xml:space="preserve"> (</w:t>
      </w:r>
      <w:r w:rsidRPr="000A52D7">
        <w:rPr>
          <w:rFonts w:cstheme="minorHAnsi"/>
          <w:sz w:val="20"/>
          <w:szCs w:val="20"/>
        </w:rPr>
        <w:t xml:space="preserve">num1, num2, </w:t>
      </w:r>
      <w:proofErr w:type="spellStart"/>
      <w:r w:rsidRPr="000A52D7">
        <w:rPr>
          <w:rFonts w:cstheme="minorHAnsi"/>
          <w:sz w:val="20"/>
          <w:szCs w:val="20"/>
        </w:rPr>
        <w:t>myCallback</w:t>
      </w:r>
      <w:proofErr w:type="spellEnd"/>
      <w:r w:rsidRPr="000A52D7">
        <w:rPr>
          <w:rFonts w:cstheme="minorHAnsi"/>
          <w:sz w:val="20"/>
          <w:szCs w:val="20"/>
        </w:rPr>
        <w:t>) {</w:t>
      </w:r>
    </w:p>
    <w:p w14:paraId="1DDCDE84" w14:textId="77777777" w:rsidR="00DA62FA" w:rsidRPr="000A52D7" w:rsidRDefault="00147DDD" w:rsidP="000A52D7">
      <w:pPr>
        <w:spacing w:after="0"/>
        <w:ind w:left="2160"/>
        <w:rPr>
          <w:rFonts w:cstheme="minorHAnsi"/>
          <w:sz w:val="20"/>
          <w:szCs w:val="20"/>
        </w:rPr>
      </w:pPr>
      <w:r w:rsidRPr="000A52D7">
        <w:rPr>
          <w:rFonts w:cstheme="minorHAnsi"/>
          <w:sz w:val="20"/>
          <w:szCs w:val="20"/>
        </w:rPr>
        <w:t>let sum = num1 + num2;</w:t>
      </w:r>
    </w:p>
    <w:p w14:paraId="693D1726" w14:textId="77777777" w:rsidR="00DA62FA" w:rsidRPr="000A52D7" w:rsidRDefault="00147DDD" w:rsidP="000A52D7">
      <w:pPr>
        <w:spacing w:after="0"/>
        <w:ind w:left="2160"/>
        <w:rPr>
          <w:rFonts w:cstheme="minorHAnsi"/>
          <w:sz w:val="20"/>
          <w:szCs w:val="20"/>
        </w:rPr>
      </w:pPr>
      <w:proofErr w:type="spellStart"/>
      <w:r w:rsidRPr="000A52D7">
        <w:rPr>
          <w:rFonts w:cstheme="minorHAnsi"/>
          <w:sz w:val="20"/>
          <w:szCs w:val="20"/>
        </w:rPr>
        <w:t>myCallback</w:t>
      </w:r>
      <w:proofErr w:type="spellEnd"/>
      <w:r w:rsidRPr="000A52D7">
        <w:rPr>
          <w:rFonts w:cstheme="minorHAnsi"/>
          <w:sz w:val="20"/>
          <w:szCs w:val="20"/>
        </w:rPr>
        <w:t>(sum);</w:t>
      </w:r>
    </w:p>
    <w:p w14:paraId="2BC64795" w14:textId="0DCD9580" w:rsidR="003451B1" w:rsidRPr="000A52D7" w:rsidRDefault="004D4AD7" w:rsidP="000A52D7">
      <w:pPr>
        <w:spacing w:after="0"/>
        <w:ind w:left="1440"/>
        <w:rPr>
          <w:sz w:val="20"/>
          <w:szCs w:val="20"/>
        </w:rPr>
      </w:pPr>
      <w:r>
        <w:rPr>
          <w:rFonts w:cstheme="minorHAnsi"/>
          <w:sz w:val="20"/>
          <w:szCs w:val="20"/>
        </w:rPr>
        <w:t>}</w:t>
      </w:r>
      <w:r w:rsidR="00147DDD" w:rsidRPr="000A52D7">
        <w:rPr>
          <w:sz w:val="20"/>
          <w:szCs w:val="20"/>
        </w:rPr>
        <w:br/>
      </w:r>
      <w:proofErr w:type="spellStart"/>
      <w:r w:rsidR="00AF572D" w:rsidRPr="000A52D7">
        <w:rPr>
          <w:sz w:val="20"/>
          <w:szCs w:val="20"/>
        </w:rPr>
        <w:t>myCalculator</w:t>
      </w:r>
      <w:proofErr w:type="spellEnd"/>
      <w:r w:rsidR="00AF572D" w:rsidRPr="000A52D7">
        <w:rPr>
          <w:sz w:val="20"/>
          <w:szCs w:val="20"/>
        </w:rPr>
        <w:t xml:space="preserve"> (</w:t>
      </w:r>
      <w:r w:rsidR="00147DDD" w:rsidRPr="000A52D7">
        <w:rPr>
          <w:sz w:val="20"/>
          <w:szCs w:val="20"/>
        </w:rPr>
        <w:t xml:space="preserve">5, 5, </w:t>
      </w:r>
      <w:proofErr w:type="spellStart"/>
      <w:r w:rsidR="00147DDD" w:rsidRPr="000A52D7">
        <w:rPr>
          <w:sz w:val="20"/>
          <w:szCs w:val="20"/>
        </w:rPr>
        <w:t>myDisplayer</w:t>
      </w:r>
      <w:proofErr w:type="spellEnd"/>
      <w:r w:rsidR="00147DDD" w:rsidRPr="000A52D7">
        <w:rPr>
          <w:sz w:val="20"/>
          <w:szCs w:val="20"/>
        </w:rPr>
        <w:t>);</w:t>
      </w:r>
      <w:r w:rsidR="00933416" w:rsidRPr="000A52D7">
        <w:rPr>
          <w:sz w:val="20"/>
          <w:szCs w:val="20"/>
        </w:rPr>
        <w:t xml:space="preserve"> </w:t>
      </w:r>
    </w:p>
    <w:p w14:paraId="0B8F9130" w14:textId="645963F6" w:rsidR="006E41DA" w:rsidRDefault="006E41DA" w:rsidP="003451B1">
      <w:pPr>
        <w:spacing w:after="0"/>
        <w:rPr>
          <w:color w:val="FF0000"/>
        </w:rPr>
      </w:pPr>
    </w:p>
    <w:p w14:paraId="7476485A" w14:textId="3F83A67E" w:rsidR="003D60CA" w:rsidRPr="003D60CA" w:rsidRDefault="003D60CA" w:rsidP="00426642">
      <w:pPr>
        <w:spacing w:after="0"/>
        <w:rPr>
          <w:color w:val="FF0000"/>
        </w:rPr>
      </w:pPr>
      <w:r>
        <w:rPr>
          <w:color w:val="FF0000"/>
        </w:rPr>
        <w:t xml:space="preserve">**** </w:t>
      </w:r>
      <w:r w:rsidRPr="003D60CA">
        <w:rPr>
          <w:color w:val="FF0000"/>
        </w:rPr>
        <w:t>When you pass a function as an argument, remember not to use parenthesis.</w:t>
      </w:r>
    </w:p>
    <w:p w14:paraId="545CC356" w14:textId="4256E6D2" w:rsidR="003D60CA" w:rsidRDefault="003D60CA" w:rsidP="004D4AD7">
      <w:pPr>
        <w:spacing w:after="0"/>
        <w:ind w:left="2160"/>
        <w:rPr>
          <w:color w:val="FF0000"/>
        </w:rPr>
      </w:pPr>
      <w:r w:rsidRPr="003D60CA">
        <w:rPr>
          <w:color w:val="FF0000"/>
        </w:rPr>
        <w:t xml:space="preserve">Right: </w:t>
      </w:r>
      <w:proofErr w:type="spellStart"/>
      <w:proofErr w:type="gramStart"/>
      <w:r w:rsidRPr="003D60CA">
        <w:rPr>
          <w:color w:val="FF0000"/>
        </w:rPr>
        <w:t>myCalculator</w:t>
      </w:r>
      <w:proofErr w:type="spellEnd"/>
      <w:r w:rsidRPr="003D60CA">
        <w:rPr>
          <w:color w:val="FF0000"/>
        </w:rPr>
        <w:t>(</w:t>
      </w:r>
      <w:proofErr w:type="gramEnd"/>
      <w:r w:rsidRPr="003D60CA">
        <w:rPr>
          <w:color w:val="FF0000"/>
        </w:rPr>
        <w:t xml:space="preserve">5, 5, </w:t>
      </w:r>
      <w:proofErr w:type="spellStart"/>
      <w:r w:rsidRPr="003D60CA">
        <w:rPr>
          <w:color w:val="FF0000"/>
        </w:rPr>
        <w:t>myDisplayer</w:t>
      </w:r>
      <w:proofErr w:type="spellEnd"/>
      <w:r w:rsidRPr="003D60CA">
        <w:rPr>
          <w:color w:val="FF0000"/>
        </w:rPr>
        <w:t>);</w:t>
      </w:r>
    </w:p>
    <w:p w14:paraId="1167EA4D" w14:textId="2D890CB7" w:rsidR="00AF572D" w:rsidRDefault="00A57677" w:rsidP="00002644">
      <w:pPr>
        <w:spacing w:after="0"/>
        <w:ind w:left="2160"/>
        <w:rPr>
          <w:strike/>
          <w:color w:val="FF0000"/>
        </w:rPr>
      </w:pPr>
      <w:proofErr w:type="gramStart"/>
      <w:r w:rsidRPr="00A57677">
        <w:rPr>
          <w:color w:val="FF0000"/>
        </w:rPr>
        <w:t xml:space="preserve">Wrong </w:t>
      </w:r>
      <w:r w:rsidRPr="00A57677">
        <w:rPr>
          <w:strike/>
          <w:color w:val="FF0000"/>
        </w:rPr>
        <w:t>:</w:t>
      </w:r>
      <w:proofErr w:type="gramEnd"/>
      <w:r w:rsidRPr="00A57677">
        <w:rPr>
          <w:strike/>
          <w:color w:val="FF0000"/>
        </w:rPr>
        <w:t xml:space="preserve"> </w:t>
      </w:r>
      <w:proofErr w:type="spellStart"/>
      <w:r w:rsidRPr="00A57677">
        <w:rPr>
          <w:strike/>
          <w:color w:val="FF0000"/>
        </w:rPr>
        <w:t>myCalculator</w:t>
      </w:r>
      <w:proofErr w:type="spellEnd"/>
      <w:r w:rsidRPr="00A57677">
        <w:rPr>
          <w:strike/>
          <w:color w:val="FF0000"/>
        </w:rPr>
        <w:t xml:space="preserve">(5,5, </w:t>
      </w:r>
      <w:proofErr w:type="spellStart"/>
      <w:r w:rsidRPr="00A57677">
        <w:rPr>
          <w:strike/>
          <w:color w:val="FF0000"/>
        </w:rPr>
        <w:t>MyDisplayer</w:t>
      </w:r>
      <w:proofErr w:type="spellEnd"/>
      <w:r w:rsidRPr="00A57677">
        <w:rPr>
          <w:strike/>
          <w:color w:val="FF0000"/>
        </w:rPr>
        <w:t>);</w:t>
      </w:r>
    </w:p>
    <w:p w14:paraId="56BE4771" w14:textId="77777777" w:rsidR="00002644" w:rsidRDefault="00AF572D" w:rsidP="00002644">
      <w:pPr>
        <w:spacing w:after="0"/>
        <w:rPr>
          <w:b/>
          <w:bCs/>
        </w:rPr>
      </w:pPr>
      <w:r w:rsidRPr="00AF572D">
        <w:rPr>
          <w:b/>
          <w:bCs/>
        </w:rPr>
        <w:t>Callback Hell:</w:t>
      </w:r>
    </w:p>
    <w:p w14:paraId="0C319D99" w14:textId="5FBDD686" w:rsidR="00002644" w:rsidRPr="00002644" w:rsidRDefault="00002644" w:rsidP="00002644">
      <w:pPr>
        <w:spacing w:after="0"/>
        <w:rPr>
          <w:b/>
          <w:bCs/>
        </w:rPr>
      </w:pPr>
      <w:r>
        <w:t xml:space="preserve">When multiple nested </w:t>
      </w:r>
      <w:proofErr w:type="gramStart"/>
      <w:r>
        <w:t>callback</w:t>
      </w:r>
      <w:proofErr w:type="gramEnd"/>
      <w:r>
        <w:t xml:space="preserve"> is called, callback hell occurred. </w:t>
      </w:r>
    </w:p>
    <w:p w14:paraId="06FF1257" w14:textId="4102317F" w:rsidR="00AF572D" w:rsidRPr="00AF572D" w:rsidRDefault="00AF572D" w:rsidP="00AF572D">
      <w:pPr>
        <w:pStyle w:val="NoSpacing"/>
        <w:ind w:left="720"/>
      </w:pPr>
      <w:r w:rsidRPr="00AF572D">
        <w:t xml:space="preserve">const </w:t>
      </w:r>
      <w:proofErr w:type="spellStart"/>
      <w:r w:rsidRPr="00AF572D">
        <w:t>makeBurger</w:t>
      </w:r>
      <w:proofErr w:type="spellEnd"/>
      <w:r w:rsidRPr="00AF572D">
        <w:t xml:space="preserve"> = () =&gt; {</w:t>
      </w:r>
    </w:p>
    <w:p w14:paraId="026F358D" w14:textId="77777777" w:rsidR="00AF572D" w:rsidRPr="00AF572D" w:rsidRDefault="00AF572D" w:rsidP="00AF572D">
      <w:pPr>
        <w:pStyle w:val="NoSpacing"/>
        <w:ind w:left="1440"/>
      </w:pPr>
      <w:r w:rsidRPr="00AF572D">
        <w:t xml:space="preserve">  </w:t>
      </w:r>
      <w:proofErr w:type="spellStart"/>
      <w:r w:rsidRPr="00AF572D">
        <w:t>getBeef</w:t>
      </w:r>
      <w:proofErr w:type="spellEnd"/>
      <w:r w:rsidRPr="00AF572D">
        <w:t>(function(beef) {</w:t>
      </w:r>
    </w:p>
    <w:p w14:paraId="7F66208F" w14:textId="77777777" w:rsidR="00AF572D" w:rsidRPr="00AF572D" w:rsidRDefault="00AF572D" w:rsidP="00AF572D">
      <w:pPr>
        <w:pStyle w:val="NoSpacing"/>
        <w:ind w:left="2160"/>
      </w:pPr>
      <w:r w:rsidRPr="00AF572D">
        <w:t xml:space="preserve">    </w:t>
      </w:r>
      <w:proofErr w:type="spellStart"/>
      <w:proofErr w:type="gramStart"/>
      <w:r w:rsidRPr="00AF572D">
        <w:t>cookBeef</w:t>
      </w:r>
      <w:proofErr w:type="spellEnd"/>
      <w:r w:rsidRPr="00AF572D">
        <w:t>(</w:t>
      </w:r>
      <w:proofErr w:type="gramEnd"/>
      <w:r w:rsidRPr="00AF572D">
        <w:t>beef, function(</w:t>
      </w:r>
      <w:proofErr w:type="spellStart"/>
      <w:r w:rsidRPr="00AF572D">
        <w:t>cookedBeef</w:t>
      </w:r>
      <w:proofErr w:type="spellEnd"/>
      <w:r w:rsidRPr="00AF572D">
        <w:t>) {</w:t>
      </w:r>
    </w:p>
    <w:p w14:paraId="0BFC12F4" w14:textId="77777777" w:rsidR="00AF572D" w:rsidRPr="00AF572D" w:rsidRDefault="00AF572D" w:rsidP="00AF572D">
      <w:pPr>
        <w:pStyle w:val="NoSpacing"/>
        <w:ind w:left="2880"/>
      </w:pPr>
      <w:r w:rsidRPr="00AF572D">
        <w:t xml:space="preserve">      </w:t>
      </w:r>
      <w:proofErr w:type="spellStart"/>
      <w:r w:rsidRPr="00AF572D">
        <w:t>getBuns</w:t>
      </w:r>
      <w:proofErr w:type="spellEnd"/>
      <w:r w:rsidRPr="00AF572D">
        <w:t>(function(buns) {</w:t>
      </w:r>
    </w:p>
    <w:p w14:paraId="606FCE90" w14:textId="77777777" w:rsidR="00AF572D" w:rsidRPr="00AF572D" w:rsidRDefault="00AF572D" w:rsidP="00AF572D">
      <w:pPr>
        <w:pStyle w:val="NoSpacing"/>
        <w:ind w:left="3600"/>
      </w:pPr>
      <w:r w:rsidRPr="00AF572D">
        <w:t xml:space="preserve">        </w:t>
      </w:r>
      <w:proofErr w:type="spellStart"/>
      <w:proofErr w:type="gramStart"/>
      <w:r w:rsidRPr="00AF572D">
        <w:t>putBeefBetweenBuns</w:t>
      </w:r>
      <w:proofErr w:type="spellEnd"/>
      <w:r w:rsidRPr="00AF572D">
        <w:t>(</w:t>
      </w:r>
      <w:proofErr w:type="gramEnd"/>
      <w:r w:rsidRPr="00AF572D">
        <w:t>buns, beef, function(burger) {</w:t>
      </w:r>
    </w:p>
    <w:p w14:paraId="3C5465CB" w14:textId="77777777" w:rsidR="00AF572D" w:rsidRPr="00AF572D" w:rsidRDefault="00AF572D" w:rsidP="00AF572D">
      <w:pPr>
        <w:pStyle w:val="NoSpacing"/>
        <w:ind w:left="3600"/>
      </w:pPr>
      <w:r w:rsidRPr="00AF572D">
        <w:t xml:space="preserve">            // Serve the burger</w:t>
      </w:r>
    </w:p>
    <w:p w14:paraId="0CD203C7" w14:textId="77777777" w:rsidR="00AF572D" w:rsidRPr="00AF572D" w:rsidRDefault="00AF572D" w:rsidP="00AF572D">
      <w:pPr>
        <w:pStyle w:val="NoSpacing"/>
        <w:ind w:left="2880"/>
      </w:pPr>
      <w:r w:rsidRPr="00AF572D">
        <w:t xml:space="preserve">        });</w:t>
      </w:r>
    </w:p>
    <w:p w14:paraId="6FE79366" w14:textId="77777777" w:rsidR="00AF572D" w:rsidRPr="00AF572D" w:rsidRDefault="00AF572D" w:rsidP="00AF572D">
      <w:pPr>
        <w:pStyle w:val="NoSpacing"/>
        <w:ind w:left="2880"/>
      </w:pPr>
      <w:r w:rsidRPr="00AF572D">
        <w:t xml:space="preserve">      });</w:t>
      </w:r>
    </w:p>
    <w:p w14:paraId="220EB368" w14:textId="77777777" w:rsidR="00AF572D" w:rsidRPr="00AF572D" w:rsidRDefault="00AF572D" w:rsidP="00AF572D">
      <w:pPr>
        <w:pStyle w:val="NoSpacing"/>
        <w:ind w:left="2160"/>
      </w:pPr>
      <w:r w:rsidRPr="00AF572D">
        <w:t xml:space="preserve">    });</w:t>
      </w:r>
    </w:p>
    <w:p w14:paraId="2905604B" w14:textId="77777777" w:rsidR="00AF572D" w:rsidRPr="00AF572D" w:rsidRDefault="00AF572D" w:rsidP="00AF572D">
      <w:pPr>
        <w:pStyle w:val="NoSpacing"/>
        <w:ind w:left="1440"/>
      </w:pPr>
      <w:r w:rsidRPr="00AF572D">
        <w:t xml:space="preserve">  });</w:t>
      </w:r>
    </w:p>
    <w:p w14:paraId="17B10A2C" w14:textId="7D28C9D8" w:rsidR="00AF572D" w:rsidRPr="00A859E9" w:rsidRDefault="00AF572D" w:rsidP="00A859E9">
      <w:pPr>
        <w:pStyle w:val="NoSpacing"/>
        <w:ind w:left="720"/>
      </w:pPr>
      <w:r w:rsidRPr="00AF572D">
        <w:t>};</w:t>
      </w:r>
    </w:p>
    <w:p w14:paraId="5F63100A" w14:textId="77777777" w:rsidR="006E41DA" w:rsidRDefault="006E41DA" w:rsidP="003451B1">
      <w:pPr>
        <w:spacing w:after="0"/>
        <w:rPr>
          <w:sz w:val="24"/>
          <w:szCs w:val="24"/>
        </w:rPr>
      </w:pPr>
    </w:p>
    <w:p w14:paraId="1BB9DB61" w14:textId="4421EBA2" w:rsidR="005840AF" w:rsidRPr="005840AF" w:rsidRDefault="008B5484" w:rsidP="00002644">
      <w:pPr>
        <w:pStyle w:val="Heading2"/>
        <w:rPr>
          <w:sz w:val="32"/>
          <w:szCs w:val="32"/>
        </w:rPr>
      </w:pPr>
      <w:r w:rsidRPr="009F587C">
        <w:t>Asynchronous</w:t>
      </w:r>
    </w:p>
    <w:p w14:paraId="6B37F548" w14:textId="68A4B356" w:rsidR="00AC742E" w:rsidRPr="000A52D7" w:rsidRDefault="008B5484">
      <w:pPr>
        <w:pStyle w:val="ListParagraph"/>
        <w:numPr>
          <w:ilvl w:val="0"/>
          <w:numId w:val="6"/>
        </w:numPr>
      </w:pPr>
      <w:r w:rsidRPr="000A52D7">
        <w:t>Functions running in parallel with other functions are called asynchronous</w:t>
      </w:r>
    </w:p>
    <w:p w14:paraId="6E353533" w14:textId="6C20E624" w:rsidR="00272DC9" w:rsidRDefault="00AC742E">
      <w:pPr>
        <w:pStyle w:val="ListParagraph"/>
        <w:numPr>
          <w:ilvl w:val="0"/>
          <w:numId w:val="6"/>
        </w:numPr>
      </w:pPr>
      <w:r w:rsidRPr="000A52D7">
        <w:t>In the real world, callbacks are most often used with asynchronous functions.</w:t>
      </w:r>
    </w:p>
    <w:p w14:paraId="4529EAE3" w14:textId="67D7ACBE" w:rsidR="00272DC9" w:rsidRDefault="00272DC9" w:rsidP="00426642">
      <w:pPr>
        <w:ind w:left="360"/>
      </w:pPr>
      <w:r>
        <w:t xml:space="preserve">Asynchronous </w:t>
      </w:r>
      <w:r w:rsidR="009A6148">
        <w:t>function:</w:t>
      </w:r>
    </w:p>
    <w:p w14:paraId="3440B490" w14:textId="035BC91C" w:rsidR="00272DC9" w:rsidRPr="00272DC9" w:rsidRDefault="00272DC9">
      <w:pPr>
        <w:pStyle w:val="ListParagraph"/>
        <w:numPr>
          <w:ilvl w:val="0"/>
          <w:numId w:val="25"/>
        </w:numPr>
        <w:rPr>
          <w:color w:val="FF0000"/>
        </w:rPr>
      </w:pPr>
      <w:proofErr w:type="spellStart"/>
      <w:proofErr w:type="gramStart"/>
      <w:r w:rsidRPr="00272DC9">
        <w:rPr>
          <w:color w:val="FF0000"/>
        </w:rPr>
        <w:t>setTImeout</w:t>
      </w:r>
      <w:proofErr w:type="spellEnd"/>
      <w:r w:rsidRPr="00272DC9">
        <w:rPr>
          <w:color w:val="FF0000"/>
        </w:rPr>
        <w:t>(</w:t>
      </w:r>
      <w:proofErr w:type="gramEnd"/>
      <w:r w:rsidRPr="00272DC9">
        <w:rPr>
          <w:color w:val="FF0000"/>
        </w:rPr>
        <w:t>)</w:t>
      </w:r>
    </w:p>
    <w:p w14:paraId="17BEDD91" w14:textId="376F2B75" w:rsidR="00272DC9" w:rsidRPr="009A6148" w:rsidRDefault="00272DC9">
      <w:pPr>
        <w:pStyle w:val="ListParagraph"/>
        <w:numPr>
          <w:ilvl w:val="0"/>
          <w:numId w:val="25"/>
        </w:numPr>
        <w:rPr>
          <w:color w:val="FF0000"/>
        </w:rPr>
      </w:pPr>
      <w:proofErr w:type="spellStart"/>
      <w:proofErr w:type="gramStart"/>
      <w:r w:rsidRPr="00272DC9">
        <w:rPr>
          <w:color w:val="FF0000"/>
        </w:rPr>
        <w:t>setInterval</w:t>
      </w:r>
      <w:proofErr w:type="spellEnd"/>
      <w:r w:rsidRPr="00272DC9">
        <w:rPr>
          <w:color w:val="FF0000"/>
        </w:rPr>
        <w:t>(</w:t>
      </w:r>
      <w:proofErr w:type="gramEnd"/>
      <w:r w:rsidRPr="00272DC9">
        <w:rPr>
          <w:color w:val="FF0000"/>
        </w:rPr>
        <w:t>)</w:t>
      </w:r>
    </w:p>
    <w:p w14:paraId="2ED9C677" w14:textId="78D01886" w:rsidR="00C777B0" w:rsidRPr="00DD58A5" w:rsidRDefault="00A859E9" w:rsidP="00A859E9">
      <w:r>
        <w:rPr>
          <w:b/>
          <w:bCs/>
          <w:sz w:val="24"/>
          <w:szCs w:val="24"/>
        </w:rPr>
        <w:t xml:space="preserve">   </w:t>
      </w:r>
      <w:proofErr w:type="spellStart"/>
      <w:proofErr w:type="gramStart"/>
      <w:r w:rsidR="00AC742E" w:rsidRPr="00DD58A5">
        <w:rPr>
          <w:b/>
          <w:bCs/>
          <w:sz w:val="24"/>
          <w:szCs w:val="24"/>
        </w:rPr>
        <w:t>setTimeout</w:t>
      </w:r>
      <w:proofErr w:type="spellEnd"/>
      <w:r w:rsidR="00AC742E" w:rsidRPr="00DD58A5">
        <w:rPr>
          <w:b/>
          <w:bCs/>
          <w:sz w:val="24"/>
          <w:szCs w:val="24"/>
        </w:rPr>
        <w:t>(</w:t>
      </w:r>
      <w:proofErr w:type="gramEnd"/>
      <w:r w:rsidR="00AC742E" w:rsidRPr="00DD58A5">
        <w:rPr>
          <w:b/>
          <w:bCs/>
          <w:sz w:val="24"/>
          <w:szCs w:val="24"/>
        </w:rPr>
        <w:t>)</w:t>
      </w:r>
      <w:r w:rsidR="00C777B0" w:rsidRPr="00DD58A5">
        <w:rPr>
          <w:b/>
          <w:bCs/>
          <w:sz w:val="24"/>
          <w:szCs w:val="24"/>
        </w:rPr>
        <w:t xml:space="preserve"> : </w:t>
      </w:r>
      <w:r w:rsidR="00426642" w:rsidRPr="00DD58A5">
        <w:t>with</w:t>
      </w:r>
      <w:r w:rsidR="00426642">
        <w:rPr>
          <w:b/>
          <w:bCs/>
        </w:rPr>
        <w:t xml:space="preserve"> </w:t>
      </w:r>
      <w:r w:rsidR="00426642">
        <w:t xml:space="preserve">method we called the function after </w:t>
      </w:r>
      <w:r w:rsidR="00DD58A5" w:rsidRPr="00DD58A5">
        <w:t>specific</w:t>
      </w:r>
      <w:r w:rsidR="00DD58A5">
        <w:t xml:space="preserve"> time. </w:t>
      </w:r>
    </w:p>
    <w:p w14:paraId="53C6B02D" w14:textId="593027E9" w:rsidR="00C777B0" w:rsidRPr="000A52D7" w:rsidRDefault="00AC742E" w:rsidP="00A859E9">
      <w:pPr>
        <w:spacing w:after="0"/>
        <w:ind w:left="1440"/>
        <w:rPr>
          <w:sz w:val="20"/>
          <w:szCs w:val="20"/>
        </w:rPr>
      </w:pPr>
      <w:proofErr w:type="spellStart"/>
      <w:proofErr w:type="gramStart"/>
      <w:r w:rsidRPr="000A52D7">
        <w:rPr>
          <w:sz w:val="20"/>
          <w:szCs w:val="20"/>
        </w:rPr>
        <w:t>setTimeout</w:t>
      </w:r>
      <w:proofErr w:type="spellEnd"/>
      <w:r w:rsidRPr="000A52D7">
        <w:rPr>
          <w:sz w:val="20"/>
          <w:szCs w:val="20"/>
        </w:rPr>
        <w:t>(</w:t>
      </w:r>
      <w:r w:rsidR="00DD58A5">
        <w:rPr>
          <w:sz w:val="20"/>
          <w:szCs w:val="20"/>
        </w:rPr>
        <w:t xml:space="preserve"> </w:t>
      </w:r>
      <w:proofErr w:type="spellStart"/>
      <w:r w:rsidRPr="000A52D7">
        <w:rPr>
          <w:sz w:val="20"/>
          <w:szCs w:val="20"/>
        </w:rPr>
        <w:t>myFunction</w:t>
      </w:r>
      <w:proofErr w:type="spellEnd"/>
      <w:proofErr w:type="gramEnd"/>
      <w:r w:rsidRPr="000A52D7">
        <w:rPr>
          <w:sz w:val="20"/>
          <w:szCs w:val="20"/>
        </w:rPr>
        <w:t>, 3000);</w:t>
      </w:r>
    </w:p>
    <w:p w14:paraId="7BB70F6F" w14:textId="031EC69D" w:rsidR="00C777B0" w:rsidRPr="000A52D7" w:rsidRDefault="00AC742E" w:rsidP="00A859E9">
      <w:pPr>
        <w:spacing w:after="0"/>
        <w:ind w:left="1440"/>
        <w:rPr>
          <w:sz w:val="20"/>
          <w:szCs w:val="20"/>
        </w:rPr>
      </w:pPr>
      <w:r w:rsidRPr="000A52D7">
        <w:rPr>
          <w:sz w:val="20"/>
          <w:szCs w:val="20"/>
        </w:rPr>
        <w:t>function </w:t>
      </w:r>
      <w:proofErr w:type="spellStart"/>
      <w:r w:rsidR="00A57677" w:rsidRPr="000A52D7">
        <w:rPr>
          <w:sz w:val="20"/>
          <w:szCs w:val="20"/>
        </w:rPr>
        <w:t>myFunction</w:t>
      </w:r>
      <w:proofErr w:type="spellEnd"/>
      <w:r w:rsidR="00A57677" w:rsidRPr="000A52D7">
        <w:rPr>
          <w:sz w:val="20"/>
          <w:szCs w:val="20"/>
        </w:rPr>
        <w:t xml:space="preserve"> (</w:t>
      </w:r>
      <w:r w:rsidRPr="000A52D7">
        <w:rPr>
          <w:sz w:val="20"/>
          <w:szCs w:val="20"/>
        </w:rPr>
        <w:t>) {</w:t>
      </w:r>
    </w:p>
    <w:p w14:paraId="56EBBF4F" w14:textId="6A8B43DB" w:rsidR="00C777B0" w:rsidRPr="000A52D7" w:rsidRDefault="00AC742E" w:rsidP="00A859E9">
      <w:pPr>
        <w:spacing w:after="0"/>
        <w:ind w:left="2160"/>
        <w:rPr>
          <w:sz w:val="20"/>
          <w:szCs w:val="20"/>
        </w:rPr>
      </w:pPr>
      <w:r w:rsidRPr="000A52D7">
        <w:rPr>
          <w:sz w:val="20"/>
          <w:szCs w:val="20"/>
        </w:rPr>
        <w:t xml:space="preserve"> </w:t>
      </w:r>
      <w:proofErr w:type="spellStart"/>
      <w:proofErr w:type="gramStart"/>
      <w:r w:rsidRPr="000A52D7">
        <w:rPr>
          <w:sz w:val="20"/>
          <w:szCs w:val="20"/>
        </w:rPr>
        <w:t>document.getElementById</w:t>
      </w:r>
      <w:proofErr w:type="spellEnd"/>
      <w:proofErr w:type="gramEnd"/>
      <w:r w:rsidRPr="000A52D7">
        <w:rPr>
          <w:sz w:val="20"/>
          <w:szCs w:val="20"/>
        </w:rPr>
        <w:t>("demo").</w:t>
      </w:r>
      <w:proofErr w:type="spellStart"/>
      <w:r w:rsidRPr="000A52D7">
        <w:rPr>
          <w:sz w:val="20"/>
          <w:szCs w:val="20"/>
        </w:rPr>
        <w:t>innerHTML</w:t>
      </w:r>
      <w:proofErr w:type="spellEnd"/>
      <w:r w:rsidRPr="000A52D7">
        <w:rPr>
          <w:sz w:val="20"/>
          <w:szCs w:val="20"/>
        </w:rPr>
        <w:t> = "I love You !!";</w:t>
      </w:r>
    </w:p>
    <w:p w14:paraId="1C6909E7" w14:textId="6276A870" w:rsidR="00C777B0" w:rsidRPr="000A52D7" w:rsidRDefault="00AC742E" w:rsidP="00A859E9">
      <w:pPr>
        <w:spacing w:after="0"/>
        <w:ind w:left="1440"/>
        <w:rPr>
          <w:sz w:val="20"/>
          <w:szCs w:val="20"/>
        </w:rPr>
      </w:pPr>
      <w:r w:rsidRPr="000A52D7">
        <w:rPr>
          <w:sz w:val="20"/>
          <w:szCs w:val="20"/>
        </w:rPr>
        <w:t>}</w:t>
      </w:r>
    </w:p>
    <w:p w14:paraId="32E7E4DF" w14:textId="451A8247" w:rsidR="003342C1" w:rsidRDefault="00A859E9" w:rsidP="00A859E9">
      <w:pPr>
        <w:spacing w:after="0"/>
        <w:rPr>
          <w:rFonts w:ascii="Verdana" w:hAnsi="Verdana"/>
          <w:color w:val="000000"/>
          <w:sz w:val="23"/>
          <w:szCs w:val="23"/>
          <w:shd w:val="clear" w:color="auto" w:fill="FFFFFF"/>
        </w:rPr>
      </w:pPr>
      <w:r>
        <w:rPr>
          <w:b/>
          <w:bCs/>
          <w:sz w:val="24"/>
          <w:szCs w:val="24"/>
        </w:rPr>
        <w:t xml:space="preserve">  </w:t>
      </w:r>
      <w:proofErr w:type="spellStart"/>
      <w:proofErr w:type="gramStart"/>
      <w:r w:rsidR="00C777B0" w:rsidRPr="000A52D7">
        <w:rPr>
          <w:b/>
          <w:bCs/>
          <w:sz w:val="24"/>
          <w:szCs w:val="24"/>
        </w:rPr>
        <w:t>setInterval</w:t>
      </w:r>
      <w:proofErr w:type="spellEnd"/>
      <w:r w:rsidR="00C777B0" w:rsidRPr="000A52D7">
        <w:rPr>
          <w:b/>
          <w:bCs/>
          <w:sz w:val="24"/>
          <w:szCs w:val="24"/>
        </w:rPr>
        <w:t>(</w:t>
      </w:r>
      <w:proofErr w:type="gramEnd"/>
      <w:r w:rsidR="00C777B0" w:rsidRPr="000A52D7">
        <w:rPr>
          <w:b/>
          <w:bCs/>
          <w:sz w:val="24"/>
          <w:szCs w:val="24"/>
        </w:rPr>
        <w:t>) :</w:t>
      </w:r>
      <w:r w:rsidR="003342C1" w:rsidRPr="003342C1">
        <w:rPr>
          <w:rFonts w:ascii="Verdana" w:hAnsi="Verdana"/>
          <w:color w:val="000000"/>
          <w:sz w:val="23"/>
          <w:szCs w:val="23"/>
          <w:shd w:val="clear" w:color="auto" w:fill="FFFFFF"/>
        </w:rPr>
        <w:t xml:space="preserve"> </w:t>
      </w:r>
    </w:p>
    <w:p w14:paraId="61699659" w14:textId="6C02F544" w:rsidR="00DD58A5" w:rsidRPr="003342C1" w:rsidRDefault="003342C1">
      <w:pPr>
        <w:pStyle w:val="ListParagraph"/>
        <w:numPr>
          <w:ilvl w:val="0"/>
          <w:numId w:val="124"/>
        </w:numPr>
      </w:pPr>
      <w:r w:rsidRPr="003342C1">
        <w:t>method continues calling the function after specific time.</w:t>
      </w:r>
    </w:p>
    <w:p w14:paraId="48881F53" w14:textId="0AD9354A" w:rsidR="003342C1" w:rsidRPr="003342C1" w:rsidRDefault="003342C1">
      <w:pPr>
        <w:pStyle w:val="ListParagraph"/>
        <w:numPr>
          <w:ilvl w:val="0"/>
          <w:numId w:val="124"/>
        </w:numPr>
      </w:pPr>
      <w:r w:rsidRPr="003342C1">
        <w:t xml:space="preserve">To remove </w:t>
      </w:r>
      <w:proofErr w:type="spellStart"/>
      <w:proofErr w:type="gramStart"/>
      <w:r w:rsidRPr="003342C1">
        <w:t>clearInterval</w:t>
      </w:r>
      <w:proofErr w:type="spellEnd"/>
      <w:r w:rsidRPr="003342C1">
        <w:t>(</w:t>
      </w:r>
      <w:proofErr w:type="gramEnd"/>
      <w:r w:rsidRPr="003342C1">
        <w:t>) is called, or the window is closed.</w:t>
      </w:r>
    </w:p>
    <w:p w14:paraId="363B8ECC" w14:textId="66218081" w:rsidR="00C777B0" w:rsidRPr="000A52D7" w:rsidRDefault="00C777B0" w:rsidP="00A859E9">
      <w:pPr>
        <w:spacing w:after="0"/>
        <w:ind w:left="2160"/>
        <w:rPr>
          <w:sz w:val="20"/>
          <w:szCs w:val="20"/>
        </w:rPr>
      </w:pPr>
      <w:proofErr w:type="gramStart"/>
      <w:r w:rsidRPr="000A52D7">
        <w:rPr>
          <w:sz w:val="20"/>
          <w:szCs w:val="20"/>
        </w:rPr>
        <w:t>console.log(</w:t>
      </w:r>
      <w:r w:rsidR="00DD58A5">
        <w:rPr>
          <w:sz w:val="20"/>
          <w:szCs w:val="20"/>
        </w:rPr>
        <w:t xml:space="preserve"> </w:t>
      </w:r>
      <w:r w:rsidRPr="000A52D7">
        <w:rPr>
          <w:sz w:val="20"/>
          <w:szCs w:val="20"/>
        </w:rPr>
        <w:t>“</w:t>
      </w:r>
      <w:proofErr w:type="spellStart"/>
      <w:proofErr w:type="gramEnd"/>
      <w:r w:rsidRPr="000A52D7">
        <w:rPr>
          <w:sz w:val="20"/>
          <w:szCs w:val="20"/>
        </w:rPr>
        <w:t>dlkj</w:t>
      </w:r>
      <w:proofErr w:type="spellEnd"/>
      <w:r w:rsidRPr="000A52D7">
        <w:rPr>
          <w:sz w:val="20"/>
          <w:szCs w:val="20"/>
        </w:rPr>
        <w:t>”</w:t>
      </w:r>
      <w:r w:rsidR="00DD58A5">
        <w:rPr>
          <w:sz w:val="20"/>
          <w:szCs w:val="20"/>
        </w:rPr>
        <w:t xml:space="preserve"> </w:t>
      </w:r>
      <w:r w:rsidRPr="000A52D7">
        <w:rPr>
          <w:sz w:val="20"/>
          <w:szCs w:val="20"/>
        </w:rPr>
        <w:t>)</w:t>
      </w:r>
    </w:p>
    <w:p w14:paraId="037FD58A" w14:textId="2E4BB991" w:rsidR="00C777B0" w:rsidRPr="000A52D7" w:rsidRDefault="00C777B0" w:rsidP="00A859E9">
      <w:pPr>
        <w:spacing w:after="0"/>
        <w:ind w:left="2160"/>
        <w:rPr>
          <w:sz w:val="20"/>
          <w:szCs w:val="20"/>
        </w:rPr>
      </w:pPr>
      <w:proofErr w:type="spellStart"/>
      <w:proofErr w:type="gramStart"/>
      <w:r w:rsidRPr="000A52D7">
        <w:rPr>
          <w:sz w:val="20"/>
          <w:szCs w:val="20"/>
        </w:rPr>
        <w:t>setInterval</w:t>
      </w:r>
      <w:proofErr w:type="spellEnd"/>
      <w:r w:rsidRPr="000A52D7">
        <w:rPr>
          <w:sz w:val="20"/>
          <w:szCs w:val="20"/>
        </w:rPr>
        <w:t>(</w:t>
      </w:r>
      <w:proofErr w:type="spellStart"/>
      <w:proofErr w:type="gramEnd"/>
      <w:r w:rsidRPr="000A52D7">
        <w:rPr>
          <w:sz w:val="20"/>
          <w:szCs w:val="20"/>
        </w:rPr>
        <w:t>myFunction</w:t>
      </w:r>
      <w:proofErr w:type="spellEnd"/>
      <w:r w:rsidRPr="000A52D7">
        <w:rPr>
          <w:sz w:val="20"/>
          <w:szCs w:val="20"/>
        </w:rPr>
        <w:t>, 1000);</w:t>
      </w:r>
      <w:r w:rsidRPr="000A52D7">
        <w:rPr>
          <w:sz w:val="20"/>
          <w:szCs w:val="20"/>
        </w:rPr>
        <w:br/>
        <w:t>function </w:t>
      </w:r>
      <w:proofErr w:type="spellStart"/>
      <w:r w:rsidRPr="000A52D7">
        <w:rPr>
          <w:sz w:val="20"/>
          <w:szCs w:val="20"/>
        </w:rPr>
        <w:t>myFunction</w:t>
      </w:r>
      <w:proofErr w:type="spellEnd"/>
      <w:r w:rsidRPr="000A52D7">
        <w:rPr>
          <w:sz w:val="20"/>
          <w:szCs w:val="20"/>
        </w:rPr>
        <w:t>() {</w:t>
      </w:r>
    </w:p>
    <w:p w14:paraId="74EAD09C" w14:textId="2CFE8C30" w:rsidR="00C777B0" w:rsidRPr="000A52D7" w:rsidRDefault="00C777B0" w:rsidP="00A859E9">
      <w:pPr>
        <w:spacing w:after="0"/>
        <w:ind w:left="2160"/>
        <w:rPr>
          <w:sz w:val="20"/>
          <w:szCs w:val="20"/>
        </w:rPr>
      </w:pPr>
      <w:r w:rsidRPr="000A52D7">
        <w:rPr>
          <w:sz w:val="20"/>
          <w:szCs w:val="20"/>
        </w:rPr>
        <w:tab/>
        <w:t>console.log(“function”);</w:t>
      </w:r>
    </w:p>
    <w:p w14:paraId="07586266" w14:textId="3C54C75C" w:rsidR="00C777B0" w:rsidRPr="000A52D7" w:rsidRDefault="00C777B0" w:rsidP="00A859E9">
      <w:pPr>
        <w:spacing w:after="0"/>
        <w:ind w:left="2160"/>
        <w:rPr>
          <w:sz w:val="20"/>
          <w:szCs w:val="20"/>
        </w:rPr>
      </w:pPr>
      <w:r w:rsidRPr="000A52D7">
        <w:rPr>
          <w:sz w:val="20"/>
          <w:szCs w:val="20"/>
        </w:rPr>
        <w:t>}</w:t>
      </w:r>
    </w:p>
    <w:p w14:paraId="1B70D78F" w14:textId="043DD25C" w:rsidR="00C777B0" w:rsidRPr="000A52D7" w:rsidRDefault="00C777B0" w:rsidP="00A859E9">
      <w:pPr>
        <w:spacing w:after="0"/>
        <w:ind w:left="2160"/>
        <w:rPr>
          <w:sz w:val="20"/>
          <w:szCs w:val="20"/>
        </w:rPr>
      </w:pPr>
      <w:r w:rsidRPr="000A52D7">
        <w:rPr>
          <w:sz w:val="20"/>
          <w:szCs w:val="20"/>
        </w:rPr>
        <w:t>Console.log(“finish”)</w:t>
      </w:r>
    </w:p>
    <w:p w14:paraId="7E8B8FF2" w14:textId="4B1E38C4" w:rsidR="00D57A53" w:rsidRDefault="00D57A53" w:rsidP="00D57A53">
      <w:pPr>
        <w:spacing w:after="0"/>
      </w:pPr>
    </w:p>
    <w:p w14:paraId="7FBFE866" w14:textId="61744E8E" w:rsidR="00705823" w:rsidRDefault="00705823" w:rsidP="00D57A53">
      <w:pPr>
        <w:spacing w:after="0"/>
      </w:pPr>
    </w:p>
    <w:p w14:paraId="45F69865" w14:textId="78C3B40F" w:rsidR="001B038D" w:rsidRDefault="00756041" w:rsidP="00002644">
      <w:pPr>
        <w:pStyle w:val="Heading2"/>
      </w:pPr>
      <w:r>
        <w:t> Promises</w:t>
      </w:r>
    </w:p>
    <w:p w14:paraId="04DC3F20" w14:textId="194D5933" w:rsidR="00D70783" w:rsidRDefault="00D70783" w:rsidP="00D57A53">
      <w:pPr>
        <w:spacing w:after="0"/>
      </w:pPr>
      <w:r>
        <w:t>You write a function</w:t>
      </w:r>
      <w:r w:rsidR="00DD66C7">
        <w:t xml:space="preserve"> </w:t>
      </w:r>
      <w:proofErr w:type="gramStart"/>
      <w:r w:rsidR="00DD66C7" w:rsidRPr="00A859E9">
        <w:rPr>
          <w:b/>
          <w:bCs/>
          <w:color w:val="FF0000"/>
          <w:sz w:val="24"/>
          <w:szCs w:val="24"/>
        </w:rPr>
        <w:t>A(</w:t>
      </w:r>
      <w:proofErr w:type="gramEnd"/>
      <w:r w:rsidR="00DD66C7" w:rsidRPr="00A859E9">
        <w:rPr>
          <w:b/>
          <w:bCs/>
          <w:color w:val="FF0000"/>
          <w:sz w:val="24"/>
          <w:szCs w:val="24"/>
        </w:rPr>
        <w:t>)</w:t>
      </w:r>
      <w:r w:rsidRPr="00A859E9">
        <w:rPr>
          <w:color w:val="FF0000"/>
          <w:sz w:val="24"/>
          <w:szCs w:val="24"/>
        </w:rPr>
        <w:t xml:space="preserve"> </w:t>
      </w:r>
      <w:r>
        <w:t>that fetch all the data from other website. After fetch data you show all the data in a table. If data not fetch then table not show.</w:t>
      </w:r>
    </w:p>
    <w:p w14:paraId="78D38B67" w14:textId="199835A4" w:rsidR="00D70783" w:rsidRDefault="00D70783" w:rsidP="00D57A53">
      <w:pPr>
        <w:spacing w:after="0"/>
      </w:pPr>
      <w:r>
        <w:t>Here we learn two terms –</w:t>
      </w:r>
    </w:p>
    <w:p w14:paraId="1728F50B" w14:textId="2DE70F96" w:rsidR="00A859E9" w:rsidRDefault="00D70783" w:rsidP="00A859E9">
      <w:pPr>
        <w:spacing w:after="0"/>
        <w:rPr>
          <w:color w:val="000000" w:themeColor="text1"/>
          <w:sz w:val="24"/>
          <w:szCs w:val="24"/>
        </w:rPr>
      </w:pPr>
      <w:r w:rsidRPr="00DD66C7">
        <w:rPr>
          <w:b/>
          <w:bCs/>
          <w:color w:val="C45911" w:themeColor="accent2" w:themeShade="BF"/>
          <w:sz w:val="24"/>
          <w:szCs w:val="24"/>
        </w:rPr>
        <w:t>producing code</w:t>
      </w:r>
      <w:r w:rsidR="006F5FCA">
        <w:t xml:space="preserve">: </w:t>
      </w:r>
      <w:r w:rsidR="00BA7693">
        <w:t>T</w:t>
      </w:r>
      <w:r w:rsidRPr="00D70783">
        <w:t xml:space="preserve">hat do something and takes time. </w:t>
      </w:r>
      <w:r w:rsidR="00DD66C7">
        <w:t xml:space="preserve">Here </w:t>
      </w:r>
      <w:proofErr w:type="gramStart"/>
      <w:r w:rsidR="00DD66C7" w:rsidRPr="00DD66C7">
        <w:rPr>
          <w:b/>
          <w:bCs/>
          <w:color w:val="FF0000"/>
          <w:sz w:val="24"/>
          <w:szCs w:val="24"/>
        </w:rPr>
        <w:t>A(</w:t>
      </w:r>
      <w:proofErr w:type="gramEnd"/>
      <w:r w:rsidR="00DD66C7" w:rsidRPr="00DD66C7">
        <w:rPr>
          <w:b/>
          <w:bCs/>
          <w:color w:val="FF0000"/>
          <w:sz w:val="24"/>
          <w:szCs w:val="24"/>
        </w:rPr>
        <w:t xml:space="preserve">) </w:t>
      </w:r>
      <w:r w:rsidR="00DD66C7">
        <w:rPr>
          <w:color w:val="000000" w:themeColor="text1"/>
          <w:sz w:val="24"/>
          <w:szCs w:val="24"/>
        </w:rPr>
        <w:t xml:space="preserve">is producing code. </w:t>
      </w:r>
    </w:p>
    <w:p w14:paraId="009AE038" w14:textId="5E31F196" w:rsidR="00D70783" w:rsidRPr="00DD66C7" w:rsidRDefault="00D70783" w:rsidP="00A859E9">
      <w:pPr>
        <w:spacing w:after="0"/>
      </w:pPr>
      <w:r w:rsidRPr="00DD66C7">
        <w:rPr>
          <w:b/>
          <w:bCs/>
          <w:color w:val="C45911" w:themeColor="accent2" w:themeShade="BF"/>
          <w:sz w:val="24"/>
          <w:szCs w:val="24"/>
        </w:rPr>
        <w:lastRenderedPageBreak/>
        <w:t>consuming code</w:t>
      </w:r>
      <w:r w:rsidR="00DD66C7" w:rsidRPr="00DD66C7">
        <w:rPr>
          <w:b/>
          <w:bCs/>
          <w:color w:val="C45911" w:themeColor="accent2" w:themeShade="BF"/>
          <w:sz w:val="24"/>
          <w:szCs w:val="24"/>
        </w:rPr>
        <w:t>:</w:t>
      </w:r>
      <w:r w:rsidRPr="00DD66C7">
        <w:rPr>
          <w:color w:val="C45911" w:themeColor="accent2" w:themeShade="BF"/>
          <w:sz w:val="24"/>
          <w:szCs w:val="24"/>
        </w:rPr>
        <w:t xml:space="preserve"> </w:t>
      </w:r>
      <w:r w:rsidR="00BA7693">
        <w:rPr>
          <w:color w:val="C45911" w:themeColor="accent2" w:themeShade="BF"/>
          <w:sz w:val="24"/>
          <w:szCs w:val="24"/>
        </w:rPr>
        <w:t>T</w:t>
      </w:r>
      <w:r w:rsidRPr="00D70783">
        <w:t xml:space="preserve">hat wants the result of the “producing code” once it’s ready. </w:t>
      </w:r>
      <w:r w:rsidR="00DD66C7">
        <w:t xml:space="preserve">Here when data fetch is complete </w:t>
      </w:r>
      <w:r w:rsidR="00DD66C7" w:rsidRPr="00A859E9">
        <w:t>table will show.</w:t>
      </w:r>
      <w:r w:rsidR="00DD66C7" w:rsidRPr="00DD66C7">
        <w:rPr>
          <w:color w:val="FF0000"/>
        </w:rPr>
        <w:t xml:space="preserve"> </w:t>
      </w:r>
    </w:p>
    <w:p w14:paraId="6BC057BE" w14:textId="77777777" w:rsidR="00DD66C7" w:rsidRPr="00D70783" w:rsidRDefault="00DD66C7" w:rsidP="00DD66C7">
      <w:pPr>
        <w:pStyle w:val="ListParagraph"/>
        <w:ind w:left="360"/>
      </w:pPr>
    </w:p>
    <w:p w14:paraId="08F72F84" w14:textId="5105995D" w:rsidR="00D70783" w:rsidRDefault="00D70783">
      <w:pPr>
        <w:pStyle w:val="ListParagraph"/>
        <w:numPr>
          <w:ilvl w:val="0"/>
          <w:numId w:val="52"/>
        </w:numPr>
        <w:spacing w:after="0"/>
        <w:ind w:left="360"/>
      </w:pPr>
      <w:r w:rsidRPr="00D70783">
        <w:t>promise is a special JavaScript object that links the “producing code” and the “consuming code” together.</w:t>
      </w:r>
    </w:p>
    <w:p w14:paraId="0859A0BE" w14:textId="411E57E0" w:rsidR="00653BCC" w:rsidRDefault="00653BCC">
      <w:pPr>
        <w:pStyle w:val="ListParagraph"/>
        <w:numPr>
          <w:ilvl w:val="0"/>
          <w:numId w:val="52"/>
        </w:numPr>
        <w:ind w:left="360"/>
      </w:pPr>
      <w:r w:rsidRPr="00653BCC">
        <w:t>Promises</w:t>
      </w:r>
      <w:r w:rsidR="00055BA1">
        <w:t xml:space="preserve"> is an object which </w:t>
      </w:r>
      <w:r w:rsidR="007241F1">
        <w:t xml:space="preserve">is </w:t>
      </w:r>
      <w:r w:rsidR="007241F1" w:rsidRPr="00653BCC">
        <w:t>invented</w:t>
      </w:r>
      <w:r w:rsidRPr="00653BCC">
        <w:t xml:space="preserve"> to solve the problem of callback hell and to better handle our tasks. </w:t>
      </w:r>
    </w:p>
    <w:p w14:paraId="7D24E928" w14:textId="6049F5B4" w:rsidR="00652654" w:rsidRDefault="00D70783">
      <w:pPr>
        <w:pStyle w:val="ListParagraph"/>
        <w:numPr>
          <w:ilvl w:val="0"/>
          <w:numId w:val="52"/>
        </w:numPr>
        <w:ind w:left="360"/>
      </w:pPr>
      <w:r>
        <w:t>You must use a Promise method to handle promises.</w:t>
      </w:r>
    </w:p>
    <w:p w14:paraId="19C38C11" w14:textId="10750D94" w:rsidR="00652654" w:rsidRPr="00652654" w:rsidRDefault="00652654" w:rsidP="00A859E9">
      <w:pPr>
        <w:spacing w:after="0"/>
        <w:ind w:left="720"/>
      </w:pPr>
      <w:r w:rsidRPr="00652654">
        <w:t xml:space="preserve">Syntax </w:t>
      </w:r>
      <w:r w:rsidR="004F582D" w:rsidRPr="00652654">
        <w:t>Promise:</w:t>
      </w:r>
    </w:p>
    <w:p w14:paraId="1DD4FE02" w14:textId="17BEBF5C" w:rsidR="00652654" w:rsidRPr="00652654" w:rsidRDefault="00652654" w:rsidP="00652654">
      <w:pPr>
        <w:spacing w:after="0"/>
        <w:ind w:left="2160"/>
      </w:pPr>
      <w:r w:rsidRPr="00652654">
        <w:t>let promise = new Promise (function (resolve, reject) {</w:t>
      </w:r>
    </w:p>
    <w:p w14:paraId="0F215C02" w14:textId="7596AFF8" w:rsidR="00652654" w:rsidRPr="00652654" w:rsidRDefault="00652654" w:rsidP="00652654">
      <w:pPr>
        <w:spacing w:after="0"/>
        <w:ind w:left="2160"/>
      </w:pPr>
      <w:r w:rsidRPr="00652654">
        <w:t xml:space="preserve"> </w:t>
      </w:r>
      <w:r>
        <w:tab/>
      </w:r>
      <w:r w:rsidRPr="00652654">
        <w:t xml:space="preserve"> // executor (the producing code, "</w:t>
      </w:r>
      <w:r>
        <w:t>A</w:t>
      </w:r>
      <w:r w:rsidR="004F582D">
        <w:t xml:space="preserve"> </w:t>
      </w:r>
      <w:r>
        <w:t>()</w:t>
      </w:r>
      <w:r w:rsidRPr="00652654">
        <w:t>")</w:t>
      </w:r>
    </w:p>
    <w:p w14:paraId="0DD384EF" w14:textId="72A1D175" w:rsidR="00652654" w:rsidRDefault="00652654" w:rsidP="00652654">
      <w:pPr>
        <w:spacing w:after="0"/>
        <w:ind w:left="2160"/>
      </w:pPr>
      <w:r w:rsidRPr="00652654">
        <w:t>});</w:t>
      </w:r>
    </w:p>
    <w:p w14:paraId="44ED5E67" w14:textId="77777777" w:rsidR="00652654" w:rsidRPr="00652654" w:rsidRDefault="00652654" w:rsidP="00652654">
      <w:pPr>
        <w:spacing w:after="0"/>
        <w:ind w:left="2160"/>
      </w:pPr>
    </w:p>
    <w:p w14:paraId="3C8A1BAC" w14:textId="614B7AA5" w:rsidR="00652654" w:rsidRDefault="00652654">
      <w:pPr>
        <w:pStyle w:val="ListParagraph"/>
        <w:numPr>
          <w:ilvl w:val="0"/>
          <w:numId w:val="53"/>
        </w:numPr>
      </w:pPr>
      <w:r w:rsidRPr="00652654">
        <w:t xml:space="preserve">The function passed to new Promise is called the </w:t>
      </w:r>
      <w:r w:rsidRPr="007B2AF3">
        <w:rPr>
          <w:b/>
          <w:bCs/>
          <w:color w:val="FF0000"/>
        </w:rPr>
        <w:t>executor</w:t>
      </w:r>
      <w:r w:rsidRPr="00652654">
        <w:t>. When new Promise is created, the executor runs automatically. It contains the producing code which should eventually produce the result</w:t>
      </w:r>
    </w:p>
    <w:p w14:paraId="27ACF4FE" w14:textId="64DE54CF" w:rsidR="00652654" w:rsidRDefault="00652654">
      <w:pPr>
        <w:pStyle w:val="ListParagraph"/>
        <w:numPr>
          <w:ilvl w:val="0"/>
          <w:numId w:val="53"/>
        </w:numPr>
      </w:pPr>
      <w:r>
        <w:t xml:space="preserve">Its arguments </w:t>
      </w:r>
      <w:r w:rsidRPr="007B2AF3">
        <w:rPr>
          <w:b/>
          <w:bCs/>
        </w:rPr>
        <w:t>resolve</w:t>
      </w:r>
      <w:r>
        <w:t xml:space="preserve"> and </w:t>
      </w:r>
      <w:r w:rsidRPr="007B2AF3">
        <w:rPr>
          <w:b/>
          <w:bCs/>
        </w:rPr>
        <w:t>reject</w:t>
      </w:r>
      <w:r>
        <w:t xml:space="preserve"> are callbacks provided by JavaScript itself. Our code is only inside the executor.</w:t>
      </w:r>
    </w:p>
    <w:p w14:paraId="1FBD491E" w14:textId="77777777" w:rsidR="007B2AF3" w:rsidRPr="007B2AF3" w:rsidRDefault="007B2AF3">
      <w:pPr>
        <w:pStyle w:val="ListParagraph"/>
        <w:numPr>
          <w:ilvl w:val="0"/>
          <w:numId w:val="53"/>
        </w:numPr>
      </w:pPr>
      <w:r w:rsidRPr="007B2AF3">
        <w:t>When the executor obtains the result, be it soon or late, doesn’t matter, it should call one of these callbacks:</w:t>
      </w:r>
    </w:p>
    <w:p w14:paraId="3BAAD472" w14:textId="77777777" w:rsidR="007B2AF3" w:rsidRPr="007B2AF3" w:rsidRDefault="007B2AF3">
      <w:pPr>
        <w:pStyle w:val="ListParagraph"/>
        <w:numPr>
          <w:ilvl w:val="1"/>
          <w:numId w:val="53"/>
        </w:numPr>
      </w:pPr>
      <w:r w:rsidRPr="007B2AF3">
        <w:t>resolve(value) — if the job is finished successfully, with result value.</w:t>
      </w:r>
    </w:p>
    <w:p w14:paraId="23A4FD5F" w14:textId="77777777" w:rsidR="007B2AF3" w:rsidRPr="007B2AF3" w:rsidRDefault="007B2AF3">
      <w:pPr>
        <w:pStyle w:val="ListParagraph"/>
        <w:numPr>
          <w:ilvl w:val="1"/>
          <w:numId w:val="53"/>
        </w:numPr>
      </w:pPr>
      <w:r w:rsidRPr="007B2AF3">
        <w:t>reject(error) — if an error has occurred, error is the error object.</w:t>
      </w:r>
    </w:p>
    <w:p w14:paraId="40687087" w14:textId="08A37283" w:rsidR="007B2AF3" w:rsidRPr="00652654" w:rsidRDefault="007B2AF3" w:rsidP="00BB641B"/>
    <w:p w14:paraId="6D2DF726" w14:textId="53644839" w:rsidR="00653BCC" w:rsidRDefault="007241F1" w:rsidP="00653BCC">
      <w:r>
        <w:rPr>
          <w:noProof/>
        </w:rPr>
        <mc:AlternateContent>
          <mc:Choice Requires="wpg">
            <w:drawing>
              <wp:anchor distT="0" distB="0" distL="114300" distR="114300" simplePos="0" relativeHeight="251659264" behindDoc="0" locked="0" layoutInCell="1" allowOverlap="1" wp14:anchorId="6BBA4E69" wp14:editId="5A056422">
                <wp:simplePos x="0" y="0"/>
                <wp:positionH relativeFrom="column">
                  <wp:posOffset>982205</wp:posOffset>
                </wp:positionH>
                <wp:positionV relativeFrom="paragraph">
                  <wp:posOffset>0</wp:posOffset>
                </wp:positionV>
                <wp:extent cx="3520440" cy="3040380"/>
                <wp:effectExtent l="0" t="0" r="3810" b="7620"/>
                <wp:wrapSquare wrapText="bothSides"/>
                <wp:docPr id="3" name="Group 3"/>
                <wp:cNvGraphicFramePr/>
                <a:graphic xmlns:a="http://schemas.openxmlformats.org/drawingml/2006/main">
                  <a:graphicData uri="http://schemas.microsoft.com/office/word/2010/wordprocessingGroup">
                    <wpg:wgp>
                      <wpg:cNvGrpSpPr/>
                      <wpg:grpSpPr>
                        <a:xfrm>
                          <a:off x="0" y="0"/>
                          <a:ext cx="3520440" cy="3040380"/>
                          <a:chOff x="0" y="0"/>
                          <a:chExt cx="3877945" cy="3539490"/>
                        </a:xfrm>
                      </wpg:grpSpPr>
                      <pic:pic xmlns:pic="http://schemas.openxmlformats.org/drawingml/2006/picture">
                        <pic:nvPicPr>
                          <pic:cNvPr id="2" name="Picture 2" descr="Alt Text"/>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51910" cy="1737360"/>
                          </a:xfrm>
                          <a:prstGeom prst="rect">
                            <a:avLst/>
                          </a:prstGeom>
                          <a:noFill/>
                          <a:ln>
                            <a:noFill/>
                          </a:ln>
                        </pic:spPr>
                      </pic:pic>
                      <pic:pic xmlns:pic="http://schemas.openxmlformats.org/drawingml/2006/picture">
                        <pic:nvPicPr>
                          <pic:cNvPr id="1" name="Picture 1" descr="Alt Text"/>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1790700"/>
                            <a:ext cx="3877945" cy="174879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xmlns:oel="http://schemas.microsoft.com/office/2019/extlst">
            <w:pict>
              <v:group w14:anchorId="585A3640" id="Group 3" o:spid="_x0000_s1026" style="position:absolute;margin-left:77.35pt;margin-top:0;width:277.2pt;height:239.4pt;z-index:251659264;mso-width-relative:margin;mso-height-relative:margin" coordsize="38779,353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alt="Alt Text" style="position:absolute;width:38519;height:173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">
                  <v:imagedata r:id="rId19" o:title="Alt Text"/>
                </v:shape>
                <v:shape id="Picture 1" o:spid="_x0000_s1028" type="#_x0000_t75" alt="Alt Text" style="position:absolute;top:17907;width:38779;height:17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">
                  <v:imagedata r:id="rId20" o:title="Alt Text"/>
                </v:shape>
                <w10:wrap type="square"/>
              </v:group>
            </w:pict>
          </mc:Fallback>
        </mc:AlternateContent>
      </w:r>
    </w:p>
    <w:p w14:paraId="262C14B4" w14:textId="39D70F82" w:rsidR="00653BCC" w:rsidRDefault="00653BCC" w:rsidP="00653BCC"/>
    <w:p w14:paraId="4E1188B4" w14:textId="10992143" w:rsidR="00653BCC" w:rsidRDefault="00653BCC" w:rsidP="00653BCC"/>
    <w:p w14:paraId="19471E5F" w14:textId="77642A7E" w:rsidR="00653BCC" w:rsidRDefault="00653BCC" w:rsidP="00653BCC"/>
    <w:p w14:paraId="32F5D41B" w14:textId="77777777" w:rsidR="00653BCC" w:rsidRDefault="00653BCC" w:rsidP="00653BCC"/>
    <w:p w14:paraId="212AC062" w14:textId="77777777" w:rsidR="00653BCC" w:rsidRDefault="00653BCC" w:rsidP="00653BCC"/>
    <w:p w14:paraId="620DA505" w14:textId="77777777" w:rsidR="00653BCC" w:rsidRDefault="00653BCC" w:rsidP="00653BCC"/>
    <w:p w14:paraId="1E3D3020" w14:textId="59AA9377" w:rsidR="00653BCC" w:rsidRDefault="00653BCC" w:rsidP="00653BCC"/>
    <w:p w14:paraId="47E81A44" w14:textId="77777777" w:rsidR="00653BCC" w:rsidRDefault="00653BCC" w:rsidP="00653BCC"/>
    <w:p w14:paraId="15CF2222" w14:textId="5067A160" w:rsidR="00653BCC" w:rsidRDefault="00653BCC" w:rsidP="00653BCC"/>
    <w:p w14:paraId="02581B76" w14:textId="77777777" w:rsidR="00653BCC" w:rsidRDefault="00653BCC" w:rsidP="00653BCC"/>
    <w:p w14:paraId="2F872897" w14:textId="6ADEDB55" w:rsidR="00653BCC" w:rsidRDefault="00653BCC" w:rsidP="00653BCC"/>
    <w:p w14:paraId="02912C04" w14:textId="5F48D9C5" w:rsidR="00055BA1" w:rsidRPr="007241F1" w:rsidRDefault="00055BA1" w:rsidP="00653BCC">
      <w:pPr>
        <w:rPr>
          <w:sz w:val="24"/>
          <w:szCs w:val="24"/>
        </w:rPr>
      </w:pPr>
      <w:r w:rsidRPr="007241F1">
        <w:rPr>
          <w:sz w:val="24"/>
          <w:szCs w:val="24"/>
        </w:rPr>
        <w:t xml:space="preserve">Promises object has two properties: </w:t>
      </w:r>
    </w:p>
    <w:p w14:paraId="08D7468B" w14:textId="0DE2B60C" w:rsidR="00055BA1" w:rsidRDefault="00055BA1">
      <w:pPr>
        <w:pStyle w:val="ListParagraph"/>
        <w:numPr>
          <w:ilvl w:val="4"/>
          <w:numId w:val="29"/>
        </w:numPr>
      </w:pPr>
      <w:r>
        <w:t xml:space="preserve">state </w:t>
      </w:r>
    </w:p>
    <w:p w14:paraId="5A21D2CD" w14:textId="52655A78" w:rsidR="00055BA1" w:rsidRDefault="00055BA1">
      <w:pPr>
        <w:pStyle w:val="ListParagraph"/>
        <w:numPr>
          <w:ilvl w:val="4"/>
          <w:numId w:val="29"/>
        </w:numPr>
      </w:pPr>
      <w:r>
        <w:t xml:space="preserve">result </w:t>
      </w:r>
    </w:p>
    <w:tbl>
      <w:tblPr>
        <w:tblStyle w:val="TableGrid"/>
        <w:tblW w:w="0" w:type="auto"/>
        <w:tblLook w:val="04A0" w:firstRow="1" w:lastRow="0" w:firstColumn="1" w:lastColumn="0" w:noHBand="0" w:noVBand="1"/>
      </w:tblPr>
      <w:tblGrid>
        <w:gridCol w:w="2989"/>
        <w:gridCol w:w="2989"/>
        <w:gridCol w:w="2990"/>
      </w:tblGrid>
      <w:tr w:rsidR="00055BA1" w14:paraId="37110FE5" w14:textId="77777777" w:rsidTr="00055BA1">
        <w:trPr>
          <w:trHeight w:val="298"/>
        </w:trPr>
        <w:tc>
          <w:tcPr>
            <w:tcW w:w="2989" w:type="dxa"/>
          </w:tcPr>
          <w:p w14:paraId="440753F2" w14:textId="10D2D2F8" w:rsidR="00055BA1" w:rsidRPr="00055BA1" w:rsidRDefault="00F67453" w:rsidP="00D57A53">
            <w:pPr>
              <w:rPr>
                <w:b/>
                <w:bCs/>
              </w:rPr>
            </w:pPr>
            <w:r w:rsidRPr="00055BA1">
              <w:rPr>
                <w:b/>
                <w:bCs/>
              </w:rPr>
              <w:lastRenderedPageBreak/>
              <w:t xml:space="preserve">State </w:t>
            </w:r>
            <w:r>
              <w:rPr>
                <w:b/>
                <w:bCs/>
              </w:rPr>
              <w:t xml:space="preserve">value </w:t>
            </w:r>
          </w:p>
        </w:tc>
        <w:tc>
          <w:tcPr>
            <w:tcW w:w="2989" w:type="dxa"/>
          </w:tcPr>
          <w:p w14:paraId="682C41AE" w14:textId="1DE72770" w:rsidR="00055BA1" w:rsidRPr="00055BA1" w:rsidRDefault="00055BA1" w:rsidP="00D57A53">
            <w:pPr>
              <w:rPr>
                <w:b/>
                <w:bCs/>
              </w:rPr>
            </w:pPr>
            <w:r>
              <w:rPr>
                <w:b/>
                <w:bCs/>
              </w:rPr>
              <w:t xml:space="preserve">Means </w:t>
            </w:r>
          </w:p>
        </w:tc>
        <w:tc>
          <w:tcPr>
            <w:tcW w:w="2990" w:type="dxa"/>
          </w:tcPr>
          <w:p w14:paraId="04E09717" w14:textId="0890FFDA" w:rsidR="00055BA1" w:rsidRPr="00055BA1" w:rsidRDefault="00055BA1" w:rsidP="00D57A53">
            <w:pPr>
              <w:rPr>
                <w:b/>
                <w:bCs/>
              </w:rPr>
            </w:pPr>
            <w:r w:rsidRPr="00055BA1">
              <w:rPr>
                <w:b/>
                <w:bCs/>
              </w:rPr>
              <w:t xml:space="preserve">Result </w:t>
            </w:r>
            <w:r w:rsidR="00F67453">
              <w:rPr>
                <w:b/>
                <w:bCs/>
              </w:rPr>
              <w:t xml:space="preserve"> </w:t>
            </w:r>
          </w:p>
        </w:tc>
      </w:tr>
      <w:tr w:rsidR="00055BA1" w14:paraId="1DF4C8D6" w14:textId="77777777" w:rsidTr="00055BA1">
        <w:trPr>
          <w:trHeight w:val="298"/>
        </w:trPr>
        <w:tc>
          <w:tcPr>
            <w:tcW w:w="2989" w:type="dxa"/>
          </w:tcPr>
          <w:p w14:paraId="249B830F" w14:textId="4E400BED" w:rsidR="00055BA1" w:rsidRPr="00055BA1" w:rsidRDefault="00055BA1" w:rsidP="00D57A53">
            <w:pPr>
              <w:rPr>
                <w:i/>
                <w:iCs/>
              </w:rPr>
            </w:pPr>
            <w:r>
              <w:rPr>
                <w:rStyle w:val="Emphasis"/>
                <w:i w:val="0"/>
                <w:iCs w:val="0"/>
              </w:rPr>
              <w:t>P</w:t>
            </w:r>
            <w:r w:rsidRPr="00055BA1">
              <w:rPr>
                <w:rStyle w:val="Emphasis"/>
                <w:i w:val="0"/>
                <w:iCs w:val="0"/>
              </w:rPr>
              <w:t>ending</w:t>
            </w:r>
          </w:p>
        </w:tc>
        <w:tc>
          <w:tcPr>
            <w:tcW w:w="2989" w:type="dxa"/>
          </w:tcPr>
          <w:p w14:paraId="7CFF9922" w14:textId="1AAF0DB7" w:rsidR="00055BA1" w:rsidRDefault="00055BA1" w:rsidP="00D57A53">
            <w:r>
              <w:t>initial state, neither fulfilled nor rejected</w:t>
            </w:r>
          </w:p>
        </w:tc>
        <w:tc>
          <w:tcPr>
            <w:tcW w:w="2990" w:type="dxa"/>
          </w:tcPr>
          <w:p w14:paraId="74A2A083" w14:textId="630B1141" w:rsidR="00055BA1" w:rsidRDefault="00055BA1" w:rsidP="00D57A53">
            <w:r>
              <w:t xml:space="preserve">Undefined </w:t>
            </w:r>
          </w:p>
        </w:tc>
      </w:tr>
      <w:tr w:rsidR="00055BA1" w14:paraId="285A9752" w14:textId="77777777" w:rsidTr="00055BA1">
        <w:trPr>
          <w:trHeight w:val="298"/>
        </w:trPr>
        <w:tc>
          <w:tcPr>
            <w:tcW w:w="2989" w:type="dxa"/>
          </w:tcPr>
          <w:p w14:paraId="52C98E56" w14:textId="32A94131" w:rsidR="00055BA1" w:rsidRPr="00055BA1" w:rsidRDefault="00055BA1" w:rsidP="00055BA1">
            <w:r>
              <w:t>Fulfilled</w:t>
            </w:r>
          </w:p>
        </w:tc>
        <w:tc>
          <w:tcPr>
            <w:tcW w:w="2989" w:type="dxa"/>
          </w:tcPr>
          <w:p w14:paraId="196655DB" w14:textId="55A37E22" w:rsidR="00055BA1" w:rsidRDefault="00055BA1" w:rsidP="00D57A53">
            <w:r>
              <w:t>meaning that the operation was completed successfully.</w:t>
            </w:r>
          </w:p>
        </w:tc>
        <w:tc>
          <w:tcPr>
            <w:tcW w:w="2990" w:type="dxa"/>
          </w:tcPr>
          <w:p w14:paraId="05F87985" w14:textId="6DDE5367" w:rsidR="00055BA1" w:rsidRDefault="00055BA1" w:rsidP="00D57A53">
            <w:r>
              <w:t xml:space="preserve">Result value </w:t>
            </w:r>
          </w:p>
        </w:tc>
      </w:tr>
      <w:tr w:rsidR="00055BA1" w14:paraId="0965F684" w14:textId="77777777" w:rsidTr="00055BA1">
        <w:trPr>
          <w:trHeight w:val="298"/>
        </w:trPr>
        <w:tc>
          <w:tcPr>
            <w:tcW w:w="2989" w:type="dxa"/>
          </w:tcPr>
          <w:p w14:paraId="2572CB06" w14:textId="61D38254" w:rsidR="00055BA1" w:rsidRPr="00055BA1" w:rsidRDefault="00055BA1" w:rsidP="00055BA1">
            <w:pPr>
              <w:rPr>
                <w:sz w:val="24"/>
                <w:szCs w:val="24"/>
              </w:rPr>
            </w:pPr>
            <w:r>
              <w:t>Rejected</w:t>
            </w:r>
          </w:p>
        </w:tc>
        <w:tc>
          <w:tcPr>
            <w:tcW w:w="2989" w:type="dxa"/>
          </w:tcPr>
          <w:p w14:paraId="3FE372E1" w14:textId="6A5ED433" w:rsidR="00055BA1" w:rsidRDefault="00055BA1" w:rsidP="00D57A53">
            <w:r>
              <w:t>meaning that the operation failed.</w:t>
            </w:r>
          </w:p>
        </w:tc>
        <w:tc>
          <w:tcPr>
            <w:tcW w:w="2990" w:type="dxa"/>
          </w:tcPr>
          <w:p w14:paraId="13BB0971" w14:textId="62EFF085" w:rsidR="00055BA1" w:rsidRDefault="00055BA1" w:rsidP="00D57A53">
            <w:r>
              <w:t xml:space="preserve">Error value </w:t>
            </w:r>
          </w:p>
        </w:tc>
      </w:tr>
    </w:tbl>
    <w:p w14:paraId="1897BD69" w14:textId="26D16DA9" w:rsidR="00076A54" w:rsidRDefault="00076A54" w:rsidP="00D57A53">
      <w:pPr>
        <w:spacing w:after="0"/>
      </w:pPr>
    </w:p>
    <w:p w14:paraId="50EB5745" w14:textId="026B8A15" w:rsidR="00652654" w:rsidRDefault="007B2AF3" w:rsidP="00D57A53">
      <w:pPr>
        <w:spacing w:after="0"/>
      </w:pPr>
      <w:r>
        <w:rPr>
          <w:noProof/>
        </w:rPr>
        <w:drawing>
          <wp:anchor distT="0" distB="0" distL="114300" distR="114300" simplePos="0" relativeHeight="251660288" behindDoc="0" locked="0" layoutInCell="1" allowOverlap="1" wp14:anchorId="77E1E7FF" wp14:editId="0A0EFC02">
            <wp:simplePos x="0" y="0"/>
            <wp:positionH relativeFrom="column">
              <wp:posOffset>342900</wp:posOffset>
            </wp:positionH>
            <wp:positionV relativeFrom="paragraph">
              <wp:posOffset>18415</wp:posOffset>
            </wp:positionV>
            <wp:extent cx="4556760" cy="222123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56760" cy="22212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8734E2" w14:textId="7CFC9EF8" w:rsidR="00652654" w:rsidRDefault="00652654" w:rsidP="00D57A53">
      <w:pPr>
        <w:spacing w:after="0"/>
      </w:pPr>
    </w:p>
    <w:p w14:paraId="589CD62E" w14:textId="13D191C2" w:rsidR="007B2AF3" w:rsidRDefault="007B2AF3" w:rsidP="00D57A53">
      <w:pPr>
        <w:spacing w:after="0"/>
      </w:pPr>
    </w:p>
    <w:p w14:paraId="69D17A4B" w14:textId="244D7FA4" w:rsidR="007B2AF3" w:rsidRDefault="007B2AF3" w:rsidP="00D57A53">
      <w:pPr>
        <w:spacing w:after="0"/>
      </w:pPr>
    </w:p>
    <w:p w14:paraId="4C267BBD" w14:textId="7B65CE3C" w:rsidR="007B2AF3" w:rsidRDefault="007B2AF3" w:rsidP="00D57A53">
      <w:pPr>
        <w:spacing w:after="0"/>
      </w:pPr>
    </w:p>
    <w:p w14:paraId="0BA5C611" w14:textId="71AC2DCC" w:rsidR="007B2AF3" w:rsidRDefault="007B2AF3" w:rsidP="00D57A53">
      <w:pPr>
        <w:spacing w:after="0"/>
      </w:pPr>
    </w:p>
    <w:p w14:paraId="7565F114" w14:textId="62DE83C6" w:rsidR="007B2AF3" w:rsidRDefault="007B2AF3" w:rsidP="00D57A53">
      <w:pPr>
        <w:spacing w:after="0"/>
      </w:pPr>
    </w:p>
    <w:p w14:paraId="0D723859" w14:textId="71E853A5" w:rsidR="007B2AF3" w:rsidRDefault="007B2AF3" w:rsidP="00D57A53">
      <w:pPr>
        <w:spacing w:after="0"/>
      </w:pPr>
    </w:p>
    <w:p w14:paraId="78DDCC4F" w14:textId="6FF3FE23" w:rsidR="007B2AF3" w:rsidRDefault="007B2AF3" w:rsidP="00D57A53">
      <w:pPr>
        <w:spacing w:after="0"/>
      </w:pPr>
    </w:p>
    <w:p w14:paraId="7E698643" w14:textId="3497EBB3" w:rsidR="007B2AF3" w:rsidRDefault="007B2AF3" w:rsidP="00D57A53">
      <w:pPr>
        <w:spacing w:after="0"/>
      </w:pPr>
    </w:p>
    <w:p w14:paraId="4339F217" w14:textId="210941D0" w:rsidR="007B2AF3" w:rsidRDefault="007B2AF3" w:rsidP="00D57A53">
      <w:pPr>
        <w:spacing w:after="0"/>
      </w:pPr>
    </w:p>
    <w:p w14:paraId="7B2E79C9" w14:textId="4103212F" w:rsidR="007B2AF3" w:rsidRDefault="007B2AF3" w:rsidP="00D57A53">
      <w:pPr>
        <w:spacing w:after="0"/>
      </w:pPr>
    </w:p>
    <w:p w14:paraId="301CEA02" w14:textId="77777777" w:rsidR="007B2AF3" w:rsidRDefault="007B2AF3" w:rsidP="00D57A53">
      <w:pPr>
        <w:spacing w:after="0"/>
      </w:pPr>
    </w:p>
    <w:p w14:paraId="011ABA5E" w14:textId="796C5999" w:rsidR="007B2AF3" w:rsidRDefault="007B2AF3" w:rsidP="00D57A53">
      <w:pPr>
        <w:spacing w:after="0"/>
      </w:pPr>
    </w:p>
    <w:p w14:paraId="4CB63E4A" w14:textId="06807E12" w:rsidR="007B2AF3" w:rsidRPr="00F67453" w:rsidRDefault="007B2AF3" w:rsidP="00F67453"/>
    <w:p w14:paraId="04D981A4" w14:textId="2C82B8DD" w:rsidR="007241F1" w:rsidRPr="00F67453" w:rsidRDefault="00F67453" w:rsidP="00F67453">
      <w:pPr>
        <w:rPr>
          <w:b/>
          <w:bCs/>
          <w:sz w:val="24"/>
          <w:szCs w:val="24"/>
        </w:rPr>
      </w:pPr>
      <w:r w:rsidRPr="00F67453">
        <w:rPr>
          <w:b/>
          <w:bCs/>
          <w:sz w:val="24"/>
          <w:szCs w:val="24"/>
        </w:rPr>
        <w:t>Example:</w:t>
      </w:r>
    </w:p>
    <w:p w14:paraId="69971850" w14:textId="1FCB3214" w:rsidR="00F67453" w:rsidRDefault="002F7899" w:rsidP="00F67453">
      <w:pPr>
        <w:pStyle w:val="NoSpacing"/>
        <w:ind w:left="720"/>
      </w:pPr>
      <w:r w:rsidRPr="00F67453">
        <w:t xml:space="preserve">let promise = new </w:t>
      </w:r>
      <w:r w:rsidR="00F67453" w:rsidRPr="00F67453">
        <w:t>Promise (function (</w:t>
      </w:r>
      <w:r w:rsidRPr="00F67453">
        <w:t>resolve, reject) {</w:t>
      </w:r>
    </w:p>
    <w:p w14:paraId="21F34C4F" w14:textId="5E951DE5" w:rsidR="002F7899" w:rsidRPr="00F67453" w:rsidRDefault="002F7899" w:rsidP="00F67453">
      <w:pPr>
        <w:pStyle w:val="NoSpacing"/>
        <w:ind w:left="1440"/>
      </w:pPr>
      <w:r w:rsidRPr="00F67453">
        <w:t xml:space="preserve">  </w:t>
      </w:r>
      <w:proofErr w:type="spellStart"/>
      <w:r w:rsidR="00F67453" w:rsidRPr="00F67453">
        <w:t>setTimeout</w:t>
      </w:r>
      <w:proofErr w:type="spellEnd"/>
      <w:r w:rsidR="00F67453" w:rsidRPr="00F67453">
        <w:t xml:space="preserve"> (</w:t>
      </w:r>
      <w:r w:rsidRPr="00F67453">
        <w:t>() =&gt; resolve("done"), 1000);</w:t>
      </w:r>
    </w:p>
    <w:p w14:paraId="0DC32FFE" w14:textId="77777777" w:rsidR="002F7899" w:rsidRPr="00F67453" w:rsidRDefault="002F7899" w:rsidP="00F67453">
      <w:pPr>
        <w:pStyle w:val="NoSpacing"/>
        <w:ind w:left="720"/>
      </w:pPr>
      <w:r w:rsidRPr="00F67453">
        <w:t>});</w:t>
      </w:r>
    </w:p>
    <w:p w14:paraId="5F8D3D96" w14:textId="77777777" w:rsidR="002F7899" w:rsidRPr="00F67453" w:rsidRDefault="002F7899" w:rsidP="00F67453">
      <w:r w:rsidRPr="00F67453">
        <w:t>We can see two things by running the code above:</w:t>
      </w:r>
    </w:p>
    <w:p w14:paraId="48809562" w14:textId="77777777" w:rsidR="002F7899" w:rsidRPr="00F67453" w:rsidRDefault="002F7899">
      <w:pPr>
        <w:pStyle w:val="ListParagraph"/>
        <w:numPr>
          <w:ilvl w:val="0"/>
          <w:numId w:val="54"/>
        </w:numPr>
      </w:pPr>
      <w:r w:rsidRPr="00F67453">
        <w:t>The executor is called automatically and immediately (by new Promise).</w:t>
      </w:r>
    </w:p>
    <w:p w14:paraId="07EFAE0A" w14:textId="77777777" w:rsidR="002F7899" w:rsidRPr="00F67453" w:rsidRDefault="002F7899">
      <w:pPr>
        <w:pStyle w:val="ListParagraph"/>
        <w:numPr>
          <w:ilvl w:val="0"/>
          <w:numId w:val="54"/>
        </w:numPr>
      </w:pPr>
      <w:r w:rsidRPr="00F67453">
        <w:t xml:space="preserve">The executor receives two arguments: </w:t>
      </w:r>
      <w:r w:rsidRPr="00F67453">
        <w:rPr>
          <w:b/>
          <w:bCs/>
          <w:color w:val="FF0000"/>
          <w:sz w:val="24"/>
          <w:szCs w:val="24"/>
        </w:rPr>
        <w:t>resolve and reject</w:t>
      </w:r>
      <w:r w:rsidRPr="00F67453">
        <w:t>. These functions are pre-defined by the JavaScript engine, so we don’t need to create them. We should only call one of them when ready.</w:t>
      </w:r>
    </w:p>
    <w:p w14:paraId="6BF5D154" w14:textId="2DCC3BB5" w:rsidR="002F7899" w:rsidRPr="009B4CED" w:rsidRDefault="002F7899" w:rsidP="00F67453">
      <w:pPr>
        <w:rPr>
          <w:b/>
          <w:bCs/>
          <w:sz w:val="24"/>
          <w:szCs w:val="24"/>
        </w:rPr>
      </w:pPr>
      <w:r w:rsidRPr="00F67453">
        <w:rPr>
          <w:b/>
          <w:bCs/>
          <w:sz w:val="24"/>
          <w:szCs w:val="24"/>
        </w:rPr>
        <w:t xml:space="preserve">Resolve </w:t>
      </w:r>
      <w:r w:rsidR="00F67453" w:rsidRPr="00F67453">
        <w:rPr>
          <w:b/>
          <w:bCs/>
          <w:sz w:val="24"/>
          <w:szCs w:val="24"/>
        </w:rPr>
        <w:t>called:</w:t>
      </w:r>
    </w:p>
    <w:p w14:paraId="6ED00916" w14:textId="77777777" w:rsidR="009B4CED" w:rsidRDefault="002F7899" w:rsidP="009B4CED">
      <w:pPr>
        <w:pStyle w:val="NoSpacing"/>
        <w:ind w:left="1440"/>
      </w:pPr>
      <w:r w:rsidRPr="00F67453">
        <w:t xml:space="preserve">let promise = new </w:t>
      </w:r>
      <w:proofErr w:type="gramStart"/>
      <w:r w:rsidRPr="00F67453">
        <w:t>Promise(</w:t>
      </w:r>
      <w:proofErr w:type="gramEnd"/>
      <w:r w:rsidRPr="00F67453">
        <w:t>function(resolve, reject) {</w:t>
      </w:r>
    </w:p>
    <w:p w14:paraId="00B4D11F" w14:textId="1C6877FE" w:rsidR="002F7899" w:rsidRPr="00F67453" w:rsidRDefault="002F7899" w:rsidP="009B4CED">
      <w:pPr>
        <w:pStyle w:val="NoSpacing"/>
        <w:ind w:left="2160"/>
      </w:pPr>
      <w:proofErr w:type="spellStart"/>
      <w:proofErr w:type="gramStart"/>
      <w:r w:rsidRPr="00F67453">
        <w:t>setTimeout</w:t>
      </w:r>
      <w:proofErr w:type="spellEnd"/>
      <w:r w:rsidRPr="00F67453">
        <w:t>(</w:t>
      </w:r>
      <w:proofErr w:type="gramEnd"/>
      <w:r w:rsidRPr="00F67453">
        <w:t>() =&gt; resolve("done"), 1000);</w:t>
      </w:r>
    </w:p>
    <w:p w14:paraId="33C737F4" w14:textId="0BC4E8F6" w:rsidR="002F7899" w:rsidRDefault="002F7899" w:rsidP="009B4CED">
      <w:pPr>
        <w:pStyle w:val="NoSpacing"/>
        <w:ind w:left="1440"/>
      </w:pPr>
      <w:r w:rsidRPr="00F67453">
        <w:t>});</w:t>
      </w:r>
    </w:p>
    <w:p w14:paraId="1C29E73B" w14:textId="77777777" w:rsidR="009120E1" w:rsidRPr="00F67453" w:rsidRDefault="009120E1" w:rsidP="009B4CED">
      <w:pPr>
        <w:pStyle w:val="NoSpacing"/>
        <w:ind w:left="1440"/>
      </w:pPr>
    </w:p>
    <w:p w14:paraId="3CD54B20" w14:textId="77777777" w:rsidR="002F7899" w:rsidRPr="00F67453" w:rsidRDefault="002F7899" w:rsidP="00F67453">
      <w:r w:rsidRPr="00F67453">
        <w:t>After one second of “processing”, the executor calls resolve("done") to produce the result. This changes the state of the promise object:</w:t>
      </w:r>
    </w:p>
    <w:p w14:paraId="6E378657" w14:textId="014586B1" w:rsidR="002F7899" w:rsidRPr="00F67453" w:rsidRDefault="002F7899" w:rsidP="00F67453">
      <w:r w:rsidRPr="00F67453">
        <w:t>That was an example of a successful job completion, a “fulfilled promise”.</w:t>
      </w:r>
    </w:p>
    <w:p w14:paraId="1B1B9D34" w14:textId="38FA2F46" w:rsidR="002F7899" w:rsidRPr="00DA03E0" w:rsidRDefault="002F7899" w:rsidP="006108D4">
      <w:pPr>
        <w:spacing w:after="0"/>
        <w:rPr>
          <w:b/>
          <w:bCs/>
          <w:sz w:val="24"/>
          <w:szCs w:val="24"/>
        </w:rPr>
      </w:pPr>
      <w:r w:rsidRPr="00DA03E0">
        <w:rPr>
          <w:b/>
          <w:bCs/>
          <w:sz w:val="24"/>
          <w:szCs w:val="24"/>
        </w:rPr>
        <w:t>Reject called:</w:t>
      </w:r>
    </w:p>
    <w:p w14:paraId="3E9B5B26" w14:textId="77777777" w:rsidR="002F7899" w:rsidRPr="00F67453" w:rsidRDefault="002F7899" w:rsidP="00DA03E0">
      <w:pPr>
        <w:pStyle w:val="NoSpacing"/>
        <w:ind w:left="720"/>
      </w:pPr>
      <w:r w:rsidRPr="00F67453">
        <w:t xml:space="preserve">let promise = new </w:t>
      </w:r>
      <w:proofErr w:type="gramStart"/>
      <w:r w:rsidRPr="00F67453">
        <w:t>Promise(</w:t>
      </w:r>
      <w:proofErr w:type="gramEnd"/>
      <w:r w:rsidRPr="00F67453">
        <w:t>function(resolve, reject) {</w:t>
      </w:r>
    </w:p>
    <w:p w14:paraId="6E0CDBDF" w14:textId="70F45FAA" w:rsidR="002F7899" w:rsidRPr="00F67453" w:rsidRDefault="002F7899" w:rsidP="00DA03E0">
      <w:pPr>
        <w:pStyle w:val="NoSpacing"/>
        <w:ind w:left="720"/>
      </w:pPr>
      <w:r w:rsidRPr="00F67453">
        <w:t xml:space="preserve">  </w:t>
      </w:r>
      <w:r w:rsidR="00DA03E0">
        <w:tab/>
      </w:r>
      <w:proofErr w:type="spellStart"/>
      <w:proofErr w:type="gramStart"/>
      <w:r w:rsidRPr="00F67453">
        <w:t>setTimeout</w:t>
      </w:r>
      <w:proofErr w:type="spellEnd"/>
      <w:r w:rsidRPr="00F67453">
        <w:t>(</w:t>
      </w:r>
      <w:proofErr w:type="gramEnd"/>
      <w:r w:rsidRPr="00F67453">
        <w:t>() =&gt; reject(new Error("Whoops!")), 1000);</w:t>
      </w:r>
    </w:p>
    <w:p w14:paraId="7E5BFF02" w14:textId="77777777" w:rsidR="002F7899" w:rsidRPr="00F67453" w:rsidRDefault="002F7899" w:rsidP="00DA03E0">
      <w:pPr>
        <w:pStyle w:val="NoSpacing"/>
        <w:ind w:left="720"/>
      </w:pPr>
      <w:r w:rsidRPr="00F67453">
        <w:t>});</w:t>
      </w:r>
    </w:p>
    <w:p w14:paraId="73FE5342" w14:textId="7A34051B" w:rsidR="002F7899" w:rsidRDefault="002F7899" w:rsidP="00F67453">
      <w:r w:rsidRPr="00F67453">
        <w:lastRenderedPageBreak/>
        <w:t>The call to reject(...) moves the promise object to "rejected" state:</w:t>
      </w:r>
    </w:p>
    <w:p w14:paraId="38B4E541" w14:textId="77777777" w:rsidR="005165B9" w:rsidRDefault="005165B9" w:rsidP="00F67453"/>
    <w:p w14:paraId="290C87CC" w14:textId="294D7461" w:rsidR="00AE173F" w:rsidRDefault="00AE173F" w:rsidP="00AE173F">
      <w:pPr>
        <w:shd w:val="clear" w:color="auto" w:fill="EDEDED" w:themeFill="accent3" w:themeFillTint="33"/>
        <w:rPr>
          <w:rStyle w:val="Strong"/>
        </w:rPr>
      </w:pPr>
      <w:r>
        <w:rPr>
          <w:rStyle w:val="Strong"/>
        </w:rPr>
        <w:t>Promise Consumers:</w:t>
      </w:r>
    </w:p>
    <w:p w14:paraId="5D1EEC63" w14:textId="6ADF6086" w:rsidR="00FC26A2" w:rsidRDefault="00AE173F" w:rsidP="00AE173F">
      <w:r w:rsidRPr="00AE173F">
        <w:t xml:space="preserve">A Promise object serves as a link between the executor (the “producing code”) and the consuming functions, which will receive the result or error. </w:t>
      </w:r>
    </w:p>
    <w:p w14:paraId="343DF5EA" w14:textId="77777777" w:rsidR="00FC26A2" w:rsidRDefault="00AE173F" w:rsidP="00500099">
      <w:pPr>
        <w:spacing w:after="0"/>
      </w:pPr>
      <w:r w:rsidRPr="00AE173F">
        <w:t>Consuming functions can be registered using the methods</w:t>
      </w:r>
      <w:r w:rsidR="00FC26A2">
        <w:t xml:space="preserve">- </w:t>
      </w:r>
    </w:p>
    <w:p w14:paraId="237EF089" w14:textId="6EB9D469" w:rsidR="00FC26A2" w:rsidRPr="00FC26A2" w:rsidRDefault="00FC26A2" w:rsidP="00FC26A2">
      <w:pPr>
        <w:pStyle w:val="NoSpacing"/>
        <w:ind w:left="3600"/>
        <w:rPr>
          <w:b/>
          <w:bCs/>
          <w:color w:val="FF0000"/>
        </w:rPr>
      </w:pPr>
      <w:proofErr w:type="gramStart"/>
      <w:r w:rsidRPr="00FC26A2">
        <w:rPr>
          <w:b/>
          <w:bCs/>
        </w:rPr>
        <w:t>1)</w:t>
      </w:r>
      <w:r w:rsidRPr="00FC26A2">
        <w:rPr>
          <w:b/>
          <w:bCs/>
          <w:color w:val="FF0000"/>
        </w:rPr>
        <w:t xml:space="preserve"> .then</w:t>
      </w:r>
      <w:proofErr w:type="gramEnd"/>
      <w:r w:rsidR="00AE173F" w:rsidRPr="00FC26A2">
        <w:rPr>
          <w:b/>
          <w:bCs/>
          <w:color w:val="FF0000"/>
        </w:rPr>
        <w:t xml:space="preserve"> </w:t>
      </w:r>
    </w:p>
    <w:p w14:paraId="14965BCC" w14:textId="0ECBBF9D" w:rsidR="007B2AF3" w:rsidRPr="005165B9" w:rsidRDefault="00FC26A2" w:rsidP="005165B9">
      <w:pPr>
        <w:pStyle w:val="NoSpacing"/>
        <w:ind w:left="3600"/>
        <w:rPr>
          <w:b/>
          <w:bCs/>
          <w:color w:val="FF0000"/>
        </w:rPr>
      </w:pPr>
      <w:proofErr w:type="gramStart"/>
      <w:r w:rsidRPr="00FC26A2">
        <w:rPr>
          <w:b/>
          <w:bCs/>
        </w:rPr>
        <w:t>2)</w:t>
      </w:r>
      <w:r w:rsidR="00AE173F" w:rsidRPr="00FC26A2">
        <w:rPr>
          <w:b/>
          <w:bCs/>
          <w:color w:val="FF0000"/>
        </w:rPr>
        <w:t xml:space="preserve"> .catch</w:t>
      </w:r>
      <w:proofErr w:type="gramEnd"/>
    </w:p>
    <w:p w14:paraId="0E964392" w14:textId="7C8B3657" w:rsidR="005165B9" w:rsidRPr="00FA2528" w:rsidRDefault="005165B9" w:rsidP="00FA2528">
      <w:pPr>
        <w:shd w:val="clear" w:color="auto" w:fill="EDEDED" w:themeFill="accent3" w:themeFillTint="33"/>
        <w:rPr>
          <w:b/>
          <w:bCs/>
          <w:color w:val="FF0000"/>
        </w:rPr>
      </w:pPr>
      <w:r w:rsidRPr="00FA2528">
        <w:rPr>
          <w:b/>
          <w:bCs/>
          <w:color w:val="FF0000"/>
        </w:rPr>
        <w:t>then ():</w:t>
      </w:r>
    </w:p>
    <w:p w14:paraId="186C1499" w14:textId="26F00FB2" w:rsidR="005165B9" w:rsidRDefault="005165B9" w:rsidP="005165B9">
      <w:proofErr w:type="gramStart"/>
      <w:r w:rsidRPr="005165B9">
        <w:t>then(</w:t>
      </w:r>
      <w:proofErr w:type="gramEnd"/>
      <w:r w:rsidRPr="005165B9">
        <w:t>) is invoked when a promise is either resolved or rejected. It may also be defined as a career which takes data from promise and further executes it successfully.</w:t>
      </w:r>
    </w:p>
    <w:p w14:paraId="4D1C93C0" w14:textId="567C6771" w:rsidR="005165B9" w:rsidRPr="005165B9" w:rsidRDefault="004F582D" w:rsidP="004F582D">
      <w:pPr>
        <w:ind w:left="720"/>
      </w:pPr>
      <w:r>
        <w:t>T</w:t>
      </w:r>
      <w:r w:rsidR="005165B9">
        <w:t>hen</w:t>
      </w:r>
      <w:r>
        <w:t xml:space="preserve"> </w:t>
      </w:r>
      <w:r w:rsidR="005165B9">
        <w:t>() syntax</w:t>
      </w:r>
      <w:r>
        <w:t xml:space="preserve">:          </w:t>
      </w:r>
      <w:proofErr w:type="gramStart"/>
      <w:r>
        <w:t xml:space="preserve">  </w:t>
      </w:r>
      <w:r w:rsidR="005165B9" w:rsidRPr="005165B9">
        <w:t>.then</w:t>
      </w:r>
      <w:proofErr w:type="gramEnd"/>
      <w:r>
        <w:t xml:space="preserve"> </w:t>
      </w:r>
      <w:r w:rsidR="005165B9" w:rsidRPr="005165B9">
        <w:t>(</w:t>
      </w:r>
      <w:r w:rsidR="005165B9">
        <w:t xml:space="preserve"> </w:t>
      </w:r>
      <w:r w:rsidR="005165B9" w:rsidRPr="00E459F2">
        <w:rPr>
          <w:b/>
          <w:bCs/>
        </w:rPr>
        <w:t>peram_1</w:t>
      </w:r>
      <w:r w:rsidR="005165B9">
        <w:t xml:space="preserve"> </w:t>
      </w:r>
      <w:r w:rsidR="005165B9" w:rsidRPr="00E459F2">
        <w:rPr>
          <w:color w:val="FF0000"/>
        </w:rPr>
        <w:t xml:space="preserve">, </w:t>
      </w:r>
      <w:r w:rsidR="005165B9" w:rsidRPr="00E459F2">
        <w:rPr>
          <w:b/>
          <w:bCs/>
        </w:rPr>
        <w:t>peram_2</w:t>
      </w:r>
      <w:r w:rsidR="005165B9">
        <w:t xml:space="preserve"> </w:t>
      </w:r>
      <w:r w:rsidR="005165B9" w:rsidRPr="005165B9">
        <w:t>)</w:t>
      </w:r>
      <w:r w:rsidR="005165B9">
        <w:t>;</w:t>
      </w:r>
    </w:p>
    <w:p w14:paraId="568FC4F6" w14:textId="77777777" w:rsidR="005165B9" w:rsidRPr="005165B9" w:rsidRDefault="005165B9" w:rsidP="005165B9">
      <w:proofErr w:type="gramStart"/>
      <w:r w:rsidRPr="005165B9">
        <w:t>then(</w:t>
      </w:r>
      <w:proofErr w:type="gramEnd"/>
      <w:r w:rsidRPr="005165B9">
        <w:t>) method takes two functions as parameters. </w:t>
      </w:r>
    </w:p>
    <w:p w14:paraId="6483F2C6" w14:textId="37A73238" w:rsidR="005165B9" w:rsidRPr="005165B9" w:rsidRDefault="005165B9">
      <w:pPr>
        <w:pStyle w:val="ListParagraph"/>
        <w:numPr>
          <w:ilvl w:val="0"/>
          <w:numId w:val="55"/>
        </w:numPr>
      </w:pPr>
      <w:r w:rsidRPr="003C132E">
        <w:rPr>
          <w:b/>
          <w:bCs/>
        </w:rPr>
        <w:t>Param_1:</w:t>
      </w:r>
      <w:r>
        <w:t xml:space="preserve"> It is a function. </w:t>
      </w:r>
      <w:r w:rsidRPr="005165B9">
        <w:t>First function is executed if promise is resolved and a result is received.</w:t>
      </w:r>
    </w:p>
    <w:p w14:paraId="421B6B38" w14:textId="1D0D41C5" w:rsidR="00DA198A" w:rsidRDefault="005165B9">
      <w:pPr>
        <w:pStyle w:val="ListParagraph"/>
        <w:numPr>
          <w:ilvl w:val="0"/>
          <w:numId w:val="55"/>
        </w:numPr>
      </w:pPr>
      <w:r w:rsidRPr="003C132E">
        <w:rPr>
          <w:b/>
          <w:bCs/>
        </w:rPr>
        <w:t>Parram_2:</w:t>
      </w:r>
      <w:r>
        <w:t xml:space="preserve"> It is also a Function. </w:t>
      </w:r>
      <w:r w:rsidRPr="005165B9">
        <w:t>Second function is executed if promise is rejected</w:t>
      </w:r>
      <w:r w:rsidR="00DA198A">
        <w:t>.</w:t>
      </w:r>
    </w:p>
    <w:p w14:paraId="736AE6FC" w14:textId="01DACDF2" w:rsidR="005165B9" w:rsidRPr="00DA198A" w:rsidRDefault="005165B9" w:rsidP="00DA198A">
      <w:pPr>
        <w:rPr>
          <w:color w:val="FF0000"/>
        </w:rPr>
      </w:pPr>
      <w:r w:rsidRPr="00DA198A">
        <w:rPr>
          <w:color w:val="FF0000"/>
        </w:rPr>
        <w:t xml:space="preserve">If we’re interested only in successful completions, then we can provide only one function argument </w:t>
      </w:r>
      <w:proofErr w:type="gramStart"/>
      <w:r w:rsidRPr="00DA198A">
        <w:rPr>
          <w:color w:val="FF0000"/>
        </w:rPr>
        <w:t>to .then</w:t>
      </w:r>
      <w:proofErr w:type="gramEnd"/>
      <w:r w:rsidRPr="00DA198A">
        <w:rPr>
          <w:color w:val="FF0000"/>
        </w:rPr>
        <w:t>:</w:t>
      </w:r>
    </w:p>
    <w:p w14:paraId="08341142" w14:textId="77777777" w:rsidR="005165B9" w:rsidRPr="005165B9" w:rsidRDefault="005165B9" w:rsidP="00DA198A">
      <w:pPr>
        <w:pStyle w:val="NoSpacing"/>
        <w:ind w:left="1440"/>
      </w:pPr>
      <w:r w:rsidRPr="005165B9">
        <w:t xml:space="preserve">let promise = new </w:t>
      </w:r>
      <w:proofErr w:type="gramStart"/>
      <w:r w:rsidRPr="005165B9">
        <w:t>Promise(</w:t>
      </w:r>
      <w:proofErr w:type="gramEnd"/>
      <w:r w:rsidRPr="005165B9">
        <w:t>resolve =&gt; {</w:t>
      </w:r>
    </w:p>
    <w:p w14:paraId="5086CDAB" w14:textId="77777777" w:rsidR="005165B9" w:rsidRPr="005165B9" w:rsidRDefault="005165B9" w:rsidP="00DA198A">
      <w:pPr>
        <w:pStyle w:val="NoSpacing"/>
        <w:ind w:left="2160"/>
      </w:pPr>
      <w:r w:rsidRPr="005165B9">
        <w:t xml:space="preserve">  </w:t>
      </w:r>
      <w:proofErr w:type="spellStart"/>
      <w:proofErr w:type="gramStart"/>
      <w:r w:rsidRPr="005165B9">
        <w:t>setTimeout</w:t>
      </w:r>
      <w:proofErr w:type="spellEnd"/>
      <w:r w:rsidRPr="005165B9">
        <w:t>(</w:t>
      </w:r>
      <w:proofErr w:type="gramEnd"/>
      <w:r w:rsidRPr="005165B9">
        <w:t>() =&gt; resolve("done!"), 1000);</w:t>
      </w:r>
    </w:p>
    <w:p w14:paraId="610F5080" w14:textId="37FBD97A" w:rsidR="005165B9" w:rsidRPr="005165B9" w:rsidRDefault="005165B9" w:rsidP="00B77C92">
      <w:pPr>
        <w:pStyle w:val="NoSpacing"/>
        <w:ind w:left="1440"/>
      </w:pPr>
      <w:r w:rsidRPr="005165B9">
        <w:t>});</w:t>
      </w:r>
    </w:p>
    <w:p w14:paraId="23903ACF" w14:textId="53D2F1C3" w:rsidR="005165B9" w:rsidRPr="005165B9" w:rsidRDefault="005165B9" w:rsidP="00B77C92">
      <w:pPr>
        <w:ind w:left="1440"/>
      </w:pPr>
      <w:proofErr w:type="spellStart"/>
      <w:proofErr w:type="gramStart"/>
      <w:r w:rsidRPr="005165B9">
        <w:t>promise.then</w:t>
      </w:r>
      <w:proofErr w:type="spellEnd"/>
      <w:proofErr w:type="gramEnd"/>
      <w:r w:rsidRPr="005165B9">
        <w:t xml:space="preserve">(alert); </w:t>
      </w:r>
    </w:p>
    <w:p w14:paraId="05A60E75" w14:textId="7D993A7B" w:rsidR="00E459F2" w:rsidRPr="00FA2528" w:rsidRDefault="00E459F2" w:rsidP="00FA2528">
      <w:pPr>
        <w:shd w:val="clear" w:color="auto" w:fill="EDEDED" w:themeFill="accent3" w:themeFillTint="33"/>
        <w:rPr>
          <w:b/>
          <w:bCs/>
          <w:color w:val="FF0000"/>
        </w:rPr>
      </w:pPr>
      <w:proofErr w:type="gramStart"/>
      <w:r w:rsidRPr="00FA2528">
        <w:rPr>
          <w:b/>
          <w:bCs/>
          <w:color w:val="FF0000"/>
        </w:rPr>
        <w:t>catch(</w:t>
      </w:r>
      <w:proofErr w:type="gramEnd"/>
      <w:r w:rsidRPr="00FA2528">
        <w:rPr>
          <w:b/>
          <w:bCs/>
          <w:color w:val="FF0000"/>
        </w:rPr>
        <w:t>) </w:t>
      </w:r>
      <w:r w:rsidR="004F582D">
        <w:rPr>
          <w:b/>
          <w:bCs/>
          <w:color w:val="FF0000"/>
        </w:rPr>
        <w:t>:</w:t>
      </w:r>
    </w:p>
    <w:p w14:paraId="4E8564C9" w14:textId="77777777" w:rsidR="00E459F2" w:rsidRPr="003C132E" w:rsidRDefault="00E459F2" w:rsidP="003C132E">
      <w:proofErr w:type="gramStart"/>
      <w:r w:rsidRPr="003C132E">
        <w:t>catch(</w:t>
      </w:r>
      <w:proofErr w:type="gramEnd"/>
      <w:r w:rsidRPr="003C132E">
        <w:t>) is invoked when a promise is either rejected or some error has occurred in execution. It is used as an Error Handler whenever at any step there is a chance of getting an error</w:t>
      </w:r>
    </w:p>
    <w:p w14:paraId="436C02E7" w14:textId="61C3F27E" w:rsidR="003C132E" w:rsidRPr="003C132E" w:rsidRDefault="003C132E" w:rsidP="004F582D">
      <w:pPr>
        <w:pStyle w:val="NoSpacing"/>
        <w:ind w:left="2160"/>
      </w:pPr>
      <w:proofErr w:type="gramStart"/>
      <w:r w:rsidRPr="003C132E">
        <w:t>.catch</w:t>
      </w:r>
      <w:proofErr w:type="gramEnd"/>
      <w:r w:rsidRPr="003C132E">
        <w:t>(</w:t>
      </w:r>
      <w:r w:rsidR="00862996">
        <w:t xml:space="preserve"> </w:t>
      </w:r>
      <w:r w:rsidR="00862996" w:rsidRPr="00862996">
        <w:rPr>
          <w:b/>
          <w:bCs/>
          <w:color w:val="000000" w:themeColor="text1"/>
        </w:rPr>
        <w:t>param_1</w:t>
      </w:r>
      <w:r w:rsidR="00862996" w:rsidRPr="00862996">
        <w:rPr>
          <w:color w:val="000000" w:themeColor="text1"/>
        </w:rPr>
        <w:t xml:space="preserve"> </w:t>
      </w:r>
      <w:r w:rsidRPr="003C132E">
        <w:t>)</w:t>
      </w:r>
    </w:p>
    <w:p w14:paraId="1DA2CE72" w14:textId="516EC5B3" w:rsidR="001B51FC" w:rsidRDefault="00862996" w:rsidP="003C132E">
      <w:r w:rsidRPr="00862996">
        <w:rPr>
          <w:b/>
          <w:bCs/>
        </w:rPr>
        <w:t>Param_1:</w:t>
      </w:r>
      <w:r>
        <w:rPr>
          <w:b/>
          <w:bCs/>
        </w:rPr>
        <w:t xml:space="preserve"> it is a function. </w:t>
      </w:r>
      <w:r>
        <w:t xml:space="preserve"> </w:t>
      </w:r>
      <w:r w:rsidR="003C132E" w:rsidRPr="003C132E">
        <w:t>Function to handle errors or promise rejections.</w:t>
      </w:r>
    </w:p>
    <w:p w14:paraId="5105A47E" w14:textId="77777777" w:rsidR="006D671F" w:rsidRPr="006D671F" w:rsidRDefault="006D671F" w:rsidP="006D671F">
      <w:pPr>
        <w:pStyle w:val="NoSpacing"/>
        <w:ind w:left="720"/>
      </w:pPr>
      <w:r w:rsidRPr="006D671F">
        <w:t xml:space="preserve">let promise = new </w:t>
      </w:r>
      <w:proofErr w:type="gramStart"/>
      <w:r w:rsidRPr="006D671F">
        <w:t>Promise(</w:t>
      </w:r>
      <w:proofErr w:type="gramEnd"/>
      <w:r w:rsidRPr="006D671F">
        <w:t>(resolve, reject) =&gt; {</w:t>
      </w:r>
    </w:p>
    <w:p w14:paraId="608458C1" w14:textId="77777777" w:rsidR="006D671F" w:rsidRPr="006D671F" w:rsidRDefault="006D671F" w:rsidP="006D671F">
      <w:pPr>
        <w:pStyle w:val="NoSpacing"/>
        <w:ind w:left="1440"/>
      </w:pPr>
      <w:r w:rsidRPr="006D671F">
        <w:t xml:space="preserve">  </w:t>
      </w:r>
      <w:proofErr w:type="spellStart"/>
      <w:proofErr w:type="gramStart"/>
      <w:r w:rsidRPr="006D671F">
        <w:t>setTimeout</w:t>
      </w:r>
      <w:proofErr w:type="spellEnd"/>
      <w:r w:rsidRPr="006D671F">
        <w:t>(</w:t>
      </w:r>
      <w:proofErr w:type="gramEnd"/>
      <w:r w:rsidRPr="006D671F">
        <w:t>() =&gt; reject(new Error("Whoops!")), 1000);</w:t>
      </w:r>
    </w:p>
    <w:p w14:paraId="512F6ECE" w14:textId="21BE056B" w:rsidR="006D671F" w:rsidRPr="006D671F" w:rsidRDefault="006D671F" w:rsidP="004F582D">
      <w:pPr>
        <w:pStyle w:val="NoSpacing"/>
        <w:ind w:left="720"/>
      </w:pPr>
      <w:r w:rsidRPr="006D671F">
        <w:t>});</w:t>
      </w:r>
    </w:p>
    <w:p w14:paraId="4B281BE4" w14:textId="5731CD5F" w:rsidR="006D671F" w:rsidRPr="006D671F" w:rsidRDefault="006D671F" w:rsidP="006D671F">
      <w:pPr>
        <w:pStyle w:val="NoSpacing"/>
        <w:ind w:left="720"/>
      </w:pPr>
      <w:proofErr w:type="spellStart"/>
      <w:proofErr w:type="gramStart"/>
      <w:r w:rsidRPr="006D671F">
        <w:t>promise.catch</w:t>
      </w:r>
      <w:proofErr w:type="spellEnd"/>
      <w:proofErr w:type="gramEnd"/>
      <w:r w:rsidRPr="006D671F">
        <w:t xml:space="preserve">(alert); </w:t>
      </w:r>
    </w:p>
    <w:p w14:paraId="18C9D673" w14:textId="77777777" w:rsidR="006D671F" w:rsidRDefault="006D671F" w:rsidP="003C132E"/>
    <w:p w14:paraId="5EA7B639" w14:textId="7AF4B2CE" w:rsidR="002F7899" w:rsidRDefault="001B51FC" w:rsidP="0081088A">
      <w:pPr>
        <w:pStyle w:val="NoSpacing"/>
      </w:pPr>
      <w:r>
        <w:t xml:space="preserve">We can use </w:t>
      </w:r>
      <w:proofErr w:type="gramStart"/>
      <w:r>
        <w:t>then(</w:t>
      </w:r>
      <w:proofErr w:type="gramEnd"/>
      <w:r>
        <w:t>) as like catch.</w:t>
      </w:r>
    </w:p>
    <w:p w14:paraId="187C87B1" w14:textId="3320AEE4" w:rsidR="001B51FC" w:rsidRDefault="001B51FC" w:rsidP="0081088A">
      <w:pPr>
        <w:pStyle w:val="NoSpacing"/>
      </w:pPr>
      <w:r>
        <w:tab/>
      </w:r>
      <w:r>
        <w:tab/>
      </w:r>
      <w:r>
        <w:tab/>
      </w:r>
      <w:proofErr w:type="gramStart"/>
      <w:r>
        <w:t>.then</w:t>
      </w:r>
      <w:proofErr w:type="gramEnd"/>
      <w:r>
        <w:t xml:space="preserve">( null, </w:t>
      </w:r>
      <w:r w:rsidR="00CB7DAF">
        <w:t>param_2);</w:t>
      </w:r>
    </w:p>
    <w:p w14:paraId="07E23401" w14:textId="34855052" w:rsidR="00CB7DAF" w:rsidRPr="003C132E" w:rsidRDefault="00CB7DAF" w:rsidP="0081088A">
      <w:pPr>
        <w:pStyle w:val="NoSpacing"/>
      </w:pPr>
      <w:r>
        <w:t xml:space="preserve">Here param_2 take error as like </w:t>
      </w:r>
      <w:proofErr w:type="gramStart"/>
      <w:r>
        <w:t>catch(</w:t>
      </w:r>
      <w:proofErr w:type="gramEnd"/>
      <w:r>
        <w:t>).</w:t>
      </w:r>
    </w:p>
    <w:p w14:paraId="5924B4C4" w14:textId="7133C6D4" w:rsidR="003C132E" w:rsidRDefault="003C132E" w:rsidP="003C132E"/>
    <w:p w14:paraId="5AB4795B" w14:textId="05CB2DF4" w:rsidR="00A65FEA" w:rsidRPr="00A65FEA" w:rsidRDefault="00A65FEA" w:rsidP="00A65FEA">
      <w:pPr>
        <w:shd w:val="clear" w:color="auto" w:fill="EDEDED" w:themeFill="accent3" w:themeFillTint="33"/>
        <w:rPr>
          <w:b/>
          <w:bCs/>
          <w:color w:val="FF0000"/>
        </w:rPr>
      </w:pPr>
      <w:bookmarkStart w:id="4" w:name="cleanup-finally"/>
      <w:proofErr w:type="gramStart"/>
      <w:r w:rsidRPr="00A65FEA">
        <w:rPr>
          <w:b/>
          <w:bCs/>
          <w:color w:val="FF0000"/>
        </w:rPr>
        <w:t>Finally</w:t>
      </w:r>
      <w:bookmarkEnd w:id="4"/>
      <w:r>
        <w:rPr>
          <w:b/>
          <w:bCs/>
          <w:color w:val="FF0000"/>
        </w:rPr>
        <w:t>(</w:t>
      </w:r>
      <w:proofErr w:type="gramEnd"/>
      <w:r>
        <w:rPr>
          <w:b/>
          <w:bCs/>
          <w:color w:val="FF0000"/>
        </w:rPr>
        <w:t>) :</w:t>
      </w:r>
    </w:p>
    <w:p w14:paraId="49739FED" w14:textId="77777777" w:rsidR="00CC38BF" w:rsidRDefault="00A65FEA">
      <w:pPr>
        <w:pStyle w:val="ListParagraph"/>
        <w:numPr>
          <w:ilvl w:val="0"/>
          <w:numId w:val="57"/>
        </w:numPr>
      </w:pPr>
      <w:proofErr w:type="gramStart"/>
      <w:r w:rsidRPr="00A65FEA">
        <w:t>The .finally</w:t>
      </w:r>
      <w:proofErr w:type="gramEnd"/>
      <w:r w:rsidRPr="00A65FEA">
        <w:t>() handler performs cleanups like stopping a loader, closing a live connection, and so on.</w:t>
      </w:r>
    </w:p>
    <w:p w14:paraId="69250A38" w14:textId="058E9194" w:rsidR="00CC38BF" w:rsidRDefault="00A65FEA">
      <w:pPr>
        <w:pStyle w:val="ListParagraph"/>
        <w:numPr>
          <w:ilvl w:val="0"/>
          <w:numId w:val="57"/>
        </w:numPr>
      </w:pPr>
      <w:r w:rsidRPr="00A65FEA">
        <w:t xml:space="preserve"> The </w:t>
      </w:r>
      <w:proofErr w:type="gramStart"/>
      <w:r w:rsidRPr="00A65FEA">
        <w:t>finally(</w:t>
      </w:r>
      <w:proofErr w:type="gramEnd"/>
      <w:r w:rsidRPr="00A65FEA">
        <w:t xml:space="preserve">) method will be called irrespective of whether a promise resolves or rejects. </w:t>
      </w:r>
    </w:p>
    <w:p w14:paraId="60BA3B47" w14:textId="220306B5" w:rsidR="00A65FEA" w:rsidRPr="00A65FEA" w:rsidRDefault="00A65FEA">
      <w:pPr>
        <w:pStyle w:val="ListParagraph"/>
        <w:numPr>
          <w:ilvl w:val="0"/>
          <w:numId w:val="57"/>
        </w:numPr>
      </w:pPr>
      <w:r w:rsidRPr="00A65FEA">
        <w:lastRenderedPageBreak/>
        <w:t xml:space="preserve">It passes through the result or error to the next handler which can call </w:t>
      </w:r>
      <w:proofErr w:type="gramStart"/>
      <w:r w:rsidRPr="00A65FEA">
        <w:t>a .then</w:t>
      </w:r>
      <w:proofErr w:type="gramEnd"/>
      <w:r w:rsidRPr="00A65FEA">
        <w:t>() or .catch() again.</w:t>
      </w:r>
    </w:p>
    <w:p w14:paraId="4FE5A080" w14:textId="38153E47" w:rsidR="00A65FEA" w:rsidRPr="00A65FEA" w:rsidRDefault="00A65FEA">
      <w:pPr>
        <w:pStyle w:val="ListParagraph"/>
        <w:numPr>
          <w:ilvl w:val="0"/>
          <w:numId w:val="57"/>
        </w:numPr>
      </w:pPr>
      <w:r w:rsidRPr="00A65FEA">
        <w:t xml:space="preserve">A finally handler has no arguments. In finally we don’t know whether the promise is successful or not. </w:t>
      </w:r>
    </w:p>
    <w:p w14:paraId="5DCC6D35" w14:textId="618CACB5" w:rsidR="00A65FEA" w:rsidRPr="00A65FEA" w:rsidRDefault="00A65FEA">
      <w:pPr>
        <w:pStyle w:val="ListParagraph"/>
        <w:numPr>
          <w:ilvl w:val="0"/>
          <w:numId w:val="57"/>
        </w:numPr>
      </w:pPr>
      <w:r w:rsidRPr="00A65FEA">
        <w:t>A finally handler also shouldn’t return anything. If it does, the returned value is silently ignored.</w:t>
      </w:r>
    </w:p>
    <w:p w14:paraId="50BE9FC0" w14:textId="77777777" w:rsidR="00CC38BF" w:rsidRDefault="00CC38BF" w:rsidP="00A65FEA"/>
    <w:p w14:paraId="33C8B80A" w14:textId="73CB13AC" w:rsidR="00A65FEA" w:rsidRPr="00A65FEA" w:rsidRDefault="00A65FEA" w:rsidP="00CC38BF">
      <w:pPr>
        <w:pStyle w:val="NoSpacing"/>
        <w:ind w:left="2160"/>
      </w:pPr>
      <w:r w:rsidRPr="00A65FEA">
        <w:t>let loading = true;</w:t>
      </w:r>
    </w:p>
    <w:p w14:paraId="36492915" w14:textId="77777777" w:rsidR="00A65FEA" w:rsidRPr="00A65FEA" w:rsidRDefault="00A65FEA" w:rsidP="00CC38BF">
      <w:pPr>
        <w:pStyle w:val="NoSpacing"/>
        <w:ind w:left="2160"/>
      </w:pPr>
      <w:r w:rsidRPr="00A65FEA">
        <w:t xml:space="preserve">loading &amp;&amp; </w:t>
      </w:r>
      <w:proofErr w:type="gramStart"/>
      <w:r w:rsidRPr="00A65FEA">
        <w:t>console.log(</w:t>
      </w:r>
      <w:proofErr w:type="gramEnd"/>
      <w:r w:rsidRPr="00A65FEA">
        <w:t>'Loading...');</w:t>
      </w:r>
    </w:p>
    <w:p w14:paraId="2FB9CF1D" w14:textId="77777777" w:rsidR="00A65FEA" w:rsidRPr="00A65FEA" w:rsidRDefault="00A65FEA" w:rsidP="00CC38BF">
      <w:pPr>
        <w:pStyle w:val="NoSpacing"/>
        <w:ind w:left="2160"/>
      </w:pPr>
    </w:p>
    <w:p w14:paraId="1599A442" w14:textId="77777777" w:rsidR="00A65FEA" w:rsidRPr="00A65FEA" w:rsidRDefault="00A65FEA" w:rsidP="00CC38BF">
      <w:pPr>
        <w:pStyle w:val="NoSpacing"/>
        <w:ind w:left="2160"/>
      </w:pPr>
      <w:r w:rsidRPr="00A65FEA">
        <w:t xml:space="preserve">promise = </w:t>
      </w:r>
      <w:proofErr w:type="spellStart"/>
      <w:proofErr w:type="gramStart"/>
      <w:r w:rsidRPr="00A65FEA">
        <w:t>getPromise</w:t>
      </w:r>
      <w:proofErr w:type="spellEnd"/>
      <w:r w:rsidRPr="00A65FEA">
        <w:t>(</w:t>
      </w:r>
      <w:proofErr w:type="gramEnd"/>
      <w:r w:rsidRPr="00A65FEA">
        <w:t>ALL_POKEMONS_URL);</w:t>
      </w:r>
    </w:p>
    <w:p w14:paraId="423F2828" w14:textId="77777777" w:rsidR="00A65FEA" w:rsidRPr="00A65FEA" w:rsidRDefault="00A65FEA" w:rsidP="00CC38BF">
      <w:pPr>
        <w:pStyle w:val="NoSpacing"/>
        <w:ind w:left="2160"/>
      </w:pPr>
    </w:p>
    <w:p w14:paraId="0BF45882" w14:textId="77777777" w:rsidR="00A65FEA" w:rsidRPr="00A65FEA" w:rsidRDefault="00A65FEA" w:rsidP="00CC38BF">
      <w:pPr>
        <w:pStyle w:val="NoSpacing"/>
        <w:ind w:left="2160"/>
      </w:pPr>
      <w:proofErr w:type="spellStart"/>
      <w:proofErr w:type="gramStart"/>
      <w:r w:rsidRPr="00A65FEA">
        <w:t>promise.finally</w:t>
      </w:r>
      <w:proofErr w:type="spellEnd"/>
      <w:proofErr w:type="gramEnd"/>
      <w:r w:rsidRPr="00A65FEA">
        <w:t>(() =&gt; {</w:t>
      </w:r>
    </w:p>
    <w:p w14:paraId="37F41BC3" w14:textId="77777777" w:rsidR="00A65FEA" w:rsidRPr="00A65FEA" w:rsidRDefault="00A65FEA" w:rsidP="00CC38BF">
      <w:pPr>
        <w:pStyle w:val="NoSpacing"/>
        <w:ind w:left="2880"/>
      </w:pPr>
      <w:r w:rsidRPr="00A65FEA">
        <w:t xml:space="preserve">    loading = false;</w:t>
      </w:r>
    </w:p>
    <w:p w14:paraId="2AD9EBF2" w14:textId="77777777" w:rsidR="00A65FEA" w:rsidRPr="00A65FEA" w:rsidRDefault="00A65FEA" w:rsidP="00CC38BF">
      <w:pPr>
        <w:pStyle w:val="NoSpacing"/>
        <w:ind w:left="2880"/>
      </w:pPr>
      <w:r w:rsidRPr="00A65FEA">
        <w:t xml:space="preserve">    </w:t>
      </w:r>
      <w:proofErr w:type="gramStart"/>
      <w:r w:rsidRPr="00A65FEA">
        <w:t>console.log(</w:t>
      </w:r>
      <w:proofErr w:type="gramEnd"/>
      <w:r w:rsidRPr="00A65FEA">
        <w:t>`Promise Settled and loading is ${loading}`);</w:t>
      </w:r>
    </w:p>
    <w:p w14:paraId="053D702B" w14:textId="77777777" w:rsidR="00A65FEA" w:rsidRPr="00A65FEA" w:rsidRDefault="00A65FEA" w:rsidP="00CC38BF">
      <w:pPr>
        <w:pStyle w:val="NoSpacing"/>
        <w:ind w:left="2160"/>
      </w:pPr>
      <w:r w:rsidRPr="00A65FEA">
        <w:t>}</w:t>
      </w:r>
      <w:proofErr w:type="gramStart"/>
      <w:r w:rsidRPr="00A65FEA">
        <w:t>).then</w:t>
      </w:r>
      <w:proofErr w:type="gramEnd"/>
      <w:r w:rsidRPr="00A65FEA">
        <w:t>((result) =&gt; {</w:t>
      </w:r>
    </w:p>
    <w:p w14:paraId="2104DF84" w14:textId="77777777" w:rsidR="00A65FEA" w:rsidRPr="00A65FEA" w:rsidRDefault="00A65FEA" w:rsidP="00CC38BF">
      <w:pPr>
        <w:pStyle w:val="NoSpacing"/>
        <w:ind w:left="2880"/>
      </w:pPr>
      <w:r w:rsidRPr="00A65FEA">
        <w:t xml:space="preserve">    console.log({result});</w:t>
      </w:r>
    </w:p>
    <w:p w14:paraId="52FF7FC7" w14:textId="77777777" w:rsidR="00A65FEA" w:rsidRPr="00A65FEA" w:rsidRDefault="00A65FEA" w:rsidP="00CC38BF">
      <w:pPr>
        <w:pStyle w:val="NoSpacing"/>
        <w:ind w:left="2160"/>
      </w:pPr>
      <w:r w:rsidRPr="00A65FEA">
        <w:t>}</w:t>
      </w:r>
      <w:proofErr w:type="gramStart"/>
      <w:r w:rsidRPr="00A65FEA">
        <w:t>).catch</w:t>
      </w:r>
      <w:proofErr w:type="gramEnd"/>
      <w:r w:rsidRPr="00A65FEA">
        <w:t>((error) =&gt; {</w:t>
      </w:r>
    </w:p>
    <w:p w14:paraId="2ED5D14E" w14:textId="77777777" w:rsidR="00A65FEA" w:rsidRPr="00A65FEA" w:rsidRDefault="00A65FEA" w:rsidP="00CC38BF">
      <w:pPr>
        <w:pStyle w:val="NoSpacing"/>
        <w:ind w:left="2880"/>
      </w:pPr>
      <w:r w:rsidRPr="00A65FEA">
        <w:t xml:space="preserve">    console.log(error)</w:t>
      </w:r>
    </w:p>
    <w:p w14:paraId="5BCB7946" w14:textId="77777777" w:rsidR="00A65FEA" w:rsidRPr="00A65FEA" w:rsidRDefault="00A65FEA" w:rsidP="00CC38BF">
      <w:pPr>
        <w:pStyle w:val="NoSpacing"/>
        <w:ind w:left="2160"/>
      </w:pPr>
      <w:r w:rsidRPr="00A65FEA">
        <w:t>});</w:t>
      </w:r>
    </w:p>
    <w:p w14:paraId="6A5FB83C" w14:textId="4E970BEF" w:rsidR="00A65FEA" w:rsidRPr="00A65FEA" w:rsidRDefault="00A65FEA" w:rsidP="00A65FEA"/>
    <w:p w14:paraId="02303118" w14:textId="77777777" w:rsidR="00A65FEA" w:rsidRPr="00CC38BF" w:rsidRDefault="00A65FEA" w:rsidP="00CC38BF">
      <w:pPr>
        <w:shd w:val="clear" w:color="auto" w:fill="EDEDED" w:themeFill="accent3" w:themeFillTint="33"/>
        <w:rPr>
          <w:b/>
          <w:bCs/>
          <w:color w:val="FF0000"/>
        </w:rPr>
      </w:pPr>
      <w:r w:rsidRPr="00CC38BF">
        <w:rPr>
          <w:b/>
          <w:bCs/>
          <w:color w:val="FF0000"/>
        </w:rPr>
        <w:t>Promise Chain</w:t>
      </w:r>
    </w:p>
    <w:p w14:paraId="13B1A984" w14:textId="3C41999F" w:rsidR="00A65FEA" w:rsidRPr="00A65FEA" w:rsidRDefault="00A65FEA" w:rsidP="00A65FEA">
      <w:proofErr w:type="gramStart"/>
      <w:r w:rsidRPr="00A65FEA">
        <w:t>The  </w:t>
      </w:r>
      <w:proofErr w:type="spellStart"/>
      <w:r w:rsidRPr="00A65FEA">
        <w:t>promise</w:t>
      </w:r>
      <w:proofErr w:type="gramEnd"/>
      <w:r w:rsidRPr="00A65FEA">
        <w:t>.then</w:t>
      </w:r>
      <w:proofErr w:type="spellEnd"/>
      <w:r w:rsidRPr="00A65FEA">
        <w:t xml:space="preserve">() call always returns a promise. This promise will have the state as pending and result as undefined. It allows us to call the </w:t>
      </w:r>
      <w:proofErr w:type="gramStart"/>
      <w:r w:rsidRPr="00A65FEA">
        <w:t>next .then</w:t>
      </w:r>
      <w:proofErr w:type="gramEnd"/>
      <w:r w:rsidRPr="00A65FEA">
        <w:t xml:space="preserve"> method on the new promise.</w:t>
      </w:r>
    </w:p>
    <w:p w14:paraId="4D04BDD0" w14:textId="5C80172E" w:rsidR="00A65FEA" w:rsidRPr="00A65FEA" w:rsidRDefault="00A65FEA" w:rsidP="00CC38BF">
      <w:pPr>
        <w:pStyle w:val="NoSpacing"/>
        <w:ind w:left="1440"/>
      </w:pPr>
      <w:r w:rsidRPr="00A65FEA">
        <w:t xml:space="preserve">let promise = </w:t>
      </w:r>
      <w:proofErr w:type="spellStart"/>
      <w:proofErr w:type="gramStart"/>
      <w:r w:rsidRPr="00A65FEA">
        <w:t>getPromise</w:t>
      </w:r>
      <w:proofErr w:type="spellEnd"/>
      <w:r w:rsidRPr="00A65FEA">
        <w:t>(</w:t>
      </w:r>
      <w:proofErr w:type="gramEnd"/>
      <w:r w:rsidRPr="00A65FEA">
        <w:t>ALL_POKEMONS_URL);</w:t>
      </w:r>
    </w:p>
    <w:p w14:paraId="49F2AE67" w14:textId="77777777" w:rsidR="00A65FEA" w:rsidRPr="00A65FEA" w:rsidRDefault="00A65FEA" w:rsidP="00CC38BF">
      <w:pPr>
        <w:pStyle w:val="NoSpacing"/>
        <w:ind w:left="1440"/>
      </w:pPr>
      <w:proofErr w:type="spellStart"/>
      <w:proofErr w:type="gramStart"/>
      <w:r w:rsidRPr="00A65FEA">
        <w:t>promise.then</w:t>
      </w:r>
      <w:proofErr w:type="spellEnd"/>
      <w:proofErr w:type="gramEnd"/>
      <w:r w:rsidRPr="00A65FEA">
        <w:t>(result =&gt; {</w:t>
      </w:r>
    </w:p>
    <w:p w14:paraId="7E197716" w14:textId="77777777" w:rsidR="00A65FEA" w:rsidRPr="00A65FEA" w:rsidRDefault="00A65FEA" w:rsidP="00CC38BF">
      <w:pPr>
        <w:pStyle w:val="NoSpacing"/>
        <w:ind w:left="2160"/>
      </w:pPr>
      <w:r w:rsidRPr="00A65FEA">
        <w:t xml:space="preserve">    let </w:t>
      </w:r>
      <w:proofErr w:type="spellStart"/>
      <w:r w:rsidRPr="00A65FEA">
        <w:t>onePokemon</w:t>
      </w:r>
      <w:proofErr w:type="spellEnd"/>
      <w:r w:rsidRPr="00A65FEA">
        <w:t xml:space="preserve"> = </w:t>
      </w:r>
      <w:proofErr w:type="spellStart"/>
      <w:r w:rsidRPr="00A65FEA">
        <w:t>JSON.parse</w:t>
      </w:r>
      <w:proofErr w:type="spellEnd"/>
      <w:r w:rsidRPr="00A65FEA">
        <w:t>(result</w:t>
      </w:r>
      <w:proofErr w:type="gramStart"/>
      <w:r w:rsidRPr="00A65FEA">
        <w:t>).results</w:t>
      </w:r>
      <w:proofErr w:type="gramEnd"/>
      <w:r w:rsidRPr="00A65FEA">
        <w:t>[0].</w:t>
      </w:r>
      <w:proofErr w:type="spellStart"/>
      <w:r w:rsidRPr="00A65FEA">
        <w:t>url</w:t>
      </w:r>
      <w:proofErr w:type="spellEnd"/>
      <w:r w:rsidRPr="00A65FEA">
        <w:t>;</w:t>
      </w:r>
    </w:p>
    <w:p w14:paraId="31FA86BF" w14:textId="77777777" w:rsidR="00A65FEA" w:rsidRPr="00A65FEA" w:rsidRDefault="00A65FEA" w:rsidP="00CC38BF">
      <w:pPr>
        <w:pStyle w:val="NoSpacing"/>
        <w:ind w:left="2160"/>
      </w:pPr>
      <w:r w:rsidRPr="00A65FEA">
        <w:t xml:space="preserve">    return </w:t>
      </w:r>
      <w:proofErr w:type="spellStart"/>
      <w:r w:rsidRPr="00A65FEA">
        <w:t>onePokemon</w:t>
      </w:r>
      <w:proofErr w:type="spellEnd"/>
      <w:r w:rsidRPr="00A65FEA">
        <w:t>;</w:t>
      </w:r>
    </w:p>
    <w:p w14:paraId="73101BAF" w14:textId="77777777" w:rsidR="00A65FEA" w:rsidRPr="00A65FEA" w:rsidRDefault="00A65FEA" w:rsidP="00CC38BF">
      <w:pPr>
        <w:pStyle w:val="NoSpacing"/>
        <w:ind w:left="1440"/>
      </w:pPr>
      <w:r w:rsidRPr="00A65FEA">
        <w:t>}</w:t>
      </w:r>
      <w:proofErr w:type="gramStart"/>
      <w:r w:rsidRPr="00A65FEA">
        <w:t>).then</w:t>
      </w:r>
      <w:proofErr w:type="gramEnd"/>
      <w:r w:rsidRPr="00A65FEA">
        <w:t>(</w:t>
      </w:r>
      <w:proofErr w:type="spellStart"/>
      <w:r w:rsidRPr="00A65FEA">
        <w:t>onePokemonURL</w:t>
      </w:r>
      <w:proofErr w:type="spellEnd"/>
      <w:r w:rsidRPr="00A65FEA">
        <w:t xml:space="preserve"> =&gt; {</w:t>
      </w:r>
    </w:p>
    <w:p w14:paraId="4C0301A8" w14:textId="77777777" w:rsidR="00A65FEA" w:rsidRPr="00A65FEA" w:rsidRDefault="00A65FEA" w:rsidP="00CC38BF">
      <w:pPr>
        <w:pStyle w:val="NoSpacing"/>
        <w:ind w:left="2160"/>
      </w:pPr>
      <w:r w:rsidRPr="00A65FEA">
        <w:t xml:space="preserve">    console.log(</w:t>
      </w:r>
      <w:proofErr w:type="spellStart"/>
      <w:r w:rsidRPr="00A65FEA">
        <w:t>onePokemonURL</w:t>
      </w:r>
      <w:proofErr w:type="spellEnd"/>
      <w:r w:rsidRPr="00A65FEA">
        <w:t>);</w:t>
      </w:r>
    </w:p>
    <w:p w14:paraId="2A637841" w14:textId="77777777" w:rsidR="00A65FEA" w:rsidRPr="00A65FEA" w:rsidRDefault="00A65FEA" w:rsidP="00CC38BF">
      <w:pPr>
        <w:pStyle w:val="NoSpacing"/>
        <w:ind w:left="2160"/>
      </w:pPr>
      <w:r w:rsidRPr="00A65FEA">
        <w:t xml:space="preserve">    return </w:t>
      </w:r>
      <w:proofErr w:type="spellStart"/>
      <w:r w:rsidRPr="00A65FEA">
        <w:t>getPromise</w:t>
      </w:r>
      <w:proofErr w:type="spellEnd"/>
      <w:r w:rsidRPr="00A65FEA">
        <w:t>(</w:t>
      </w:r>
      <w:proofErr w:type="spellStart"/>
      <w:r w:rsidRPr="00A65FEA">
        <w:t>onePokemonURL</w:t>
      </w:r>
      <w:proofErr w:type="spellEnd"/>
      <w:r w:rsidRPr="00A65FEA">
        <w:t>);</w:t>
      </w:r>
    </w:p>
    <w:p w14:paraId="45091082" w14:textId="77777777" w:rsidR="00A65FEA" w:rsidRPr="00A65FEA" w:rsidRDefault="00A65FEA" w:rsidP="00CC38BF">
      <w:pPr>
        <w:pStyle w:val="NoSpacing"/>
        <w:ind w:left="1440"/>
      </w:pPr>
      <w:r w:rsidRPr="00A65FEA">
        <w:t>}</w:t>
      </w:r>
      <w:proofErr w:type="gramStart"/>
      <w:r w:rsidRPr="00A65FEA">
        <w:t>).then</w:t>
      </w:r>
      <w:proofErr w:type="gramEnd"/>
      <w:r w:rsidRPr="00A65FEA">
        <w:t>(</w:t>
      </w:r>
      <w:proofErr w:type="spellStart"/>
      <w:r w:rsidRPr="00A65FEA">
        <w:t>pokemon</w:t>
      </w:r>
      <w:proofErr w:type="spellEnd"/>
      <w:r w:rsidRPr="00A65FEA">
        <w:t xml:space="preserve"> =&gt; {</w:t>
      </w:r>
    </w:p>
    <w:p w14:paraId="07CB1C3A" w14:textId="77777777" w:rsidR="00A65FEA" w:rsidRPr="00A65FEA" w:rsidRDefault="00A65FEA" w:rsidP="00CC38BF">
      <w:pPr>
        <w:pStyle w:val="NoSpacing"/>
        <w:ind w:left="2160"/>
      </w:pPr>
      <w:r w:rsidRPr="00A65FEA">
        <w:t xml:space="preserve">    </w:t>
      </w:r>
      <w:proofErr w:type="gramStart"/>
      <w:r w:rsidRPr="00A65FEA">
        <w:t>console.log(</w:t>
      </w:r>
      <w:proofErr w:type="spellStart"/>
      <w:proofErr w:type="gramEnd"/>
      <w:r w:rsidRPr="00A65FEA">
        <w:t>JSON.parse</w:t>
      </w:r>
      <w:proofErr w:type="spellEnd"/>
      <w:r w:rsidRPr="00A65FEA">
        <w:t>(</w:t>
      </w:r>
      <w:proofErr w:type="spellStart"/>
      <w:r w:rsidRPr="00A65FEA">
        <w:t>pokemon</w:t>
      </w:r>
      <w:proofErr w:type="spellEnd"/>
      <w:r w:rsidRPr="00A65FEA">
        <w:t>));</w:t>
      </w:r>
    </w:p>
    <w:p w14:paraId="16069E1C" w14:textId="77777777" w:rsidR="00A65FEA" w:rsidRPr="00A65FEA" w:rsidRDefault="00A65FEA" w:rsidP="00CC38BF">
      <w:pPr>
        <w:pStyle w:val="NoSpacing"/>
        <w:ind w:left="1440"/>
      </w:pPr>
      <w:r w:rsidRPr="00A65FEA">
        <w:t>}</w:t>
      </w:r>
      <w:proofErr w:type="gramStart"/>
      <w:r w:rsidRPr="00A65FEA">
        <w:t>).catch</w:t>
      </w:r>
      <w:proofErr w:type="gramEnd"/>
      <w:r w:rsidRPr="00A65FEA">
        <w:t>(error =&gt; {</w:t>
      </w:r>
    </w:p>
    <w:p w14:paraId="16EC6520" w14:textId="77777777" w:rsidR="00A65FEA" w:rsidRPr="00A65FEA" w:rsidRDefault="00A65FEA" w:rsidP="00CC38BF">
      <w:pPr>
        <w:pStyle w:val="NoSpacing"/>
        <w:ind w:left="2160"/>
      </w:pPr>
      <w:r w:rsidRPr="00A65FEA">
        <w:t xml:space="preserve">    </w:t>
      </w:r>
      <w:proofErr w:type="gramStart"/>
      <w:r w:rsidRPr="00A65FEA">
        <w:t>console.log(</w:t>
      </w:r>
      <w:proofErr w:type="gramEnd"/>
      <w:r w:rsidRPr="00A65FEA">
        <w:t>'In the catch', error);</w:t>
      </w:r>
    </w:p>
    <w:p w14:paraId="05F04502" w14:textId="2BD34A56" w:rsidR="00A65FEA" w:rsidRDefault="00A65FEA" w:rsidP="00CC38BF">
      <w:pPr>
        <w:pStyle w:val="NoSpacing"/>
        <w:ind w:left="1440"/>
      </w:pPr>
      <w:r w:rsidRPr="00A65FEA">
        <w:t>});</w:t>
      </w:r>
    </w:p>
    <w:p w14:paraId="63D77CD6" w14:textId="77777777" w:rsidR="00CC38BF" w:rsidRPr="00A65FEA" w:rsidRDefault="00CC38BF" w:rsidP="00CC38BF">
      <w:pPr>
        <w:pStyle w:val="NoSpacing"/>
        <w:ind w:left="1440"/>
      </w:pPr>
    </w:p>
    <w:p w14:paraId="3BAF3CE8" w14:textId="5CDD1567" w:rsidR="00A65FEA" w:rsidRPr="00CC38BF" w:rsidRDefault="00A65FEA" w:rsidP="00CC38BF">
      <w:pPr>
        <w:shd w:val="clear" w:color="auto" w:fill="EDEDED" w:themeFill="accent3" w:themeFillTint="33"/>
        <w:rPr>
          <w:b/>
          <w:bCs/>
          <w:color w:val="FF0000"/>
        </w:rPr>
      </w:pPr>
      <w:r w:rsidRPr="00CC38BF">
        <w:rPr>
          <w:b/>
          <w:bCs/>
          <w:color w:val="FF0000"/>
        </w:rPr>
        <w:t>How to Handle Multiple Promises</w:t>
      </w:r>
    </w:p>
    <w:p w14:paraId="5EC0C26D" w14:textId="77777777" w:rsidR="00A65FEA" w:rsidRPr="00A65FEA" w:rsidRDefault="00A65FEA">
      <w:pPr>
        <w:pStyle w:val="ListParagraph"/>
        <w:numPr>
          <w:ilvl w:val="0"/>
          <w:numId w:val="56"/>
        </w:numPr>
      </w:pPr>
      <w:proofErr w:type="spellStart"/>
      <w:r w:rsidRPr="00A65FEA">
        <w:t>Promise.all</w:t>
      </w:r>
      <w:proofErr w:type="spellEnd"/>
    </w:p>
    <w:p w14:paraId="23EFB73A" w14:textId="77777777" w:rsidR="00A65FEA" w:rsidRPr="00A65FEA" w:rsidRDefault="00A65FEA">
      <w:pPr>
        <w:pStyle w:val="ListParagraph"/>
        <w:numPr>
          <w:ilvl w:val="0"/>
          <w:numId w:val="56"/>
        </w:numPr>
      </w:pPr>
      <w:proofErr w:type="spellStart"/>
      <w:r w:rsidRPr="00A65FEA">
        <w:t>Promise.any</w:t>
      </w:r>
      <w:proofErr w:type="spellEnd"/>
    </w:p>
    <w:p w14:paraId="3E54E790" w14:textId="77777777" w:rsidR="00A65FEA" w:rsidRPr="00A65FEA" w:rsidRDefault="00A65FEA">
      <w:pPr>
        <w:pStyle w:val="ListParagraph"/>
        <w:numPr>
          <w:ilvl w:val="0"/>
          <w:numId w:val="56"/>
        </w:numPr>
      </w:pPr>
      <w:proofErr w:type="spellStart"/>
      <w:r w:rsidRPr="00A65FEA">
        <w:t>Promise.allSettled</w:t>
      </w:r>
      <w:proofErr w:type="spellEnd"/>
    </w:p>
    <w:p w14:paraId="5A4461B1" w14:textId="77777777" w:rsidR="00A65FEA" w:rsidRPr="00A65FEA" w:rsidRDefault="00A65FEA">
      <w:pPr>
        <w:pStyle w:val="ListParagraph"/>
        <w:numPr>
          <w:ilvl w:val="0"/>
          <w:numId w:val="56"/>
        </w:numPr>
      </w:pPr>
      <w:proofErr w:type="spellStart"/>
      <w:r w:rsidRPr="00A65FEA">
        <w:t>Promise.race</w:t>
      </w:r>
      <w:proofErr w:type="spellEnd"/>
    </w:p>
    <w:p w14:paraId="0C64B01A" w14:textId="77777777" w:rsidR="00A65FEA" w:rsidRPr="00A65FEA" w:rsidRDefault="00A65FEA">
      <w:pPr>
        <w:pStyle w:val="ListParagraph"/>
        <w:numPr>
          <w:ilvl w:val="0"/>
          <w:numId w:val="56"/>
        </w:numPr>
      </w:pPr>
      <w:proofErr w:type="spellStart"/>
      <w:r w:rsidRPr="00A65FEA">
        <w:t>Promise.resolve</w:t>
      </w:r>
      <w:proofErr w:type="spellEnd"/>
    </w:p>
    <w:p w14:paraId="0DC47F09" w14:textId="77777777" w:rsidR="00A65FEA" w:rsidRPr="00A65FEA" w:rsidRDefault="00A65FEA">
      <w:pPr>
        <w:pStyle w:val="ListParagraph"/>
        <w:numPr>
          <w:ilvl w:val="0"/>
          <w:numId w:val="56"/>
        </w:numPr>
      </w:pPr>
      <w:proofErr w:type="spellStart"/>
      <w:r w:rsidRPr="00A65FEA">
        <w:t>Promise.reject</w:t>
      </w:r>
      <w:proofErr w:type="spellEnd"/>
    </w:p>
    <w:p w14:paraId="746AB433" w14:textId="77777777" w:rsidR="00A65FEA" w:rsidRPr="003C132E" w:rsidRDefault="00A65FEA" w:rsidP="003C132E"/>
    <w:p w14:paraId="57AFBA27" w14:textId="2616D8FD" w:rsidR="00EF2A7F" w:rsidRPr="00EF2A7F" w:rsidRDefault="00EF2A7F" w:rsidP="00002644">
      <w:pPr>
        <w:pStyle w:val="Heading2"/>
      </w:pPr>
      <w:r>
        <w:t>JavaScript Async</w:t>
      </w:r>
    </w:p>
    <w:p w14:paraId="42AECDE0" w14:textId="77777777" w:rsidR="00EF2A7F" w:rsidRPr="00EF2A7F" w:rsidRDefault="00EF2A7F">
      <w:pPr>
        <w:pStyle w:val="ListParagraph"/>
        <w:numPr>
          <w:ilvl w:val="0"/>
          <w:numId w:val="58"/>
        </w:numPr>
      </w:pPr>
      <w:r w:rsidRPr="00EF2A7F">
        <w:lastRenderedPageBreak/>
        <w:t>"</w:t>
      </w:r>
      <w:proofErr w:type="gramStart"/>
      <w:r w:rsidRPr="00EF2A7F">
        <w:t>async</w:t>
      </w:r>
      <w:proofErr w:type="gramEnd"/>
      <w:r w:rsidRPr="00EF2A7F">
        <w:t xml:space="preserve"> and await make promises easier to write"</w:t>
      </w:r>
    </w:p>
    <w:p w14:paraId="471CD959" w14:textId="77777777" w:rsidR="00EF2A7F" w:rsidRPr="00EF2A7F" w:rsidRDefault="00EF2A7F">
      <w:pPr>
        <w:pStyle w:val="ListParagraph"/>
        <w:numPr>
          <w:ilvl w:val="0"/>
          <w:numId w:val="58"/>
        </w:numPr>
      </w:pPr>
      <w:r w:rsidRPr="00EF2A7F">
        <w:t>async makes a function return a Promise</w:t>
      </w:r>
    </w:p>
    <w:p w14:paraId="1B243B47" w14:textId="68DB8C24" w:rsidR="00EF2A7F" w:rsidRPr="00EF2A7F" w:rsidRDefault="00EF2A7F">
      <w:pPr>
        <w:pStyle w:val="ListParagraph"/>
        <w:numPr>
          <w:ilvl w:val="0"/>
          <w:numId w:val="58"/>
        </w:numPr>
      </w:pPr>
      <w:r w:rsidRPr="00EF2A7F">
        <w:t>await makes a function wait for a Promise</w:t>
      </w:r>
    </w:p>
    <w:p w14:paraId="1E3B0C78" w14:textId="7FCAC507" w:rsidR="00EF2A7F" w:rsidRPr="00EF2A7F" w:rsidRDefault="00EF2A7F" w:rsidP="00516B10">
      <w:pPr>
        <w:spacing w:after="0"/>
        <w:ind w:left="720"/>
      </w:pPr>
      <w:r w:rsidRPr="00EF2A7F">
        <w:t>Async Syntax</w:t>
      </w:r>
      <w:r>
        <w:t xml:space="preserve">: </w:t>
      </w:r>
    </w:p>
    <w:p w14:paraId="22697145" w14:textId="77777777" w:rsidR="00EF2A7F" w:rsidRDefault="00EF2A7F" w:rsidP="00516B10">
      <w:pPr>
        <w:pStyle w:val="NoSpacing"/>
        <w:ind w:left="2160"/>
      </w:pPr>
      <w:r w:rsidRPr="00EF2A7F">
        <w:t>async function </w:t>
      </w:r>
      <w:proofErr w:type="spellStart"/>
      <w:proofErr w:type="gramStart"/>
      <w:r w:rsidRPr="00EF2A7F">
        <w:t>myFunction</w:t>
      </w:r>
      <w:proofErr w:type="spellEnd"/>
      <w:r w:rsidRPr="00EF2A7F">
        <w:t>(</w:t>
      </w:r>
      <w:proofErr w:type="gramEnd"/>
      <w:r w:rsidRPr="00EF2A7F">
        <w:t>) {</w:t>
      </w:r>
    </w:p>
    <w:p w14:paraId="7AB8770D" w14:textId="77777777" w:rsidR="00EF2A7F" w:rsidRDefault="00EF2A7F" w:rsidP="00516B10">
      <w:pPr>
        <w:pStyle w:val="NoSpacing"/>
        <w:ind w:left="2880"/>
      </w:pPr>
      <w:r w:rsidRPr="00EF2A7F">
        <w:t>return "Hello";</w:t>
      </w:r>
    </w:p>
    <w:p w14:paraId="75554D1D" w14:textId="634CDE2F" w:rsidR="00EF2A7F" w:rsidRPr="00EF2A7F" w:rsidRDefault="00EF2A7F" w:rsidP="00516B10">
      <w:pPr>
        <w:pStyle w:val="NoSpacing"/>
        <w:ind w:left="2160"/>
      </w:pPr>
      <w:r w:rsidRPr="00EF2A7F">
        <w:t>}</w:t>
      </w:r>
    </w:p>
    <w:p w14:paraId="538B74A4" w14:textId="77777777" w:rsidR="00EF2A7F" w:rsidRDefault="00EF2A7F" w:rsidP="00516B10">
      <w:pPr>
        <w:pStyle w:val="NoSpacing"/>
        <w:ind w:left="2160"/>
      </w:pPr>
      <w:proofErr w:type="spellStart"/>
      <w:proofErr w:type="gramStart"/>
      <w:r w:rsidRPr="00EF2A7F">
        <w:t>myFunction</w:t>
      </w:r>
      <w:proofErr w:type="spellEnd"/>
      <w:r w:rsidRPr="00EF2A7F">
        <w:t>(</w:t>
      </w:r>
      <w:proofErr w:type="gramEnd"/>
      <w:r w:rsidRPr="00EF2A7F">
        <w:t>).then(</w:t>
      </w:r>
    </w:p>
    <w:p w14:paraId="1C873D8B" w14:textId="77777777" w:rsidR="00EF2A7F" w:rsidRDefault="00EF2A7F" w:rsidP="00516B10">
      <w:pPr>
        <w:pStyle w:val="NoSpacing"/>
        <w:ind w:left="2880"/>
      </w:pPr>
      <w:r w:rsidRPr="00EF2A7F">
        <w:t>  function(value) {</w:t>
      </w:r>
      <w:proofErr w:type="spellStart"/>
      <w:r w:rsidRPr="00EF2A7F">
        <w:t>myDisplayer</w:t>
      </w:r>
      <w:proofErr w:type="spellEnd"/>
      <w:r w:rsidRPr="00EF2A7F">
        <w:t>(value);},</w:t>
      </w:r>
    </w:p>
    <w:p w14:paraId="0D8F97A1" w14:textId="77777777" w:rsidR="00EF2A7F" w:rsidRDefault="00EF2A7F" w:rsidP="00516B10">
      <w:pPr>
        <w:pStyle w:val="NoSpacing"/>
        <w:ind w:left="2880"/>
      </w:pPr>
      <w:r w:rsidRPr="00EF2A7F">
        <w:t>  function(error) {</w:t>
      </w:r>
      <w:proofErr w:type="spellStart"/>
      <w:r w:rsidRPr="00EF2A7F">
        <w:t>myDisplayer</w:t>
      </w:r>
      <w:proofErr w:type="spellEnd"/>
      <w:r w:rsidRPr="00EF2A7F">
        <w:t>(error);}</w:t>
      </w:r>
    </w:p>
    <w:p w14:paraId="35BDCDE2" w14:textId="03B231F1" w:rsidR="00EF2A7F" w:rsidRPr="00EF2A7F" w:rsidRDefault="00EF2A7F" w:rsidP="00516B10">
      <w:pPr>
        <w:pStyle w:val="NoSpacing"/>
        <w:ind w:left="2160"/>
      </w:pPr>
      <w:r w:rsidRPr="00EF2A7F">
        <w:t>);</w:t>
      </w:r>
    </w:p>
    <w:p w14:paraId="4F8171DC" w14:textId="66328B4B" w:rsidR="00EF2A7F" w:rsidRPr="00EF2A7F" w:rsidRDefault="00516B10" w:rsidP="00EF2A7F">
      <w:r>
        <w:tab/>
      </w:r>
      <w:r w:rsidR="00EF2A7F" w:rsidRPr="00EF2A7F">
        <w:t>Await Syntax</w:t>
      </w:r>
      <w:r w:rsidR="00EF2A7F">
        <w:t>:</w:t>
      </w:r>
    </w:p>
    <w:p w14:paraId="33F9EC8C" w14:textId="77777777" w:rsidR="00EF2A7F" w:rsidRPr="00EF2A7F" w:rsidRDefault="00EF2A7F">
      <w:pPr>
        <w:pStyle w:val="ListParagraph"/>
        <w:numPr>
          <w:ilvl w:val="0"/>
          <w:numId w:val="59"/>
        </w:numPr>
      </w:pPr>
      <w:r w:rsidRPr="00EF2A7F">
        <w:t>The await keyword can only be used inside an async function.</w:t>
      </w:r>
    </w:p>
    <w:p w14:paraId="15F498B8" w14:textId="77777777" w:rsidR="00EF2A7F" w:rsidRPr="00EF2A7F" w:rsidRDefault="00EF2A7F">
      <w:pPr>
        <w:pStyle w:val="ListParagraph"/>
        <w:numPr>
          <w:ilvl w:val="0"/>
          <w:numId w:val="59"/>
        </w:numPr>
      </w:pPr>
      <w:r w:rsidRPr="00EF2A7F">
        <w:t>The await keyword makes the function pause the execution and wait for a resolved promise before it continues:</w:t>
      </w:r>
    </w:p>
    <w:p w14:paraId="7485216A" w14:textId="77777777" w:rsidR="00EF2A7F" w:rsidRDefault="00EF2A7F" w:rsidP="00D57A53">
      <w:pPr>
        <w:spacing w:after="0"/>
        <w:rPr>
          <w:rFonts w:ascii="Consolas" w:hAnsi="Consolas"/>
          <w:color w:val="000000"/>
          <w:sz w:val="23"/>
          <w:szCs w:val="23"/>
          <w:shd w:val="clear" w:color="auto" w:fill="FFFFFF"/>
        </w:rPr>
      </w:pPr>
    </w:p>
    <w:p w14:paraId="2F8D00E8" w14:textId="77777777" w:rsidR="00EF2A7F" w:rsidRDefault="00EF2A7F" w:rsidP="00D57A53">
      <w:pPr>
        <w:spacing w:after="0"/>
      </w:pPr>
    </w:p>
    <w:p w14:paraId="67A7C0AD" w14:textId="419D2D43" w:rsidR="00110E62" w:rsidRDefault="00110E62" w:rsidP="00A105D4">
      <w:pPr>
        <w:pStyle w:val="Heading1"/>
      </w:pPr>
      <w:r w:rsidRPr="008D3606">
        <w:t>JSON</w:t>
      </w:r>
    </w:p>
    <w:p w14:paraId="45DE42CC" w14:textId="77777777" w:rsidR="004A29A9" w:rsidRPr="004A29A9" w:rsidRDefault="004A29A9" w:rsidP="004A29A9"/>
    <w:p w14:paraId="2997A8B5" w14:textId="77777777" w:rsidR="00110E62" w:rsidRPr="008D3606" w:rsidRDefault="00110E62">
      <w:pPr>
        <w:pStyle w:val="ListParagraph"/>
        <w:numPr>
          <w:ilvl w:val="0"/>
          <w:numId w:val="27"/>
        </w:numPr>
      </w:pPr>
      <w:r w:rsidRPr="008D3606">
        <w:t>JSON is a format for storing and transporting data.</w:t>
      </w:r>
    </w:p>
    <w:p w14:paraId="3A2FE4E5" w14:textId="773882DD" w:rsidR="00110E62" w:rsidRPr="008D3606" w:rsidRDefault="00110E62">
      <w:pPr>
        <w:pStyle w:val="ListParagraph"/>
        <w:numPr>
          <w:ilvl w:val="0"/>
          <w:numId w:val="27"/>
        </w:numPr>
      </w:pPr>
      <w:r w:rsidRPr="008D3606">
        <w:t>JSON is often used when data is sent from a server to a web page.</w:t>
      </w:r>
    </w:p>
    <w:p w14:paraId="5A6D076C" w14:textId="77777777" w:rsidR="00110E62" w:rsidRPr="008D3606" w:rsidRDefault="00110E62">
      <w:pPr>
        <w:pStyle w:val="ListParagraph"/>
        <w:numPr>
          <w:ilvl w:val="0"/>
          <w:numId w:val="27"/>
        </w:numPr>
      </w:pPr>
      <w:r w:rsidRPr="008D3606">
        <w:t>JSON stands for JavaScript Object Notation</w:t>
      </w:r>
    </w:p>
    <w:p w14:paraId="23C29918" w14:textId="040B9507" w:rsidR="00110E62" w:rsidRPr="008D3606" w:rsidRDefault="00110E62">
      <w:pPr>
        <w:pStyle w:val="ListParagraph"/>
        <w:numPr>
          <w:ilvl w:val="0"/>
          <w:numId w:val="27"/>
        </w:numPr>
      </w:pPr>
      <w:r w:rsidRPr="008D3606">
        <w:t>JSON is a lightweight data interchange format</w:t>
      </w:r>
    </w:p>
    <w:p w14:paraId="7B7805E8" w14:textId="6D0ADFA0" w:rsidR="00110E62" w:rsidRPr="008D3606" w:rsidRDefault="00110E62">
      <w:pPr>
        <w:pStyle w:val="ListParagraph"/>
        <w:numPr>
          <w:ilvl w:val="0"/>
          <w:numId w:val="27"/>
        </w:numPr>
      </w:pPr>
      <w:r w:rsidRPr="008D3606">
        <w:t>JSON is language independent *</w:t>
      </w:r>
    </w:p>
    <w:p w14:paraId="46878D77" w14:textId="48A61FF5" w:rsidR="00110E62" w:rsidRPr="008D3606" w:rsidRDefault="00110E62">
      <w:pPr>
        <w:pStyle w:val="ListParagraph"/>
        <w:numPr>
          <w:ilvl w:val="0"/>
          <w:numId w:val="27"/>
        </w:numPr>
      </w:pPr>
      <w:r w:rsidRPr="008D3606">
        <w:t>JSON is "self-describing" and easy to understand</w:t>
      </w:r>
    </w:p>
    <w:p w14:paraId="594AF58E" w14:textId="77777777" w:rsidR="00110E62" w:rsidRPr="008D3606" w:rsidRDefault="00110E62" w:rsidP="00110E62">
      <w:pPr>
        <w:rPr>
          <w:b/>
          <w:color w:val="FF0000"/>
        </w:rPr>
      </w:pPr>
      <w:r w:rsidRPr="008D3606">
        <w:rPr>
          <w:b/>
          <w:color w:val="FF0000"/>
        </w:rPr>
        <w:t>JSON Example:</w:t>
      </w:r>
    </w:p>
    <w:p w14:paraId="2BBB34EF" w14:textId="77777777" w:rsidR="00110E62" w:rsidRDefault="00110E62" w:rsidP="00545291">
      <w:pPr>
        <w:spacing w:after="0"/>
        <w:ind w:left="1440"/>
      </w:pPr>
      <w:r w:rsidRPr="008D3606">
        <w:t>{</w:t>
      </w:r>
    </w:p>
    <w:p w14:paraId="47EA8153" w14:textId="77777777" w:rsidR="00110E62" w:rsidRDefault="00110E62" w:rsidP="00545291">
      <w:pPr>
        <w:spacing w:after="0"/>
        <w:ind w:left="1440"/>
      </w:pPr>
      <w:r w:rsidRPr="008D3606">
        <w:t>"employees":</w:t>
      </w:r>
      <w:r>
        <w:t xml:space="preserve"> </w:t>
      </w:r>
      <w:r w:rsidRPr="008D3606">
        <w:t>[</w:t>
      </w:r>
    </w:p>
    <w:p w14:paraId="0A703874" w14:textId="45FCC573" w:rsidR="00110E62" w:rsidRDefault="00110E62" w:rsidP="00545291">
      <w:pPr>
        <w:spacing w:after="0"/>
        <w:ind w:left="2880"/>
      </w:pPr>
      <w:r w:rsidRPr="008D3606">
        <w:t> </w:t>
      </w:r>
      <w:proofErr w:type="gramStart"/>
      <w:r w:rsidRPr="008D3606">
        <w:t>{</w:t>
      </w:r>
      <w:r w:rsidR="00545291">
        <w:t xml:space="preserve"> </w:t>
      </w:r>
      <w:r w:rsidRPr="008D3606">
        <w:t>"</w:t>
      </w:r>
      <w:proofErr w:type="spellStart"/>
      <w:proofErr w:type="gramEnd"/>
      <w:r w:rsidRPr="008D3606">
        <w:t>firstName</w:t>
      </w:r>
      <w:proofErr w:type="spellEnd"/>
      <w:r w:rsidRPr="008D3606">
        <w:t>":"John", "</w:t>
      </w:r>
      <w:proofErr w:type="spellStart"/>
      <w:r w:rsidRPr="008D3606">
        <w:t>lastName</w:t>
      </w:r>
      <w:proofErr w:type="spellEnd"/>
      <w:r w:rsidRPr="008D3606">
        <w:t>":"Doe"</w:t>
      </w:r>
      <w:r w:rsidR="00545291">
        <w:t xml:space="preserve"> </w:t>
      </w:r>
      <w:r w:rsidRPr="008D3606">
        <w:t>},</w:t>
      </w:r>
    </w:p>
    <w:p w14:paraId="0E3271D1" w14:textId="159ACB56" w:rsidR="00110E62" w:rsidRDefault="00545291" w:rsidP="00545291">
      <w:pPr>
        <w:spacing w:after="0"/>
        <w:ind w:left="2880"/>
      </w:pPr>
      <w:r>
        <w:t xml:space="preserve"> </w:t>
      </w:r>
      <w:proofErr w:type="gramStart"/>
      <w:r w:rsidR="00110E62" w:rsidRPr="008D3606">
        <w:t>{</w:t>
      </w:r>
      <w:r>
        <w:t xml:space="preserve"> </w:t>
      </w:r>
      <w:r w:rsidR="00110E62" w:rsidRPr="008D3606">
        <w:t>"</w:t>
      </w:r>
      <w:proofErr w:type="spellStart"/>
      <w:proofErr w:type="gramEnd"/>
      <w:r w:rsidR="00110E62" w:rsidRPr="008D3606">
        <w:t>firstName</w:t>
      </w:r>
      <w:proofErr w:type="spellEnd"/>
      <w:r w:rsidR="00110E62" w:rsidRPr="008D3606">
        <w:t>":"Anna", "</w:t>
      </w:r>
      <w:proofErr w:type="spellStart"/>
      <w:r w:rsidR="00110E62" w:rsidRPr="008D3606">
        <w:t>lastName</w:t>
      </w:r>
      <w:proofErr w:type="spellEnd"/>
      <w:r w:rsidR="00110E62" w:rsidRPr="008D3606">
        <w:t>":"Smith"</w:t>
      </w:r>
      <w:r>
        <w:t xml:space="preserve"> </w:t>
      </w:r>
      <w:r w:rsidR="00110E62" w:rsidRPr="008D3606">
        <w:t>},</w:t>
      </w:r>
    </w:p>
    <w:p w14:paraId="404510D4" w14:textId="5A875A29" w:rsidR="00110E62" w:rsidRDefault="00110E62" w:rsidP="00545291">
      <w:pPr>
        <w:spacing w:after="0"/>
        <w:ind w:left="2880"/>
      </w:pPr>
      <w:r w:rsidRPr="008D3606">
        <w:t xml:space="preserve"> </w:t>
      </w:r>
      <w:proofErr w:type="gramStart"/>
      <w:r w:rsidRPr="008D3606">
        <w:t>{</w:t>
      </w:r>
      <w:r w:rsidR="00545291">
        <w:t xml:space="preserve"> </w:t>
      </w:r>
      <w:r w:rsidRPr="008D3606">
        <w:t>"</w:t>
      </w:r>
      <w:proofErr w:type="spellStart"/>
      <w:proofErr w:type="gramEnd"/>
      <w:r w:rsidRPr="008D3606">
        <w:t>firstName</w:t>
      </w:r>
      <w:proofErr w:type="spellEnd"/>
      <w:r w:rsidRPr="008D3606">
        <w:t>":"Peter", "</w:t>
      </w:r>
      <w:proofErr w:type="spellStart"/>
      <w:r w:rsidRPr="008D3606">
        <w:t>lastName</w:t>
      </w:r>
      <w:proofErr w:type="spellEnd"/>
      <w:r w:rsidRPr="008D3606">
        <w:t>":"Jones"</w:t>
      </w:r>
      <w:r w:rsidR="00545291">
        <w:t xml:space="preserve"> </w:t>
      </w:r>
      <w:r w:rsidRPr="008D3606">
        <w:t>}</w:t>
      </w:r>
    </w:p>
    <w:p w14:paraId="34A36DCF" w14:textId="77777777" w:rsidR="00110E62" w:rsidRDefault="00110E62" w:rsidP="00545291">
      <w:pPr>
        <w:spacing w:after="0"/>
        <w:ind w:left="2160"/>
      </w:pPr>
      <w:r w:rsidRPr="008D3606">
        <w:t>]</w:t>
      </w:r>
    </w:p>
    <w:p w14:paraId="47897B5B" w14:textId="0D5F61D0" w:rsidR="00110E62" w:rsidRPr="008D3606" w:rsidRDefault="00110E62" w:rsidP="00545291">
      <w:pPr>
        <w:spacing w:after="0"/>
        <w:ind w:left="1440"/>
      </w:pPr>
      <w:r w:rsidRPr="008D3606">
        <w:t>}</w:t>
      </w:r>
    </w:p>
    <w:p w14:paraId="004E1B1E" w14:textId="14DF6A18" w:rsidR="00110E62" w:rsidRPr="00276E91" w:rsidRDefault="00110E62" w:rsidP="00110E62">
      <w:pPr>
        <w:rPr>
          <w:b/>
        </w:rPr>
      </w:pPr>
      <w:r w:rsidRPr="00276E91">
        <w:rPr>
          <w:b/>
        </w:rPr>
        <w:t>JSON Syntax Rules</w:t>
      </w:r>
      <w:r w:rsidR="00545291">
        <w:rPr>
          <w:b/>
        </w:rPr>
        <w:t>:</w:t>
      </w:r>
    </w:p>
    <w:p w14:paraId="4F730532" w14:textId="77777777" w:rsidR="00110E62" w:rsidRPr="008D3606" w:rsidRDefault="00110E62">
      <w:pPr>
        <w:pStyle w:val="ListParagraph"/>
        <w:numPr>
          <w:ilvl w:val="0"/>
          <w:numId w:val="28"/>
        </w:numPr>
      </w:pPr>
      <w:r w:rsidRPr="008D3606">
        <w:t>Data is in name/value pairs</w:t>
      </w:r>
    </w:p>
    <w:p w14:paraId="0A9B2AF5" w14:textId="77777777" w:rsidR="00110E62" w:rsidRPr="008D3606" w:rsidRDefault="00110E62">
      <w:pPr>
        <w:pStyle w:val="ListParagraph"/>
        <w:numPr>
          <w:ilvl w:val="0"/>
          <w:numId w:val="28"/>
        </w:numPr>
      </w:pPr>
      <w:r w:rsidRPr="008D3606">
        <w:t>Data is separated by commas</w:t>
      </w:r>
    </w:p>
    <w:p w14:paraId="7DCBA80E" w14:textId="77777777" w:rsidR="00110E62" w:rsidRPr="008D3606" w:rsidRDefault="00110E62">
      <w:pPr>
        <w:pStyle w:val="ListParagraph"/>
        <w:numPr>
          <w:ilvl w:val="0"/>
          <w:numId w:val="28"/>
        </w:numPr>
      </w:pPr>
      <w:r w:rsidRPr="008D3606">
        <w:t>Curly braces hold objects</w:t>
      </w:r>
    </w:p>
    <w:p w14:paraId="08FB23FD" w14:textId="77777777" w:rsidR="00110E62" w:rsidRDefault="00110E62">
      <w:pPr>
        <w:pStyle w:val="ListParagraph"/>
        <w:numPr>
          <w:ilvl w:val="0"/>
          <w:numId w:val="28"/>
        </w:numPr>
      </w:pPr>
      <w:r w:rsidRPr="008D3606">
        <w:t>Square brackets hold arrays</w:t>
      </w:r>
    </w:p>
    <w:p w14:paraId="25A060FA" w14:textId="77777777" w:rsidR="00110E62" w:rsidRPr="006D030F" w:rsidRDefault="00110E62" w:rsidP="00110E62">
      <w:pPr>
        <w:rPr>
          <w:b/>
        </w:rPr>
      </w:pPr>
      <w:r w:rsidRPr="006D030F">
        <w:rPr>
          <w:b/>
        </w:rPr>
        <w:t>JSON strings into JavaScript objects:</w:t>
      </w:r>
    </w:p>
    <w:p w14:paraId="14B515EA" w14:textId="77777777" w:rsidR="00110E62" w:rsidRPr="00276E91" w:rsidRDefault="00110E62" w:rsidP="00110E62">
      <w:pPr>
        <w:rPr>
          <w:b/>
        </w:rPr>
      </w:pPr>
      <w:r>
        <w:t>U</w:t>
      </w:r>
      <w:r w:rsidRPr="008D3606">
        <w:t>se the JavaScript built-in function </w:t>
      </w:r>
      <w:proofErr w:type="spellStart"/>
      <w:r w:rsidRPr="00276E91">
        <w:rPr>
          <w:color w:val="FF0000"/>
        </w:rPr>
        <w:t>JSON.parse</w:t>
      </w:r>
      <w:proofErr w:type="spellEnd"/>
      <w:r w:rsidRPr="00276E91">
        <w:rPr>
          <w:color w:val="FF0000"/>
        </w:rPr>
        <w:t>() </w:t>
      </w:r>
      <w:r w:rsidRPr="008D3606">
        <w:t>to convert the string into a JavaScript object:</w:t>
      </w:r>
    </w:p>
    <w:p w14:paraId="0216633D" w14:textId="77777777" w:rsidR="00110E62" w:rsidRDefault="00110E62" w:rsidP="00545291">
      <w:pPr>
        <w:spacing w:after="0"/>
        <w:ind w:left="1440"/>
      </w:pPr>
      <w:r w:rsidRPr="008D3606">
        <w:t>let text = </w:t>
      </w:r>
      <w:proofErr w:type="gramStart"/>
      <w:r w:rsidRPr="008D3606">
        <w:t xml:space="preserve">'{ </w:t>
      </w:r>
      <w:r>
        <w:t xml:space="preserve"> </w:t>
      </w:r>
      <w:proofErr w:type="gramEnd"/>
      <w:r w:rsidRPr="008D3606">
        <w:t>"employees" : [' +</w:t>
      </w:r>
    </w:p>
    <w:p w14:paraId="2FE9DB9A" w14:textId="77777777" w:rsidR="00110E62" w:rsidRDefault="00110E62" w:rsidP="00545291">
      <w:pPr>
        <w:spacing w:after="0"/>
        <w:ind w:left="2880"/>
      </w:pPr>
      <w:proofErr w:type="gramStart"/>
      <w:r w:rsidRPr="008D3606">
        <w:t>'{ "</w:t>
      </w:r>
      <w:proofErr w:type="spellStart"/>
      <w:proofErr w:type="gramEnd"/>
      <w:r w:rsidRPr="008D3606">
        <w:t>firstName</w:t>
      </w:r>
      <w:proofErr w:type="spellEnd"/>
      <w:r w:rsidRPr="008D3606">
        <w:t>":"John" , "</w:t>
      </w:r>
      <w:proofErr w:type="spellStart"/>
      <w:r w:rsidRPr="008D3606">
        <w:t>lastName</w:t>
      </w:r>
      <w:proofErr w:type="spellEnd"/>
      <w:r w:rsidRPr="008D3606">
        <w:t>":"Doe" },' +</w:t>
      </w:r>
    </w:p>
    <w:p w14:paraId="399A5E84" w14:textId="77777777" w:rsidR="00110E62" w:rsidRDefault="00110E62" w:rsidP="00545291">
      <w:pPr>
        <w:spacing w:after="0"/>
        <w:ind w:left="2880"/>
      </w:pPr>
      <w:proofErr w:type="gramStart"/>
      <w:r w:rsidRPr="008D3606">
        <w:lastRenderedPageBreak/>
        <w:t>'{ "</w:t>
      </w:r>
      <w:proofErr w:type="spellStart"/>
      <w:proofErr w:type="gramEnd"/>
      <w:r w:rsidRPr="008D3606">
        <w:t>firstName</w:t>
      </w:r>
      <w:proofErr w:type="spellEnd"/>
      <w:r w:rsidRPr="008D3606">
        <w:t>":"Anna" , "</w:t>
      </w:r>
      <w:proofErr w:type="spellStart"/>
      <w:r w:rsidRPr="008D3606">
        <w:t>lastName</w:t>
      </w:r>
      <w:proofErr w:type="spellEnd"/>
      <w:r w:rsidRPr="008D3606">
        <w:t>":"Smith" },' +</w:t>
      </w:r>
    </w:p>
    <w:p w14:paraId="7228C7F0" w14:textId="77777777" w:rsidR="00110E62" w:rsidRDefault="00110E62" w:rsidP="00545291">
      <w:pPr>
        <w:spacing w:after="0"/>
        <w:ind w:left="2880"/>
      </w:pPr>
      <w:proofErr w:type="gramStart"/>
      <w:r w:rsidRPr="008D3606">
        <w:t>'{ "</w:t>
      </w:r>
      <w:proofErr w:type="spellStart"/>
      <w:proofErr w:type="gramEnd"/>
      <w:r w:rsidRPr="008D3606">
        <w:t>firstName</w:t>
      </w:r>
      <w:proofErr w:type="spellEnd"/>
      <w:r w:rsidRPr="008D3606">
        <w:t>":"Peter" , "</w:t>
      </w:r>
      <w:proofErr w:type="spellStart"/>
      <w:r w:rsidRPr="008D3606">
        <w:t>lastName</w:t>
      </w:r>
      <w:proofErr w:type="spellEnd"/>
      <w:r w:rsidRPr="008D3606">
        <w:t xml:space="preserve">":"Jones" } </w:t>
      </w:r>
    </w:p>
    <w:p w14:paraId="218B4829" w14:textId="77777777" w:rsidR="00110E62" w:rsidRDefault="00110E62" w:rsidP="00545291">
      <w:pPr>
        <w:spacing w:after="0"/>
        <w:ind w:left="2160" w:firstLine="720"/>
      </w:pPr>
      <w:r w:rsidRPr="008D3606">
        <w:t>]</w:t>
      </w:r>
    </w:p>
    <w:p w14:paraId="23F95AF9" w14:textId="6E77600E" w:rsidR="00110E62" w:rsidRPr="008D3606" w:rsidRDefault="00110E62" w:rsidP="00545291">
      <w:pPr>
        <w:spacing w:after="0"/>
        <w:ind w:left="1440" w:firstLine="720"/>
      </w:pPr>
      <w:r w:rsidRPr="008D3606">
        <w:t>}';</w:t>
      </w:r>
    </w:p>
    <w:p w14:paraId="3023C751" w14:textId="77777777" w:rsidR="00110E62" w:rsidRDefault="00110E62" w:rsidP="00545291">
      <w:pPr>
        <w:ind w:left="1440"/>
      </w:pPr>
      <w:r w:rsidRPr="008D3606">
        <w:t xml:space="preserve">const obj = </w:t>
      </w:r>
      <w:proofErr w:type="spellStart"/>
      <w:r w:rsidRPr="008D3606">
        <w:t>JSON.parse</w:t>
      </w:r>
      <w:proofErr w:type="spellEnd"/>
      <w:r w:rsidRPr="008D3606">
        <w:t>(text);</w:t>
      </w:r>
    </w:p>
    <w:p w14:paraId="67A2457E" w14:textId="77777777" w:rsidR="00110E62" w:rsidRPr="006D030F" w:rsidRDefault="00110E62" w:rsidP="00110E62">
      <w:pPr>
        <w:rPr>
          <w:b/>
          <w:sz w:val="24"/>
        </w:rPr>
      </w:pPr>
    </w:p>
    <w:p w14:paraId="5750CF29" w14:textId="5F4DA492" w:rsidR="00110E62" w:rsidRPr="006D030F" w:rsidRDefault="00545291" w:rsidP="00110E62">
      <w:pPr>
        <w:rPr>
          <w:b/>
        </w:rPr>
      </w:pPr>
      <w:r>
        <w:rPr>
          <w:b/>
        </w:rPr>
        <w:t>C</w:t>
      </w:r>
      <w:r w:rsidR="00110E62" w:rsidRPr="006D030F">
        <w:rPr>
          <w:b/>
        </w:rPr>
        <w:t xml:space="preserve">onverting </w:t>
      </w:r>
      <w:r>
        <w:rPr>
          <w:b/>
        </w:rPr>
        <w:t>A</w:t>
      </w:r>
      <w:r w:rsidR="00110E62" w:rsidRPr="006D030F">
        <w:rPr>
          <w:b/>
        </w:rPr>
        <w:t xml:space="preserve">n </w:t>
      </w:r>
      <w:r>
        <w:rPr>
          <w:b/>
        </w:rPr>
        <w:t>O</w:t>
      </w:r>
      <w:r w:rsidR="00110E62" w:rsidRPr="006D030F">
        <w:rPr>
          <w:b/>
        </w:rPr>
        <w:t xml:space="preserve">bject </w:t>
      </w:r>
      <w:r>
        <w:rPr>
          <w:b/>
        </w:rPr>
        <w:t>into</w:t>
      </w:r>
      <w:r w:rsidR="00110E62" w:rsidRPr="006D030F">
        <w:rPr>
          <w:b/>
        </w:rPr>
        <w:t xml:space="preserve"> a JSON string:</w:t>
      </w:r>
    </w:p>
    <w:p w14:paraId="3C7B9377" w14:textId="3D52FD34" w:rsidR="00705823" w:rsidRDefault="00110E62" w:rsidP="006E0B8A">
      <w:r w:rsidRPr="006D030F">
        <w:t>Use the JavaScript built-in function </w:t>
      </w:r>
      <w:proofErr w:type="spellStart"/>
      <w:r w:rsidRPr="006D030F">
        <w:t>JSON.stringify</w:t>
      </w:r>
      <w:proofErr w:type="spellEnd"/>
      <w:r w:rsidRPr="006D030F">
        <w:t>() to convert object into a JSON string</w:t>
      </w:r>
    </w:p>
    <w:p w14:paraId="0C333376" w14:textId="79780747" w:rsidR="00BC622F" w:rsidRPr="000A52D7" w:rsidRDefault="00D23590" w:rsidP="00A105D4">
      <w:pPr>
        <w:pStyle w:val="Heading1"/>
      </w:pPr>
      <w:r w:rsidRPr="000A52D7">
        <w:t>Class</w:t>
      </w:r>
    </w:p>
    <w:p w14:paraId="7C68C448" w14:textId="77777777" w:rsidR="000A52D7" w:rsidRPr="00A3683B" w:rsidRDefault="000A52D7">
      <w:pPr>
        <w:pStyle w:val="ListParagraph"/>
        <w:numPr>
          <w:ilvl w:val="0"/>
          <w:numId w:val="125"/>
        </w:numPr>
      </w:pPr>
      <w:r w:rsidRPr="00A3683B">
        <w:t>Use the keyword class to create a class.</w:t>
      </w:r>
    </w:p>
    <w:p w14:paraId="5A3EE961" w14:textId="77777777" w:rsidR="000A52D7" w:rsidRPr="00A3683B" w:rsidRDefault="000A52D7">
      <w:pPr>
        <w:pStyle w:val="ListParagraph"/>
        <w:numPr>
          <w:ilvl w:val="0"/>
          <w:numId w:val="125"/>
        </w:numPr>
      </w:pPr>
      <w:r w:rsidRPr="00A3683B">
        <w:t>Always add a method named </w:t>
      </w:r>
      <w:proofErr w:type="gramStart"/>
      <w:r w:rsidRPr="00A3683B">
        <w:t>constructor(</w:t>
      </w:r>
      <w:proofErr w:type="gramEnd"/>
      <w:r w:rsidRPr="00A3683B">
        <w:t>):</w:t>
      </w:r>
    </w:p>
    <w:p w14:paraId="3B607855" w14:textId="77777777" w:rsidR="000A52D7" w:rsidRPr="00A3683B" w:rsidRDefault="000A52D7">
      <w:pPr>
        <w:pStyle w:val="ListParagraph"/>
        <w:numPr>
          <w:ilvl w:val="0"/>
          <w:numId w:val="125"/>
        </w:numPr>
      </w:pPr>
      <w:r w:rsidRPr="00A3683B">
        <w:t>Then add any number of methods.</w:t>
      </w:r>
    </w:p>
    <w:p w14:paraId="11046937" w14:textId="7E76552B" w:rsidR="00A3683B" w:rsidRDefault="00A3683B" w:rsidP="00A3683B">
      <w:pPr>
        <w:spacing w:after="0"/>
        <w:ind w:left="1440"/>
      </w:pPr>
      <w:r>
        <w:t xml:space="preserve">Syntax: </w:t>
      </w:r>
    </w:p>
    <w:p w14:paraId="4635775A" w14:textId="3D5C17A8" w:rsidR="00855C1C" w:rsidRDefault="000A52D7" w:rsidP="00A3683B">
      <w:pPr>
        <w:spacing w:after="0"/>
        <w:ind w:left="2160"/>
      </w:pPr>
      <w:r w:rsidRPr="000A52D7">
        <w:t xml:space="preserve"> class </w:t>
      </w:r>
      <w:proofErr w:type="spellStart"/>
      <w:r w:rsidRPr="000A52D7">
        <w:t>ClassName</w:t>
      </w:r>
      <w:proofErr w:type="spellEnd"/>
      <w:r w:rsidRPr="000A52D7">
        <w:t xml:space="preserve"> {</w:t>
      </w:r>
    </w:p>
    <w:p w14:paraId="525A182D" w14:textId="77777777" w:rsidR="00855C1C" w:rsidRDefault="000A52D7" w:rsidP="00A3683B">
      <w:pPr>
        <w:spacing w:after="0"/>
        <w:ind w:left="2880"/>
      </w:pPr>
      <w:r w:rsidRPr="000A52D7">
        <w:t xml:space="preserve">  </w:t>
      </w:r>
      <w:proofErr w:type="gramStart"/>
      <w:r w:rsidRPr="000A52D7">
        <w:t>constructor(</w:t>
      </w:r>
      <w:proofErr w:type="gramEnd"/>
      <w:r w:rsidRPr="000A52D7">
        <w:t>) { ... }</w:t>
      </w:r>
    </w:p>
    <w:p w14:paraId="0CE57E31" w14:textId="77777777" w:rsidR="00855C1C" w:rsidRDefault="000A52D7" w:rsidP="00A3683B">
      <w:pPr>
        <w:spacing w:after="0"/>
        <w:ind w:left="2880"/>
      </w:pPr>
      <w:r w:rsidRPr="000A52D7">
        <w:t xml:space="preserve">  method_1() </w:t>
      </w:r>
      <w:proofErr w:type="gramStart"/>
      <w:r w:rsidRPr="000A52D7">
        <w:t>{ ...</w:t>
      </w:r>
      <w:proofErr w:type="gramEnd"/>
      <w:r w:rsidRPr="000A52D7">
        <w:t> }</w:t>
      </w:r>
    </w:p>
    <w:p w14:paraId="67704F97" w14:textId="77777777" w:rsidR="00855C1C" w:rsidRDefault="000A52D7" w:rsidP="00A3683B">
      <w:pPr>
        <w:spacing w:after="0"/>
        <w:ind w:left="2880"/>
      </w:pPr>
      <w:r w:rsidRPr="000A52D7">
        <w:t xml:space="preserve">  method_2() </w:t>
      </w:r>
      <w:proofErr w:type="gramStart"/>
      <w:r w:rsidRPr="000A52D7">
        <w:t>{ ...</w:t>
      </w:r>
      <w:proofErr w:type="gramEnd"/>
      <w:r w:rsidRPr="000A52D7">
        <w:t> }</w:t>
      </w:r>
    </w:p>
    <w:p w14:paraId="634261B6" w14:textId="41D9DDF9" w:rsidR="00A3683B" w:rsidRDefault="000A52D7" w:rsidP="00A3683B">
      <w:pPr>
        <w:spacing w:after="0"/>
        <w:ind w:left="2160"/>
      </w:pPr>
      <w:r w:rsidRPr="000A52D7">
        <w:t>}</w:t>
      </w:r>
    </w:p>
    <w:p w14:paraId="5E2561FC" w14:textId="31EBA6FD" w:rsidR="00A3683B" w:rsidRPr="000A52D7" w:rsidRDefault="00A3683B" w:rsidP="00A3683B">
      <w:pPr>
        <w:spacing w:after="0"/>
        <w:ind w:left="1440"/>
      </w:pPr>
      <w:r>
        <w:t xml:space="preserve">Code: </w:t>
      </w:r>
    </w:p>
    <w:p w14:paraId="642B1668" w14:textId="77777777" w:rsidR="00A3683B" w:rsidRDefault="000A52D7" w:rsidP="009545BF">
      <w:pPr>
        <w:spacing w:after="0"/>
        <w:ind w:left="2160"/>
      </w:pPr>
      <w:r w:rsidRPr="000A52D7">
        <w:t>class Car {</w:t>
      </w:r>
    </w:p>
    <w:p w14:paraId="1A60C21A" w14:textId="737E2395" w:rsidR="00855C1C" w:rsidRDefault="00A3683B" w:rsidP="009545BF">
      <w:pPr>
        <w:spacing w:after="0"/>
        <w:ind w:left="2160"/>
      </w:pPr>
      <w:r>
        <w:t xml:space="preserve">        </w:t>
      </w:r>
      <w:proofErr w:type="gramStart"/>
      <w:r w:rsidR="000A52D7" w:rsidRPr="000A52D7">
        <w:t>constructor(</w:t>
      </w:r>
      <w:proofErr w:type="gramEnd"/>
      <w:r w:rsidR="000A52D7" w:rsidRPr="000A52D7">
        <w:t>name, year) {</w:t>
      </w:r>
    </w:p>
    <w:p w14:paraId="5E9A54FD" w14:textId="77777777" w:rsidR="00855C1C" w:rsidRDefault="000A52D7" w:rsidP="009545BF">
      <w:pPr>
        <w:spacing w:after="0"/>
        <w:ind w:left="2880"/>
      </w:pPr>
      <w:r w:rsidRPr="000A52D7">
        <w:t>    this.name = name;</w:t>
      </w:r>
    </w:p>
    <w:p w14:paraId="16809DE9" w14:textId="77777777" w:rsidR="00A3683B" w:rsidRDefault="000A52D7" w:rsidP="009545BF">
      <w:pPr>
        <w:spacing w:after="0"/>
        <w:ind w:left="2880"/>
      </w:pPr>
      <w:r w:rsidRPr="000A52D7">
        <w:t>    </w:t>
      </w:r>
      <w:proofErr w:type="spellStart"/>
      <w:proofErr w:type="gramStart"/>
      <w:r w:rsidRPr="000A52D7">
        <w:t>this.year</w:t>
      </w:r>
      <w:proofErr w:type="spellEnd"/>
      <w:proofErr w:type="gramEnd"/>
      <w:r w:rsidRPr="000A52D7">
        <w:t> = year;</w:t>
      </w:r>
    </w:p>
    <w:p w14:paraId="63F91AC5" w14:textId="77777777" w:rsidR="00A3683B" w:rsidRDefault="00A3683B" w:rsidP="009545BF">
      <w:pPr>
        <w:spacing w:after="0"/>
        <w:ind w:left="2160"/>
      </w:pPr>
      <w:r>
        <w:t xml:space="preserve">         </w:t>
      </w:r>
      <w:r w:rsidR="000A52D7" w:rsidRPr="000A52D7">
        <w:t>}</w:t>
      </w:r>
    </w:p>
    <w:p w14:paraId="1CC35C29" w14:textId="77777777" w:rsidR="00A3683B" w:rsidRDefault="00A3683B" w:rsidP="009545BF">
      <w:pPr>
        <w:spacing w:after="0"/>
        <w:ind w:left="2160"/>
      </w:pPr>
      <w:r>
        <w:t xml:space="preserve">         </w:t>
      </w:r>
      <w:r w:rsidR="000A52D7" w:rsidRPr="000A52D7">
        <w:t xml:space="preserve"> </w:t>
      </w:r>
      <w:proofErr w:type="gramStart"/>
      <w:r w:rsidR="000A52D7" w:rsidRPr="000A52D7">
        <w:t>age(</w:t>
      </w:r>
      <w:proofErr w:type="gramEnd"/>
      <w:r w:rsidR="000A52D7" w:rsidRPr="000A52D7">
        <w:t>) {</w:t>
      </w:r>
    </w:p>
    <w:p w14:paraId="7D49E34A" w14:textId="0DB3C662" w:rsidR="00A3683B" w:rsidRDefault="00A3683B" w:rsidP="009545BF">
      <w:pPr>
        <w:spacing w:after="0"/>
        <w:ind w:left="2160"/>
      </w:pPr>
      <w:r>
        <w:tab/>
        <w:t xml:space="preserve">  </w:t>
      </w:r>
      <w:r w:rsidR="000A52D7" w:rsidRPr="000A52D7">
        <w:t>let date = new </w:t>
      </w:r>
      <w:proofErr w:type="gramStart"/>
      <w:r w:rsidR="000A52D7" w:rsidRPr="000A52D7">
        <w:t>Date(</w:t>
      </w:r>
      <w:proofErr w:type="gramEnd"/>
      <w:r w:rsidR="000A52D7" w:rsidRPr="000A52D7">
        <w:t>)</w:t>
      </w:r>
      <w:r>
        <w:t>;</w:t>
      </w:r>
    </w:p>
    <w:p w14:paraId="684DE64D" w14:textId="47015145" w:rsidR="00A3683B" w:rsidRDefault="00A3683B" w:rsidP="009545BF">
      <w:pPr>
        <w:spacing w:after="0"/>
        <w:ind w:left="2160"/>
      </w:pPr>
      <w:r>
        <w:tab/>
        <w:t xml:space="preserve">  </w:t>
      </w:r>
      <w:r w:rsidR="000A52D7" w:rsidRPr="000A52D7">
        <w:t>return </w:t>
      </w:r>
      <w:proofErr w:type="spellStart"/>
      <w:proofErr w:type="gramStart"/>
      <w:r w:rsidR="000A52D7" w:rsidRPr="000A52D7">
        <w:t>date.getFullYear</w:t>
      </w:r>
      <w:proofErr w:type="spellEnd"/>
      <w:proofErr w:type="gramEnd"/>
      <w:r w:rsidR="000A52D7" w:rsidRPr="000A52D7">
        <w:t>() - </w:t>
      </w:r>
      <w:proofErr w:type="spellStart"/>
      <w:r w:rsidR="000A52D7" w:rsidRPr="000A52D7">
        <w:t>this.year</w:t>
      </w:r>
      <w:proofErr w:type="spellEnd"/>
      <w:r w:rsidR="000A52D7" w:rsidRPr="000A52D7">
        <w:t>;</w:t>
      </w:r>
    </w:p>
    <w:p w14:paraId="41C3B573" w14:textId="44CE6742" w:rsidR="00855C1C" w:rsidRDefault="00A3683B" w:rsidP="009545BF">
      <w:pPr>
        <w:spacing w:after="0"/>
        <w:ind w:left="2160"/>
      </w:pPr>
      <w:r>
        <w:t xml:space="preserve">          </w:t>
      </w:r>
      <w:r w:rsidR="000A52D7" w:rsidRPr="000A52D7">
        <w:t>}</w:t>
      </w:r>
    </w:p>
    <w:p w14:paraId="450C878A" w14:textId="07679732" w:rsidR="00855C1C" w:rsidRPr="000A52D7" w:rsidRDefault="000A52D7" w:rsidP="009545BF">
      <w:pPr>
        <w:spacing w:after="0"/>
        <w:ind w:left="2160"/>
      </w:pPr>
      <w:r w:rsidRPr="000A52D7">
        <w:t>}</w:t>
      </w:r>
    </w:p>
    <w:p w14:paraId="013532B8" w14:textId="139C5D78" w:rsidR="00D23590" w:rsidRDefault="000A52D7" w:rsidP="009545BF">
      <w:pPr>
        <w:ind w:left="2160"/>
      </w:pPr>
      <w:r w:rsidRPr="000A52D7">
        <w:t>let myCar1 = new </w:t>
      </w:r>
      <w:proofErr w:type="gramStart"/>
      <w:r w:rsidRPr="000A52D7">
        <w:t>Car(</w:t>
      </w:r>
      <w:proofErr w:type="gramEnd"/>
      <w:r w:rsidRPr="000A52D7">
        <w:t>"Ford", 2014);</w:t>
      </w:r>
      <w:r w:rsidRPr="000A52D7">
        <w:br/>
        <w:t>let myCar2 = new Car("Audi", 2019);</w:t>
      </w:r>
    </w:p>
    <w:p w14:paraId="447BE8C8" w14:textId="354AB09C" w:rsidR="000A52D7" w:rsidRPr="00855C1C" w:rsidRDefault="000A52D7" w:rsidP="002C1F14">
      <w:pPr>
        <w:pStyle w:val="Heading2"/>
      </w:pPr>
      <w:r w:rsidRPr="00855C1C">
        <w:t>Class Inheritance</w:t>
      </w:r>
      <w:r w:rsidR="00D52F40">
        <w:t>:</w:t>
      </w:r>
    </w:p>
    <w:p w14:paraId="1D00CF87" w14:textId="77777777" w:rsidR="00855C1C" w:rsidRDefault="000A52D7" w:rsidP="00855C1C">
      <w:r w:rsidRPr="000A52D7">
        <w:t>To create a class inheritance, use the extends keyword.</w:t>
      </w:r>
    </w:p>
    <w:p w14:paraId="1291B82A" w14:textId="77777777" w:rsidR="009545BF" w:rsidRDefault="000A52D7" w:rsidP="009545BF">
      <w:pPr>
        <w:spacing w:after="0"/>
        <w:ind w:left="1440"/>
      </w:pPr>
      <w:r w:rsidRPr="000A52D7">
        <w:t xml:space="preserve">class Car </w:t>
      </w:r>
      <w:r w:rsidR="009545BF">
        <w:t>{</w:t>
      </w:r>
    </w:p>
    <w:p w14:paraId="6B5B7A36" w14:textId="7CFB4A28" w:rsidR="009545BF" w:rsidRDefault="009545BF" w:rsidP="009545BF">
      <w:pPr>
        <w:spacing w:after="0"/>
        <w:ind w:left="1440"/>
      </w:pPr>
      <w:r>
        <w:t xml:space="preserve">     </w:t>
      </w:r>
      <w:r w:rsidR="000A52D7" w:rsidRPr="000A52D7">
        <w:t xml:space="preserve">constructor(brand) </w:t>
      </w:r>
      <w:r>
        <w:t>{</w:t>
      </w:r>
    </w:p>
    <w:p w14:paraId="2FE45458" w14:textId="77777777" w:rsidR="009545BF" w:rsidRDefault="000A52D7" w:rsidP="009545BF">
      <w:pPr>
        <w:spacing w:after="0"/>
        <w:ind w:left="2160"/>
      </w:pPr>
      <w:proofErr w:type="spellStart"/>
      <w:proofErr w:type="gramStart"/>
      <w:r w:rsidRPr="000A52D7">
        <w:t>this.carname</w:t>
      </w:r>
      <w:proofErr w:type="spellEnd"/>
      <w:proofErr w:type="gramEnd"/>
      <w:r w:rsidRPr="000A52D7">
        <w:t> = brand;</w:t>
      </w:r>
    </w:p>
    <w:p w14:paraId="72F51491" w14:textId="18FD2B9B" w:rsidR="009545BF" w:rsidRDefault="009545BF" w:rsidP="009545BF">
      <w:pPr>
        <w:spacing w:after="0"/>
        <w:ind w:left="1440"/>
      </w:pPr>
      <w:r>
        <w:t xml:space="preserve">     </w:t>
      </w:r>
      <w:r w:rsidR="000A52D7" w:rsidRPr="000A52D7">
        <w:t>}</w:t>
      </w:r>
    </w:p>
    <w:p w14:paraId="5A87D0C3" w14:textId="69C60E7A" w:rsidR="009545BF" w:rsidRDefault="009545BF" w:rsidP="009545BF">
      <w:pPr>
        <w:spacing w:after="0"/>
        <w:ind w:left="1440"/>
      </w:pPr>
      <w:r>
        <w:t xml:space="preserve">     </w:t>
      </w:r>
      <w:proofErr w:type="gramStart"/>
      <w:r w:rsidR="000A52D7" w:rsidRPr="000A52D7">
        <w:t>present(</w:t>
      </w:r>
      <w:proofErr w:type="gramEnd"/>
      <w:r w:rsidR="000A52D7" w:rsidRPr="000A52D7">
        <w:t xml:space="preserve">) </w:t>
      </w:r>
      <w:r>
        <w:t>{</w:t>
      </w:r>
    </w:p>
    <w:p w14:paraId="637E3960" w14:textId="497CF9CC" w:rsidR="00855C1C" w:rsidRDefault="000A52D7" w:rsidP="009545BF">
      <w:pPr>
        <w:spacing w:after="0"/>
        <w:ind w:left="2160"/>
      </w:pPr>
      <w:r w:rsidRPr="000A52D7">
        <w:t>return 'I have a ' + </w:t>
      </w:r>
      <w:proofErr w:type="spellStart"/>
      <w:proofErr w:type="gramStart"/>
      <w:r w:rsidRPr="000A52D7">
        <w:t>this.carname</w:t>
      </w:r>
      <w:proofErr w:type="spellEnd"/>
      <w:proofErr w:type="gramEnd"/>
      <w:r w:rsidRPr="000A52D7">
        <w:t>;</w:t>
      </w:r>
    </w:p>
    <w:p w14:paraId="4C760675" w14:textId="348DAB2B" w:rsidR="00855C1C" w:rsidRDefault="000A52D7" w:rsidP="009545BF">
      <w:pPr>
        <w:spacing w:after="0"/>
        <w:ind w:left="1440"/>
      </w:pPr>
      <w:r w:rsidRPr="000A52D7">
        <w:t>  </w:t>
      </w:r>
      <w:r w:rsidR="009545BF">
        <w:t xml:space="preserve">   </w:t>
      </w:r>
      <w:r w:rsidRPr="000A52D7">
        <w:t>}</w:t>
      </w:r>
    </w:p>
    <w:p w14:paraId="51EB44B9" w14:textId="3DAD6202" w:rsidR="00855C1C" w:rsidRDefault="000A52D7" w:rsidP="009F587C">
      <w:pPr>
        <w:spacing w:after="0"/>
        <w:ind w:left="1440"/>
      </w:pPr>
      <w:r w:rsidRPr="000A52D7">
        <w:t>}</w:t>
      </w:r>
      <w:r w:rsidRPr="000A52D7">
        <w:br/>
        <w:t>class Model extends Car {</w:t>
      </w:r>
    </w:p>
    <w:p w14:paraId="0FD7FF48" w14:textId="39014E38" w:rsidR="00855C1C" w:rsidRDefault="000A52D7" w:rsidP="009545BF">
      <w:pPr>
        <w:spacing w:after="0"/>
        <w:ind w:left="1440"/>
      </w:pPr>
      <w:r w:rsidRPr="000A52D7">
        <w:lastRenderedPageBreak/>
        <w:t> </w:t>
      </w:r>
      <w:r w:rsidR="009545BF">
        <w:t xml:space="preserve">    </w:t>
      </w:r>
      <w:r w:rsidRPr="000A52D7">
        <w:t> </w:t>
      </w:r>
      <w:proofErr w:type="gramStart"/>
      <w:r w:rsidRPr="000A52D7">
        <w:t>constructor(</w:t>
      </w:r>
      <w:proofErr w:type="gramEnd"/>
      <w:r w:rsidRPr="000A52D7">
        <w:t>brand, mod) {</w:t>
      </w:r>
    </w:p>
    <w:p w14:paraId="22217719" w14:textId="77777777" w:rsidR="00855C1C" w:rsidRDefault="000A52D7" w:rsidP="009545BF">
      <w:pPr>
        <w:spacing w:after="0"/>
        <w:ind w:left="2160"/>
      </w:pPr>
      <w:r w:rsidRPr="000A52D7">
        <w:t>    super(brand);</w:t>
      </w:r>
    </w:p>
    <w:p w14:paraId="0228AC37" w14:textId="77777777" w:rsidR="00855C1C" w:rsidRDefault="000A52D7" w:rsidP="009545BF">
      <w:pPr>
        <w:spacing w:after="0"/>
        <w:ind w:left="2160"/>
      </w:pPr>
      <w:r w:rsidRPr="000A52D7">
        <w:t>    </w:t>
      </w:r>
      <w:proofErr w:type="spellStart"/>
      <w:proofErr w:type="gramStart"/>
      <w:r w:rsidRPr="000A52D7">
        <w:t>this.model</w:t>
      </w:r>
      <w:proofErr w:type="spellEnd"/>
      <w:proofErr w:type="gramEnd"/>
      <w:r w:rsidRPr="000A52D7">
        <w:t> = mod;</w:t>
      </w:r>
    </w:p>
    <w:p w14:paraId="7C91B370" w14:textId="736D42F5" w:rsidR="00855C1C" w:rsidRDefault="000A52D7" w:rsidP="009545BF">
      <w:pPr>
        <w:spacing w:after="0"/>
        <w:ind w:left="1440"/>
      </w:pPr>
      <w:r w:rsidRPr="000A52D7">
        <w:t>  </w:t>
      </w:r>
      <w:r w:rsidR="009545BF">
        <w:t xml:space="preserve">    </w:t>
      </w:r>
      <w:r w:rsidRPr="000A52D7">
        <w:t>}</w:t>
      </w:r>
    </w:p>
    <w:p w14:paraId="73166DA7" w14:textId="5C234921" w:rsidR="00855C1C" w:rsidRDefault="000A52D7" w:rsidP="009545BF">
      <w:pPr>
        <w:spacing w:after="0"/>
        <w:ind w:left="1440"/>
      </w:pPr>
      <w:r w:rsidRPr="000A52D7">
        <w:t> </w:t>
      </w:r>
      <w:r w:rsidR="009545BF">
        <w:t xml:space="preserve">    </w:t>
      </w:r>
      <w:r w:rsidRPr="000A52D7">
        <w:t xml:space="preserve"> </w:t>
      </w:r>
      <w:proofErr w:type="gramStart"/>
      <w:r w:rsidRPr="000A52D7">
        <w:t>show(</w:t>
      </w:r>
      <w:proofErr w:type="gramEnd"/>
      <w:r w:rsidRPr="000A52D7">
        <w:t>) {</w:t>
      </w:r>
    </w:p>
    <w:p w14:paraId="44FAC600" w14:textId="77777777" w:rsidR="00855C1C" w:rsidRDefault="000A52D7" w:rsidP="009545BF">
      <w:pPr>
        <w:spacing w:after="0"/>
        <w:ind w:left="2160"/>
      </w:pPr>
      <w:r w:rsidRPr="000A52D7">
        <w:t>    return </w:t>
      </w:r>
      <w:proofErr w:type="spellStart"/>
      <w:proofErr w:type="gramStart"/>
      <w:r w:rsidRPr="000A52D7">
        <w:t>this.present</w:t>
      </w:r>
      <w:proofErr w:type="spellEnd"/>
      <w:proofErr w:type="gramEnd"/>
      <w:r w:rsidRPr="000A52D7">
        <w:t>() + ', it is a ' + </w:t>
      </w:r>
      <w:proofErr w:type="spellStart"/>
      <w:r w:rsidRPr="000A52D7">
        <w:t>this.model</w:t>
      </w:r>
      <w:proofErr w:type="spellEnd"/>
      <w:r w:rsidRPr="000A52D7">
        <w:t>;</w:t>
      </w:r>
    </w:p>
    <w:p w14:paraId="6ACCEC28" w14:textId="23747CD9" w:rsidR="00855C1C" w:rsidRDefault="000A52D7" w:rsidP="009545BF">
      <w:pPr>
        <w:spacing w:after="0"/>
        <w:ind w:left="1440"/>
      </w:pPr>
      <w:r w:rsidRPr="000A52D7">
        <w:t>  </w:t>
      </w:r>
      <w:r w:rsidR="009545BF">
        <w:t xml:space="preserve">   </w:t>
      </w:r>
      <w:r w:rsidRPr="000A52D7">
        <w:t>}</w:t>
      </w:r>
    </w:p>
    <w:p w14:paraId="518686E4" w14:textId="76A06CC5" w:rsidR="000A52D7" w:rsidRDefault="000A52D7" w:rsidP="00855C1C">
      <w:pPr>
        <w:spacing w:after="0"/>
        <w:ind w:left="1440"/>
      </w:pPr>
      <w:r w:rsidRPr="000A52D7">
        <w:t>}</w:t>
      </w:r>
    </w:p>
    <w:p w14:paraId="0379B782" w14:textId="77777777" w:rsidR="00855C1C" w:rsidRPr="000A52D7" w:rsidRDefault="00855C1C" w:rsidP="00855C1C">
      <w:pPr>
        <w:spacing w:after="0"/>
        <w:ind w:left="720"/>
      </w:pPr>
    </w:p>
    <w:p w14:paraId="0D1B4A56" w14:textId="7D36AAFD" w:rsidR="000A52D7" w:rsidRPr="000A52D7" w:rsidRDefault="000A52D7" w:rsidP="000A52D7">
      <w:r w:rsidRPr="000A52D7">
        <w:t>The </w:t>
      </w:r>
      <w:r w:rsidR="00D52F40" w:rsidRPr="009F587C">
        <w:rPr>
          <w:color w:val="C00000"/>
        </w:rPr>
        <w:t>super (</w:t>
      </w:r>
      <w:r w:rsidRPr="009F587C">
        <w:rPr>
          <w:color w:val="C00000"/>
        </w:rPr>
        <w:t>) </w:t>
      </w:r>
      <w:r w:rsidRPr="000A52D7">
        <w:t xml:space="preserve">method refers to the parent class. </w:t>
      </w:r>
    </w:p>
    <w:p w14:paraId="688A1CB3" w14:textId="6B985C74" w:rsidR="000A52D7" w:rsidRPr="000A52D7" w:rsidRDefault="000A52D7" w:rsidP="000A52D7">
      <w:r w:rsidRPr="000A52D7">
        <w:t>By calling the </w:t>
      </w:r>
      <w:proofErr w:type="gramStart"/>
      <w:r w:rsidRPr="00D52F40">
        <w:rPr>
          <w:color w:val="C00000"/>
        </w:rPr>
        <w:t>super(</w:t>
      </w:r>
      <w:proofErr w:type="gramEnd"/>
      <w:r w:rsidRPr="00D52F40">
        <w:rPr>
          <w:color w:val="C00000"/>
        </w:rPr>
        <w:t>) </w:t>
      </w:r>
      <w:r w:rsidRPr="000A52D7">
        <w:t>method in the constructor method, we call the parent's constructor method and gets access to the parent's properties and methods.</w:t>
      </w:r>
    </w:p>
    <w:p w14:paraId="1F9CDDC4" w14:textId="4729F333" w:rsidR="000A52D7" w:rsidRPr="009F587C" w:rsidRDefault="000A52D7" w:rsidP="004A29A9">
      <w:pPr>
        <w:pStyle w:val="Heading3"/>
      </w:pPr>
      <w:r w:rsidRPr="009F587C">
        <w:t>Getters and Setters</w:t>
      </w:r>
      <w:r w:rsidR="009F587C" w:rsidRPr="009F587C">
        <w:t>:</w:t>
      </w:r>
    </w:p>
    <w:p w14:paraId="3FD6FBB4" w14:textId="77777777" w:rsidR="000A52D7" w:rsidRPr="000A52D7" w:rsidRDefault="000A52D7" w:rsidP="000A52D7">
      <w:r w:rsidRPr="000A52D7">
        <w:t>It can be smart to use getters and setters for your properties, especially if you want to do something special with the value before returning them, or before you set them.</w:t>
      </w:r>
    </w:p>
    <w:p w14:paraId="358310C4" w14:textId="77777777" w:rsidR="000A52D7" w:rsidRPr="000A52D7" w:rsidRDefault="000A52D7" w:rsidP="000A52D7">
      <w:r w:rsidRPr="000A52D7">
        <w:t>To add getters and setters in the class, use the </w:t>
      </w:r>
      <w:proofErr w:type="spellStart"/>
      <w:r w:rsidRPr="000A52D7">
        <w:t>get</w:t>
      </w:r>
      <w:proofErr w:type="spellEnd"/>
      <w:r w:rsidRPr="000A52D7">
        <w:t> and set keywords.</w:t>
      </w:r>
    </w:p>
    <w:p w14:paraId="2329763A" w14:textId="77777777" w:rsidR="00D52F40" w:rsidRPr="00D52F40" w:rsidRDefault="000A52D7" w:rsidP="00D52F40">
      <w:pPr>
        <w:spacing w:after="0"/>
        <w:ind w:left="1440"/>
        <w:rPr>
          <w:sz w:val="20"/>
          <w:szCs w:val="20"/>
        </w:rPr>
      </w:pPr>
      <w:r w:rsidRPr="00D52F40">
        <w:rPr>
          <w:sz w:val="20"/>
          <w:szCs w:val="20"/>
        </w:rPr>
        <w:t>class Car {</w:t>
      </w:r>
    </w:p>
    <w:p w14:paraId="3449B341" w14:textId="77777777" w:rsidR="00D52F40" w:rsidRPr="00D52F40" w:rsidRDefault="000A52D7" w:rsidP="00D52F40">
      <w:pPr>
        <w:spacing w:after="0"/>
        <w:ind w:left="2160"/>
        <w:rPr>
          <w:sz w:val="20"/>
          <w:szCs w:val="20"/>
        </w:rPr>
      </w:pPr>
      <w:r w:rsidRPr="00D52F40">
        <w:rPr>
          <w:sz w:val="20"/>
          <w:szCs w:val="20"/>
        </w:rPr>
        <w:t>  constructor(brand) {</w:t>
      </w:r>
    </w:p>
    <w:p w14:paraId="79A56928"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brand;</w:t>
      </w:r>
    </w:p>
    <w:p w14:paraId="585F6E43" w14:textId="77777777" w:rsidR="00D52F40" w:rsidRPr="00D52F40" w:rsidRDefault="000A52D7" w:rsidP="00D52F40">
      <w:pPr>
        <w:spacing w:after="0"/>
        <w:ind w:left="2160"/>
        <w:rPr>
          <w:sz w:val="20"/>
          <w:szCs w:val="20"/>
        </w:rPr>
      </w:pPr>
      <w:r w:rsidRPr="00D52F40">
        <w:rPr>
          <w:sz w:val="20"/>
          <w:szCs w:val="20"/>
        </w:rPr>
        <w:t>  }</w:t>
      </w:r>
    </w:p>
    <w:p w14:paraId="5E0AEF37" w14:textId="77777777" w:rsidR="00D52F40" w:rsidRPr="00D52F40" w:rsidRDefault="000A52D7" w:rsidP="00D52F40">
      <w:pPr>
        <w:spacing w:after="0"/>
        <w:ind w:left="2160"/>
        <w:rPr>
          <w:sz w:val="20"/>
          <w:szCs w:val="20"/>
        </w:rPr>
      </w:pPr>
      <w:r w:rsidRPr="00D52F40">
        <w:rPr>
          <w:sz w:val="20"/>
          <w:szCs w:val="20"/>
        </w:rPr>
        <w:t xml:space="preserve">  get </w:t>
      </w:r>
      <w:proofErr w:type="spellStart"/>
      <w:proofErr w:type="gramStart"/>
      <w:r w:rsidRPr="00D52F40">
        <w:rPr>
          <w:sz w:val="20"/>
          <w:szCs w:val="20"/>
        </w:rPr>
        <w:t>cnam</w:t>
      </w:r>
      <w:proofErr w:type="spellEnd"/>
      <w:r w:rsidRPr="00D52F40">
        <w:rPr>
          <w:sz w:val="20"/>
          <w:szCs w:val="20"/>
        </w:rPr>
        <w:t>(</w:t>
      </w:r>
      <w:proofErr w:type="gramEnd"/>
      <w:r w:rsidRPr="00D52F40">
        <w:rPr>
          <w:sz w:val="20"/>
          <w:szCs w:val="20"/>
        </w:rPr>
        <w:t>) {</w:t>
      </w:r>
    </w:p>
    <w:p w14:paraId="7969A7CD" w14:textId="77777777" w:rsidR="00D52F40" w:rsidRPr="00D52F40" w:rsidRDefault="000A52D7" w:rsidP="00D52F40">
      <w:pPr>
        <w:spacing w:after="0"/>
        <w:ind w:left="2880"/>
        <w:rPr>
          <w:sz w:val="20"/>
          <w:szCs w:val="20"/>
        </w:rPr>
      </w:pPr>
      <w:r w:rsidRPr="00D52F40">
        <w:rPr>
          <w:sz w:val="20"/>
          <w:szCs w:val="20"/>
        </w:rPr>
        <w:t>    return </w:t>
      </w:r>
      <w:proofErr w:type="spellStart"/>
      <w:proofErr w:type="gramStart"/>
      <w:r w:rsidRPr="00D52F40">
        <w:rPr>
          <w:sz w:val="20"/>
          <w:szCs w:val="20"/>
        </w:rPr>
        <w:t>this.carname</w:t>
      </w:r>
      <w:proofErr w:type="spellEnd"/>
      <w:proofErr w:type="gramEnd"/>
      <w:r w:rsidRPr="00D52F40">
        <w:rPr>
          <w:sz w:val="20"/>
          <w:szCs w:val="20"/>
        </w:rPr>
        <w:t>;</w:t>
      </w:r>
    </w:p>
    <w:p w14:paraId="3599C5C1" w14:textId="77777777" w:rsidR="00D52F40" w:rsidRPr="00D52F40" w:rsidRDefault="000A52D7" w:rsidP="00D52F40">
      <w:pPr>
        <w:spacing w:after="0"/>
        <w:ind w:left="2160"/>
        <w:rPr>
          <w:sz w:val="20"/>
          <w:szCs w:val="20"/>
        </w:rPr>
      </w:pPr>
      <w:r w:rsidRPr="00D52F40">
        <w:rPr>
          <w:sz w:val="20"/>
          <w:szCs w:val="20"/>
        </w:rPr>
        <w:t>  }</w:t>
      </w:r>
    </w:p>
    <w:p w14:paraId="67DC4358" w14:textId="77777777" w:rsidR="00D52F40" w:rsidRPr="00D52F40" w:rsidRDefault="000A52D7" w:rsidP="00D52F40">
      <w:pPr>
        <w:spacing w:after="0"/>
        <w:ind w:left="2160"/>
        <w:rPr>
          <w:sz w:val="20"/>
          <w:szCs w:val="20"/>
        </w:rPr>
      </w:pPr>
      <w:r w:rsidRPr="00D52F40">
        <w:rPr>
          <w:sz w:val="20"/>
          <w:szCs w:val="20"/>
        </w:rPr>
        <w:t xml:space="preserve">  set </w:t>
      </w:r>
      <w:proofErr w:type="spellStart"/>
      <w:r w:rsidRPr="00D52F40">
        <w:rPr>
          <w:sz w:val="20"/>
          <w:szCs w:val="20"/>
        </w:rPr>
        <w:t>cnam</w:t>
      </w:r>
      <w:proofErr w:type="spellEnd"/>
      <w:r w:rsidRPr="00D52F40">
        <w:rPr>
          <w:sz w:val="20"/>
          <w:szCs w:val="20"/>
        </w:rPr>
        <w:t>(x) {</w:t>
      </w:r>
    </w:p>
    <w:p w14:paraId="6FEDE5E2" w14:textId="77777777" w:rsidR="00D52F40" w:rsidRPr="00D52F40" w:rsidRDefault="000A52D7" w:rsidP="00D52F40">
      <w:pPr>
        <w:spacing w:after="0"/>
        <w:ind w:left="2880"/>
        <w:rPr>
          <w:sz w:val="20"/>
          <w:szCs w:val="20"/>
        </w:rPr>
      </w:pPr>
      <w:r w:rsidRPr="00D52F40">
        <w:rPr>
          <w:sz w:val="20"/>
          <w:szCs w:val="20"/>
        </w:rPr>
        <w:t>    </w:t>
      </w:r>
      <w:proofErr w:type="spellStart"/>
      <w:proofErr w:type="gramStart"/>
      <w:r w:rsidRPr="00D52F40">
        <w:rPr>
          <w:sz w:val="20"/>
          <w:szCs w:val="20"/>
        </w:rPr>
        <w:t>this.carname</w:t>
      </w:r>
      <w:proofErr w:type="spellEnd"/>
      <w:proofErr w:type="gramEnd"/>
      <w:r w:rsidRPr="00D52F40">
        <w:rPr>
          <w:sz w:val="20"/>
          <w:szCs w:val="20"/>
        </w:rPr>
        <w:t> = x;</w:t>
      </w:r>
    </w:p>
    <w:p w14:paraId="38827B5C" w14:textId="77777777" w:rsidR="00D52F40" w:rsidRPr="00D52F40" w:rsidRDefault="000A52D7" w:rsidP="00D52F40">
      <w:pPr>
        <w:spacing w:after="0"/>
        <w:ind w:left="2160"/>
        <w:rPr>
          <w:sz w:val="20"/>
          <w:szCs w:val="20"/>
        </w:rPr>
      </w:pPr>
      <w:r w:rsidRPr="00D52F40">
        <w:rPr>
          <w:sz w:val="20"/>
          <w:szCs w:val="20"/>
        </w:rPr>
        <w:t>  }</w:t>
      </w:r>
    </w:p>
    <w:p w14:paraId="001D058E" w14:textId="615CD8D2" w:rsidR="000A52D7" w:rsidRPr="00D52F40" w:rsidRDefault="000A52D7" w:rsidP="00D52F40">
      <w:pPr>
        <w:spacing w:after="0"/>
        <w:ind w:left="1440"/>
        <w:rPr>
          <w:sz w:val="20"/>
          <w:szCs w:val="20"/>
        </w:rPr>
      </w:pPr>
      <w:r w:rsidRPr="00D52F40">
        <w:rPr>
          <w:sz w:val="20"/>
          <w:szCs w:val="20"/>
        </w:rPr>
        <w:t>}</w:t>
      </w:r>
    </w:p>
    <w:p w14:paraId="41F6CB54" w14:textId="77777777" w:rsidR="00D52F40" w:rsidRPr="000A52D7" w:rsidRDefault="00D52F40" w:rsidP="000A52D7"/>
    <w:p w14:paraId="425F59C0" w14:textId="5BE8EBC4" w:rsidR="000A52D7" w:rsidRDefault="000A52D7" w:rsidP="000A52D7">
      <w:r w:rsidRPr="000A52D7">
        <w:t>even if the getter is a method, you do not use parentheses when you want to get the property value.</w:t>
      </w:r>
    </w:p>
    <w:p w14:paraId="293C209A" w14:textId="77777777" w:rsidR="008F418A" w:rsidRDefault="008F418A" w:rsidP="000A52D7"/>
    <w:p w14:paraId="2BBB8DDD" w14:textId="77777777" w:rsidR="00841975" w:rsidRDefault="00841975" w:rsidP="0028777D"/>
    <w:p w14:paraId="4CE41653" w14:textId="5B653BF5" w:rsidR="00841975" w:rsidRDefault="00841975" w:rsidP="00A105D4">
      <w:pPr>
        <w:pStyle w:val="Heading1"/>
      </w:pPr>
      <w:r>
        <w:t>Web API</w:t>
      </w:r>
    </w:p>
    <w:p w14:paraId="6539472A" w14:textId="77777777" w:rsidR="00841975" w:rsidRPr="00B65C33" w:rsidRDefault="00841975">
      <w:pPr>
        <w:pStyle w:val="ListParagraph"/>
        <w:numPr>
          <w:ilvl w:val="0"/>
          <w:numId w:val="126"/>
        </w:numPr>
      </w:pPr>
      <w:r w:rsidRPr="00B65C33">
        <w:t>It can extend the functionality of the browser</w:t>
      </w:r>
    </w:p>
    <w:p w14:paraId="616C0E5E" w14:textId="77777777" w:rsidR="00841975" w:rsidRPr="00B65C33" w:rsidRDefault="00841975">
      <w:pPr>
        <w:pStyle w:val="ListParagraph"/>
        <w:numPr>
          <w:ilvl w:val="0"/>
          <w:numId w:val="126"/>
        </w:numPr>
      </w:pPr>
      <w:r w:rsidRPr="00B65C33">
        <w:t>It can greatly simplify complex functions</w:t>
      </w:r>
    </w:p>
    <w:p w14:paraId="48E3D194" w14:textId="717AF44F" w:rsidR="00B65C33" w:rsidRDefault="00841975" w:rsidP="00B65C33">
      <w:pPr>
        <w:pStyle w:val="ListParagraph"/>
        <w:numPr>
          <w:ilvl w:val="0"/>
          <w:numId w:val="126"/>
        </w:numPr>
      </w:pPr>
      <w:r w:rsidRPr="00B65C33">
        <w:t>It can provide easy syntax to complex code</w:t>
      </w:r>
    </w:p>
    <w:p w14:paraId="18CCB2C7" w14:textId="77777777" w:rsidR="00252B45" w:rsidRDefault="00252B45" w:rsidP="00252B45">
      <w:pPr>
        <w:pStyle w:val="Heading2"/>
      </w:pPr>
      <w:r w:rsidRPr="00252B45">
        <w:t>Geolocation</w:t>
      </w:r>
      <w:r>
        <w:t xml:space="preserve"> API</w:t>
      </w:r>
    </w:p>
    <w:p w14:paraId="14FB6D31" w14:textId="73498EA7" w:rsidR="00252B45" w:rsidRPr="00252B45" w:rsidRDefault="00252B45" w:rsidP="00252B45">
      <w:r w:rsidRPr="00252B45">
        <w:t>The Geolocation API allows the web application to access your location if you agree to share it.</w:t>
      </w:r>
    </w:p>
    <w:p w14:paraId="1E423EA0" w14:textId="15ABEDB9" w:rsidR="00252B45" w:rsidRDefault="00252B45" w:rsidP="00252B45">
      <w:r w:rsidRPr="00252B45">
        <w:t>The Geolocation API is available through the </w:t>
      </w:r>
      <w:proofErr w:type="spellStart"/>
      <w:proofErr w:type="gramStart"/>
      <w:r w:rsidRPr="00252B45">
        <w:t>navigator.geolocation</w:t>
      </w:r>
      <w:proofErr w:type="spellEnd"/>
      <w:proofErr w:type="gramEnd"/>
      <w:r w:rsidRPr="00252B45">
        <w:t> object.</w:t>
      </w:r>
    </w:p>
    <w:p w14:paraId="0358A5FB" w14:textId="7CCAB7A6" w:rsidR="00252B45" w:rsidRDefault="00252B45" w:rsidP="00252B45">
      <w:r>
        <w:t>Method:</w:t>
      </w:r>
    </w:p>
    <w:p w14:paraId="07F4458F" w14:textId="2D0A39BE" w:rsidR="00252B45" w:rsidRDefault="00023FDB" w:rsidP="00023FDB">
      <w:pPr>
        <w:pStyle w:val="ListParagraph"/>
        <w:numPr>
          <w:ilvl w:val="0"/>
          <w:numId w:val="162"/>
        </w:numPr>
      </w:pPr>
      <w:proofErr w:type="spellStart"/>
      <w:r w:rsidRPr="00023FDB">
        <w:t>Geolocation.getCurrentPosition</w:t>
      </w:r>
      <w:proofErr w:type="spellEnd"/>
      <w:r w:rsidRPr="00023FDB">
        <w:t>()</w:t>
      </w:r>
      <w:r>
        <w:t>:</w:t>
      </w:r>
    </w:p>
    <w:p w14:paraId="22588A61" w14:textId="078AAA7E" w:rsidR="00023FDB" w:rsidRPr="00023FDB" w:rsidRDefault="00023FDB" w:rsidP="00BA2BAA">
      <w:pPr>
        <w:spacing w:after="0"/>
        <w:ind w:left="720"/>
      </w:pPr>
      <w:proofErr w:type="spellStart"/>
      <w:proofErr w:type="gramStart"/>
      <w:r w:rsidRPr="00023FDB">
        <w:lastRenderedPageBreak/>
        <w:t>getCurrentPosition</w:t>
      </w:r>
      <w:proofErr w:type="spellEnd"/>
      <w:r w:rsidRPr="00023FDB">
        <w:t>(</w:t>
      </w:r>
      <w:proofErr w:type="gramEnd"/>
      <w:r w:rsidR="00BA2BAA">
        <w:t xml:space="preserve">function </w:t>
      </w:r>
      <w:r w:rsidRPr="00023FDB">
        <w:t>)</w:t>
      </w:r>
    </w:p>
    <w:p w14:paraId="39C16D40" w14:textId="77777777" w:rsidR="00023FDB" w:rsidRPr="00023FDB" w:rsidRDefault="00023FDB" w:rsidP="00BA2BAA">
      <w:pPr>
        <w:spacing w:after="0"/>
        <w:ind w:left="720"/>
      </w:pPr>
      <w:proofErr w:type="spellStart"/>
      <w:proofErr w:type="gramStart"/>
      <w:r w:rsidRPr="00023FDB">
        <w:t>getCurrentPosition</w:t>
      </w:r>
      <w:proofErr w:type="spellEnd"/>
      <w:r w:rsidRPr="00023FDB">
        <w:t>(</w:t>
      </w:r>
      <w:proofErr w:type="gramEnd"/>
      <w:r w:rsidRPr="00023FDB">
        <w:t>success, error)</w:t>
      </w:r>
    </w:p>
    <w:p w14:paraId="4C890B10" w14:textId="4C9E0E61" w:rsidR="00023FDB" w:rsidRDefault="00023FDB" w:rsidP="00BA2BAA">
      <w:pPr>
        <w:spacing w:after="0"/>
        <w:ind w:left="720"/>
      </w:pPr>
      <w:proofErr w:type="spellStart"/>
      <w:proofErr w:type="gramStart"/>
      <w:r w:rsidRPr="00023FDB">
        <w:t>getCurrentPosition</w:t>
      </w:r>
      <w:proofErr w:type="spellEnd"/>
      <w:r w:rsidRPr="00023FDB">
        <w:t>(</w:t>
      </w:r>
      <w:proofErr w:type="gramEnd"/>
      <w:r w:rsidRPr="00023FDB">
        <w:t>success, error, options)</w:t>
      </w:r>
    </w:p>
    <w:p w14:paraId="669A7840" w14:textId="4F04275C" w:rsidR="00BA2BAA" w:rsidRDefault="00BA2BAA" w:rsidP="00BA2BAA">
      <w:pPr>
        <w:spacing w:after="0"/>
        <w:ind w:left="720"/>
      </w:pPr>
    </w:p>
    <w:p w14:paraId="6D66D4C7" w14:textId="343FCD32" w:rsidR="00BA2BAA" w:rsidRDefault="00BA2BAA" w:rsidP="00BA2BAA">
      <w:pPr>
        <w:spacing w:after="0"/>
        <w:ind w:left="720"/>
      </w:pPr>
      <w:r>
        <w:t xml:space="preserve">code: </w:t>
      </w:r>
    </w:p>
    <w:p w14:paraId="0EAFBD00" w14:textId="7A0C86EC" w:rsidR="00BA2BAA" w:rsidRDefault="00BA2BAA" w:rsidP="00BA2BAA">
      <w:pPr>
        <w:spacing w:after="0"/>
        <w:ind w:left="1440"/>
      </w:pPr>
      <w:proofErr w:type="spellStart"/>
      <w:proofErr w:type="gramStart"/>
      <w:r w:rsidRPr="00BA2BAA">
        <w:t>navigator.geolocation</w:t>
      </w:r>
      <w:proofErr w:type="gramEnd"/>
      <w:r w:rsidRPr="00BA2BAA">
        <w:t>.getCurrentPosi</w:t>
      </w:r>
      <w:r>
        <w:t>tion</w:t>
      </w:r>
      <w:proofErr w:type="spellEnd"/>
      <w:r>
        <w:t xml:space="preserve">( show </w:t>
      </w:r>
      <w:r w:rsidRPr="00BA2BAA">
        <w:t xml:space="preserve">, </w:t>
      </w:r>
      <w:proofErr w:type="spellStart"/>
      <w:r w:rsidRPr="00BA2BAA">
        <w:t>onError</w:t>
      </w:r>
      <w:proofErr w:type="spellEnd"/>
      <w:r w:rsidRPr="00BA2BAA">
        <w:t>);</w:t>
      </w:r>
    </w:p>
    <w:p w14:paraId="7566C515" w14:textId="75E90FC2" w:rsidR="00BA2BAA" w:rsidRDefault="00BA2BAA" w:rsidP="00BA2BAA">
      <w:pPr>
        <w:spacing w:after="0"/>
        <w:ind w:left="1440"/>
      </w:pPr>
      <w:r>
        <w:t xml:space="preserve">function </w:t>
      </w:r>
      <w:proofErr w:type="gramStart"/>
      <w:r>
        <w:t>show( e</w:t>
      </w:r>
      <w:proofErr w:type="gramEnd"/>
      <w:r>
        <w:t xml:space="preserve"> ){</w:t>
      </w:r>
    </w:p>
    <w:p w14:paraId="090E738D" w14:textId="6A0B3411" w:rsidR="00BA2BAA" w:rsidRDefault="00BA2BAA" w:rsidP="00BA2BAA">
      <w:pPr>
        <w:spacing w:after="0"/>
        <w:ind w:left="1440"/>
      </w:pPr>
      <w:r>
        <w:tab/>
        <w:t>console.log(e)</w:t>
      </w:r>
    </w:p>
    <w:p w14:paraId="626B621B" w14:textId="71A22B5F" w:rsidR="00BA2BAA" w:rsidRPr="00BA2BAA" w:rsidRDefault="00BA2BAA" w:rsidP="00BA2BAA">
      <w:pPr>
        <w:spacing w:after="0"/>
        <w:ind w:left="1440"/>
      </w:pPr>
      <w:r>
        <w:t>}</w:t>
      </w:r>
    </w:p>
    <w:p w14:paraId="7C5607B6" w14:textId="77777777" w:rsidR="00023FDB" w:rsidRPr="00023FDB" w:rsidRDefault="00023FDB" w:rsidP="00023FDB">
      <w:pPr>
        <w:pStyle w:val="ListParagraph"/>
      </w:pPr>
    </w:p>
    <w:p w14:paraId="21B2CC92" w14:textId="4E645161" w:rsidR="00023FDB" w:rsidRPr="00023FDB" w:rsidRDefault="00023FDB" w:rsidP="00023FDB">
      <w:pPr>
        <w:pStyle w:val="ListParagraph"/>
        <w:numPr>
          <w:ilvl w:val="0"/>
          <w:numId w:val="162"/>
        </w:numPr>
      </w:pPr>
      <w:proofErr w:type="spellStart"/>
      <w:r w:rsidRPr="00023FDB">
        <w:t>Geolocation.watchPosition</w:t>
      </w:r>
      <w:proofErr w:type="spellEnd"/>
      <w:r w:rsidRPr="00023FDB">
        <w:t>()</w:t>
      </w:r>
    </w:p>
    <w:p w14:paraId="241831B2" w14:textId="108A5DD6" w:rsidR="00023FDB" w:rsidRPr="00023FDB" w:rsidRDefault="00023FDB" w:rsidP="00023FDB">
      <w:pPr>
        <w:pStyle w:val="ListParagraph"/>
        <w:numPr>
          <w:ilvl w:val="0"/>
          <w:numId w:val="162"/>
        </w:numPr>
      </w:pPr>
      <w:proofErr w:type="spellStart"/>
      <w:r w:rsidRPr="00023FDB">
        <w:t>Geolocation.clearWatch</w:t>
      </w:r>
      <w:proofErr w:type="spellEnd"/>
      <w:r w:rsidRPr="00023FDB">
        <w:t>()</w:t>
      </w:r>
    </w:p>
    <w:p w14:paraId="580C88AA" w14:textId="77777777" w:rsidR="00252B45" w:rsidRPr="00252B45" w:rsidRDefault="00252B45" w:rsidP="00252B45"/>
    <w:p w14:paraId="55E60601" w14:textId="77777777" w:rsidR="00841975" w:rsidRPr="0055326D" w:rsidRDefault="00841975" w:rsidP="002C1F14">
      <w:pPr>
        <w:pStyle w:val="Heading2"/>
      </w:pPr>
      <w:r w:rsidRPr="0055326D">
        <w:t>Form validate API</w:t>
      </w:r>
    </w:p>
    <w:p w14:paraId="7481432E" w14:textId="77777777" w:rsidR="00841975" w:rsidRPr="006470A9" w:rsidRDefault="00841975" w:rsidP="00B65C33">
      <w:pPr>
        <w:spacing w:after="0"/>
        <w:rPr>
          <w:b/>
        </w:rPr>
      </w:pPr>
      <w:r w:rsidRPr="006470A9">
        <w:rPr>
          <w:b/>
        </w:rPr>
        <w:t>Method:</w:t>
      </w:r>
    </w:p>
    <w:p w14:paraId="1DFB2E5B" w14:textId="1D3A76CE" w:rsidR="00841975" w:rsidRPr="006470A9" w:rsidRDefault="00841975">
      <w:pPr>
        <w:pStyle w:val="ListParagraph"/>
        <w:numPr>
          <w:ilvl w:val="0"/>
          <w:numId w:val="60"/>
        </w:numPr>
      </w:pPr>
      <w:proofErr w:type="spellStart"/>
      <w:proofErr w:type="gramStart"/>
      <w:r w:rsidRPr="006470A9">
        <w:rPr>
          <w:b/>
        </w:rPr>
        <w:t>setCustomValidity</w:t>
      </w:r>
      <w:proofErr w:type="spellEnd"/>
      <w:r w:rsidRPr="006470A9">
        <w:rPr>
          <w:b/>
        </w:rPr>
        <w:t>(</w:t>
      </w:r>
      <w:proofErr w:type="gramEnd"/>
      <w:r w:rsidRPr="006470A9">
        <w:rPr>
          <w:b/>
        </w:rPr>
        <w:t>):</w:t>
      </w:r>
      <w:r w:rsidRPr="006470A9">
        <w:t xml:space="preserve"> Sets the </w:t>
      </w:r>
      <w:r w:rsidR="00946BD1" w:rsidRPr="006470A9">
        <w:t>validation Message</w:t>
      </w:r>
      <w:r w:rsidRPr="006470A9">
        <w:t xml:space="preserve"> property of an input Element.</w:t>
      </w:r>
    </w:p>
    <w:p w14:paraId="482E093D" w14:textId="77777777" w:rsidR="00841975" w:rsidRPr="006470A9" w:rsidRDefault="00841975">
      <w:pPr>
        <w:pStyle w:val="ListParagraph"/>
        <w:numPr>
          <w:ilvl w:val="0"/>
          <w:numId w:val="60"/>
        </w:numPr>
      </w:pPr>
      <w:proofErr w:type="spellStart"/>
      <w:proofErr w:type="gramStart"/>
      <w:r w:rsidRPr="006470A9">
        <w:rPr>
          <w:b/>
        </w:rPr>
        <w:t>checkValidity</w:t>
      </w:r>
      <w:proofErr w:type="spellEnd"/>
      <w:r w:rsidRPr="006470A9">
        <w:rPr>
          <w:b/>
        </w:rPr>
        <w:t>(</w:t>
      </w:r>
      <w:proofErr w:type="gramEnd"/>
      <w:r w:rsidRPr="006470A9">
        <w:rPr>
          <w:b/>
        </w:rPr>
        <w:t>):</w:t>
      </w:r>
      <w:r w:rsidRPr="006470A9">
        <w:t xml:space="preserve"> Returns true if an input element contains valid data.</w:t>
      </w:r>
    </w:p>
    <w:p w14:paraId="29253B22" w14:textId="77777777" w:rsidR="00841975" w:rsidRPr="006470A9" w:rsidRDefault="00841975" w:rsidP="007D5E97">
      <w:pPr>
        <w:spacing w:after="0"/>
        <w:ind w:left="360"/>
        <w:rPr>
          <w:b/>
        </w:rPr>
      </w:pPr>
      <w:r w:rsidRPr="006470A9">
        <w:rPr>
          <w:b/>
        </w:rPr>
        <w:t xml:space="preserve">Example: </w:t>
      </w:r>
    </w:p>
    <w:p w14:paraId="145A5641" w14:textId="638C18F9" w:rsidR="00841975" w:rsidRPr="007D5E97" w:rsidRDefault="00841975" w:rsidP="007D5E97">
      <w:pPr>
        <w:pStyle w:val="NoSpacing"/>
        <w:ind w:left="1440"/>
      </w:pPr>
      <w:r w:rsidRPr="007D5E97">
        <w:t>&lt;input id="id1" type="number"</w:t>
      </w:r>
      <w:r w:rsidR="00B65C33" w:rsidRPr="007D5E97">
        <w:t xml:space="preserve"> </w:t>
      </w:r>
      <w:r w:rsidRPr="007D5E97">
        <w:t>&gt;</w:t>
      </w:r>
    </w:p>
    <w:p w14:paraId="1EF2A550" w14:textId="3502ABD2" w:rsidR="00841975" w:rsidRPr="007D5E97" w:rsidRDefault="00841975" w:rsidP="007D5E97">
      <w:pPr>
        <w:pStyle w:val="NoSpacing"/>
        <w:ind w:left="1440"/>
      </w:pPr>
      <w:r w:rsidRPr="007D5E97">
        <w:t>&lt;button onclick="</w:t>
      </w:r>
      <w:proofErr w:type="spellStart"/>
      <w:r w:rsidRPr="007D5E97">
        <w:t>myFunction</w:t>
      </w:r>
      <w:proofErr w:type="spellEnd"/>
      <w:r w:rsidRPr="007D5E97">
        <w:t>()"&gt;OK&lt;/button&gt;</w:t>
      </w:r>
    </w:p>
    <w:p w14:paraId="5DBCABF4" w14:textId="77777777" w:rsidR="00841975" w:rsidRPr="007D5E97" w:rsidRDefault="00841975" w:rsidP="007D5E97">
      <w:pPr>
        <w:pStyle w:val="NoSpacing"/>
        <w:ind w:left="1440"/>
      </w:pPr>
      <w:r w:rsidRPr="007D5E97">
        <w:t>&lt;p id="demo"&gt;&lt;/p&gt;</w:t>
      </w:r>
    </w:p>
    <w:p w14:paraId="2A1D8AD4" w14:textId="77777777" w:rsidR="00841975" w:rsidRPr="007D5E97" w:rsidRDefault="00841975" w:rsidP="007D5E97">
      <w:pPr>
        <w:pStyle w:val="NoSpacing"/>
        <w:ind w:left="1440"/>
      </w:pPr>
      <w:r w:rsidRPr="007D5E97">
        <w:t>&lt;script&gt;</w:t>
      </w:r>
    </w:p>
    <w:p w14:paraId="4A63C307" w14:textId="77777777" w:rsidR="00841975" w:rsidRPr="007D5E97" w:rsidRDefault="00841975" w:rsidP="007D5E97">
      <w:pPr>
        <w:pStyle w:val="NoSpacing"/>
        <w:ind w:left="1440"/>
      </w:pPr>
      <w:r w:rsidRPr="007D5E97">
        <w:t>function </w:t>
      </w:r>
      <w:proofErr w:type="spellStart"/>
      <w:proofErr w:type="gramStart"/>
      <w:r w:rsidRPr="007D5E97">
        <w:t>myFunction</w:t>
      </w:r>
      <w:proofErr w:type="spellEnd"/>
      <w:r w:rsidRPr="007D5E97">
        <w:t>(</w:t>
      </w:r>
      <w:proofErr w:type="gramEnd"/>
      <w:r w:rsidRPr="007D5E97">
        <w:t>) {</w:t>
      </w:r>
    </w:p>
    <w:p w14:paraId="703DBF7A" w14:textId="31592937" w:rsidR="00841975" w:rsidRPr="007D5E97" w:rsidRDefault="00841975" w:rsidP="007D5E97">
      <w:pPr>
        <w:pStyle w:val="NoSpacing"/>
        <w:ind w:left="1440"/>
      </w:pPr>
      <w:r w:rsidRPr="007D5E97">
        <w:t> </w:t>
      </w:r>
      <w:r w:rsidR="00B65C33" w:rsidRPr="007D5E97">
        <w:t xml:space="preserve">     </w:t>
      </w:r>
      <w:r w:rsidRPr="007D5E97">
        <w:t>const </w:t>
      </w:r>
      <w:r w:rsidR="00B65C33" w:rsidRPr="007D5E97">
        <w:t>m</w:t>
      </w:r>
      <w:r w:rsidRPr="007D5E97">
        <w:t xml:space="preserve"> = </w:t>
      </w:r>
      <w:proofErr w:type="spellStart"/>
      <w:proofErr w:type="gramStart"/>
      <w:r w:rsidRPr="007D5E97">
        <w:t>document.getElementById</w:t>
      </w:r>
      <w:proofErr w:type="spellEnd"/>
      <w:proofErr w:type="gramEnd"/>
      <w:r w:rsidRPr="007D5E97">
        <w:t>("id1");</w:t>
      </w:r>
    </w:p>
    <w:p w14:paraId="0BE7A6A8" w14:textId="5CE50CAE" w:rsidR="00841975" w:rsidRPr="007D5E97" w:rsidRDefault="00841975" w:rsidP="007D5E97">
      <w:pPr>
        <w:pStyle w:val="NoSpacing"/>
        <w:ind w:left="1440"/>
      </w:pPr>
      <w:r w:rsidRPr="007D5E97">
        <w:t> </w:t>
      </w:r>
      <w:r w:rsidR="00B65C33" w:rsidRPr="007D5E97">
        <w:t xml:space="preserve">     </w:t>
      </w:r>
      <w:r w:rsidRPr="007D5E97">
        <w:t>if (!</w:t>
      </w:r>
      <w:r w:rsidR="00B65C33" w:rsidRPr="007D5E97">
        <w:t xml:space="preserve"> </w:t>
      </w:r>
      <w:proofErr w:type="spellStart"/>
      <w:proofErr w:type="gramStart"/>
      <w:r w:rsidR="00B65C33" w:rsidRPr="007D5E97">
        <w:t>m</w:t>
      </w:r>
      <w:r w:rsidRPr="007D5E97">
        <w:t>.checkValidity</w:t>
      </w:r>
      <w:proofErr w:type="spellEnd"/>
      <w:proofErr w:type="gramEnd"/>
      <w:r w:rsidRPr="007D5E97">
        <w:t>()</w:t>
      </w:r>
      <w:r w:rsidR="00B65C33" w:rsidRPr="007D5E97">
        <w:t xml:space="preserve"> </w:t>
      </w:r>
      <w:r w:rsidRPr="007D5E97">
        <w:t>) {</w:t>
      </w:r>
    </w:p>
    <w:p w14:paraId="50F12DE8" w14:textId="76655B69" w:rsidR="00841975" w:rsidRPr="007D5E97" w:rsidRDefault="00841975" w:rsidP="007D5E97">
      <w:pPr>
        <w:pStyle w:val="NoSpacing"/>
        <w:ind w:left="1440"/>
      </w:pPr>
      <w:r w:rsidRPr="007D5E97">
        <w:t>    </w:t>
      </w:r>
      <w:r w:rsidR="00B65C33" w:rsidRPr="007D5E97">
        <w:t xml:space="preserve">       </w:t>
      </w:r>
      <w:proofErr w:type="spellStart"/>
      <w:proofErr w:type="gramStart"/>
      <w:r w:rsidRPr="007D5E97">
        <w:t>document.getElementById</w:t>
      </w:r>
      <w:proofErr w:type="spellEnd"/>
      <w:proofErr w:type="gramEnd"/>
      <w:r w:rsidRPr="007D5E97">
        <w:t>("demo").</w:t>
      </w:r>
      <w:proofErr w:type="spellStart"/>
      <w:r w:rsidRPr="007D5E97">
        <w:t>innerHTML</w:t>
      </w:r>
      <w:proofErr w:type="spellEnd"/>
      <w:r w:rsidRPr="007D5E97">
        <w:t xml:space="preserve"> = </w:t>
      </w:r>
      <w:proofErr w:type="spellStart"/>
      <w:r w:rsidR="00B65C33" w:rsidRPr="007D5E97">
        <w:t>m</w:t>
      </w:r>
      <w:r w:rsidRPr="007D5E97">
        <w:t>.validationMessage</w:t>
      </w:r>
      <w:proofErr w:type="spellEnd"/>
      <w:r w:rsidRPr="007D5E97">
        <w:t>;</w:t>
      </w:r>
    </w:p>
    <w:p w14:paraId="4F7B03EF" w14:textId="34E4AA39" w:rsidR="00841975" w:rsidRPr="007D5E97" w:rsidRDefault="00841975" w:rsidP="007D5E97">
      <w:pPr>
        <w:pStyle w:val="NoSpacing"/>
        <w:ind w:left="1440"/>
      </w:pPr>
      <w:r w:rsidRPr="007D5E97">
        <w:t>  </w:t>
      </w:r>
      <w:r w:rsidR="00B65C33" w:rsidRPr="007D5E97">
        <w:t xml:space="preserve">     </w:t>
      </w:r>
      <w:r w:rsidRPr="007D5E97">
        <w:t>}</w:t>
      </w:r>
    </w:p>
    <w:p w14:paraId="3D52BBD2" w14:textId="77777777" w:rsidR="00841975" w:rsidRPr="007D5E97" w:rsidRDefault="00841975" w:rsidP="007D5E97">
      <w:pPr>
        <w:pStyle w:val="NoSpacing"/>
        <w:ind w:left="1440"/>
      </w:pPr>
      <w:r w:rsidRPr="007D5E97">
        <w:t>}</w:t>
      </w:r>
    </w:p>
    <w:p w14:paraId="29FC3285" w14:textId="77777777" w:rsidR="00841975" w:rsidRPr="007D5E97" w:rsidRDefault="00841975" w:rsidP="007D5E97">
      <w:pPr>
        <w:pStyle w:val="NoSpacing"/>
        <w:ind w:left="1440"/>
      </w:pPr>
      <w:r w:rsidRPr="007D5E97">
        <w:t>&lt;/script&gt;</w:t>
      </w:r>
    </w:p>
    <w:p w14:paraId="4B2AD9E1" w14:textId="77777777" w:rsidR="00841975" w:rsidRPr="006470A9" w:rsidRDefault="00841975" w:rsidP="0028777D">
      <w:pPr>
        <w:pStyle w:val="NoSpacing"/>
      </w:pPr>
    </w:p>
    <w:p w14:paraId="45F5641B" w14:textId="77777777" w:rsidR="00841975" w:rsidRPr="006470A9" w:rsidRDefault="00841975" w:rsidP="0028777D">
      <w:pPr>
        <w:rPr>
          <w:b/>
        </w:rPr>
      </w:pPr>
      <w:r w:rsidRPr="006470A9">
        <w:rPr>
          <w:b/>
        </w:rPr>
        <w:t>Validation DOM Properties:</w:t>
      </w:r>
    </w:p>
    <w:p w14:paraId="720E31B4" w14:textId="77777777" w:rsidR="00841975" w:rsidRPr="006470A9" w:rsidRDefault="00841975">
      <w:pPr>
        <w:pStyle w:val="ListParagraph"/>
        <w:numPr>
          <w:ilvl w:val="0"/>
          <w:numId w:val="61"/>
        </w:numPr>
      </w:pPr>
      <w:r w:rsidRPr="006470A9">
        <w:rPr>
          <w:b/>
        </w:rPr>
        <w:t>validity</w:t>
      </w:r>
      <w:r w:rsidRPr="006470A9">
        <w:rPr>
          <w:b/>
        </w:rPr>
        <w:tab/>
        <w:t>:</w:t>
      </w:r>
      <w:r w:rsidRPr="006470A9">
        <w:t xml:space="preserve"> Contains </w:t>
      </w:r>
      <w:proofErr w:type="spellStart"/>
      <w:r w:rsidRPr="006470A9">
        <w:t>boolean</w:t>
      </w:r>
      <w:proofErr w:type="spellEnd"/>
      <w:r w:rsidRPr="006470A9">
        <w:t xml:space="preserve"> properties related to the validity of an input element.</w:t>
      </w:r>
    </w:p>
    <w:p w14:paraId="2595B4B0" w14:textId="77777777" w:rsidR="00841975" w:rsidRPr="006470A9" w:rsidRDefault="00841975">
      <w:pPr>
        <w:pStyle w:val="ListParagraph"/>
        <w:numPr>
          <w:ilvl w:val="0"/>
          <w:numId w:val="61"/>
        </w:numPr>
      </w:pPr>
      <w:proofErr w:type="spellStart"/>
      <w:proofErr w:type="gramStart"/>
      <w:r w:rsidRPr="006470A9">
        <w:rPr>
          <w:b/>
        </w:rPr>
        <w:t>validationMessage</w:t>
      </w:r>
      <w:proofErr w:type="spellEnd"/>
      <w:r w:rsidRPr="006470A9">
        <w:rPr>
          <w:b/>
        </w:rPr>
        <w:t xml:space="preserve"> :</w:t>
      </w:r>
      <w:proofErr w:type="gramEnd"/>
      <w:r w:rsidRPr="006470A9">
        <w:t xml:space="preserve"> Contains the message a browser will display when the validity is false.</w:t>
      </w:r>
    </w:p>
    <w:p w14:paraId="7B4185CC" w14:textId="77777777" w:rsidR="00841975" w:rsidRPr="006470A9" w:rsidRDefault="00841975">
      <w:pPr>
        <w:pStyle w:val="ListParagraph"/>
        <w:numPr>
          <w:ilvl w:val="0"/>
          <w:numId w:val="61"/>
        </w:numPr>
      </w:pPr>
      <w:proofErr w:type="spellStart"/>
      <w:r w:rsidRPr="006470A9">
        <w:rPr>
          <w:b/>
        </w:rPr>
        <w:t>willValidate</w:t>
      </w:r>
      <w:proofErr w:type="spellEnd"/>
      <w:r w:rsidRPr="006470A9">
        <w:rPr>
          <w:b/>
        </w:rPr>
        <w:t>:</w:t>
      </w:r>
      <w:r w:rsidRPr="006470A9">
        <w:t xml:space="preserve"> Indicates if an input element will be validated.</w:t>
      </w:r>
    </w:p>
    <w:p w14:paraId="1BB6D65A" w14:textId="77777777" w:rsidR="00841975" w:rsidRPr="006470A9" w:rsidRDefault="00841975" w:rsidP="0028777D">
      <w:pPr>
        <w:rPr>
          <w:b/>
        </w:rPr>
      </w:pPr>
      <w:r w:rsidRPr="006470A9">
        <w:rPr>
          <w:b/>
        </w:rPr>
        <w:t xml:space="preserve">Validity Properties: </w:t>
      </w:r>
    </w:p>
    <w:p w14:paraId="5049FC42" w14:textId="77777777" w:rsidR="00841975" w:rsidRPr="006470A9" w:rsidRDefault="00841975">
      <w:pPr>
        <w:pStyle w:val="ListParagraph"/>
        <w:numPr>
          <w:ilvl w:val="0"/>
          <w:numId w:val="62"/>
        </w:numPr>
      </w:pPr>
      <w:proofErr w:type="spellStart"/>
      <w:r w:rsidRPr="006470A9">
        <w:rPr>
          <w:b/>
        </w:rPr>
        <w:t>customError</w:t>
      </w:r>
      <w:proofErr w:type="spellEnd"/>
      <w:r w:rsidRPr="006470A9">
        <w:t>: Set to true, if a custom validity message is set.</w:t>
      </w:r>
    </w:p>
    <w:p w14:paraId="415F4758" w14:textId="77777777" w:rsidR="00841975" w:rsidRPr="006470A9" w:rsidRDefault="00841975">
      <w:pPr>
        <w:pStyle w:val="ListParagraph"/>
        <w:numPr>
          <w:ilvl w:val="0"/>
          <w:numId w:val="62"/>
        </w:numPr>
      </w:pPr>
      <w:proofErr w:type="spellStart"/>
      <w:r w:rsidRPr="006470A9">
        <w:rPr>
          <w:b/>
        </w:rPr>
        <w:t>patternMismatch</w:t>
      </w:r>
      <w:proofErr w:type="spellEnd"/>
      <w:r w:rsidRPr="006470A9">
        <w:t>: Set to true, if an element's value does not match its pattern attribute.</w:t>
      </w:r>
    </w:p>
    <w:p w14:paraId="7F40CCDD" w14:textId="77777777" w:rsidR="00841975" w:rsidRPr="006470A9" w:rsidRDefault="00841975">
      <w:pPr>
        <w:pStyle w:val="ListParagraph"/>
        <w:numPr>
          <w:ilvl w:val="0"/>
          <w:numId w:val="62"/>
        </w:numPr>
      </w:pPr>
      <w:proofErr w:type="spellStart"/>
      <w:r w:rsidRPr="006470A9">
        <w:rPr>
          <w:b/>
        </w:rPr>
        <w:t>rangeOverflow</w:t>
      </w:r>
      <w:proofErr w:type="spellEnd"/>
      <w:r w:rsidRPr="006470A9">
        <w:t>: Set to true, if an element's value is greater than its max attribute.</w:t>
      </w:r>
    </w:p>
    <w:p w14:paraId="74002894" w14:textId="77777777" w:rsidR="00841975" w:rsidRPr="006470A9" w:rsidRDefault="00841975">
      <w:pPr>
        <w:pStyle w:val="ListParagraph"/>
        <w:numPr>
          <w:ilvl w:val="0"/>
          <w:numId w:val="62"/>
        </w:numPr>
      </w:pPr>
      <w:proofErr w:type="spellStart"/>
      <w:r w:rsidRPr="006470A9">
        <w:rPr>
          <w:b/>
        </w:rPr>
        <w:t>rangeUnderflow</w:t>
      </w:r>
      <w:proofErr w:type="spellEnd"/>
      <w:r w:rsidRPr="006470A9">
        <w:t>: Set to true, if an element's value is less than its min attribute.</w:t>
      </w:r>
    </w:p>
    <w:p w14:paraId="45219DFE" w14:textId="77777777" w:rsidR="00841975" w:rsidRPr="006470A9" w:rsidRDefault="00841975">
      <w:pPr>
        <w:pStyle w:val="ListParagraph"/>
        <w:numPr>
          <w:ilvl w:val="0"/>
          <w:numId w:val="62"/>
        </w:numPr>
      </w:pPr>
      <w:proofErr w:type="spellStart"/>
      <w:r w:rsidRPr="006470A9">
        <w:rPr>
          <w:b/>
        </w:rPr>
        <w:t>stepMismatch</w:t>
      </w:r>
      <w:proofErr w:type="spellEnd"/>
      <w:r w:rsidRPr="006470A9">
        <w:t>: Set to true, if an element's value is invalid per its step attribute.</w:t>
      </w:r>
    </w:p>
    <w:p w14:paraId="35B6E63A" w14:textId="77777777" w:rsidR="00841975" w:rsidRPr="006470A9" w:rsidRDefault="00841975">
      <w:pPr>
        <w:pStyle w:val="ListParagraph"/>
        <w:numPr>
          <w:ilvl w:val="0"/>
          <w:numId w:val="62"/>
        </w:numPr>
      </w:pPr>
      <w:proofErr w:type="spellStart"/>
      <w:proofErr w:type="gramStart"/>
      <w:r w:rsidRPr="006470A9">
        <w:rPr>
          <w:b/>
        </w:rPr>
        <w:t>tooLong</w:t>
      </w:r>
      <w:proofErr w:type="spellEnd"/>
      <w:r w:rsidRPr="006470A9">
        <w:t xml:space="preserve"> :</w:t>
      </w:r>
      <w:proofErr w:type="gramEnd"/>
      <w:r w:rsidRPr="006470A9">
        <w:t xml:space="preserve"> Set to true, if an element's value exceeds its </w:t>
      </w:r>
      <w:proofErr w:type="spellStart"/>
      <w:r w:rsidRPr="006470A9">
        <w:t>maxLength</w:t>
      </w:r>
      <w:proofErr w:type="spellEnd"/>
      <w:r w:rsidRPr="006470A9">
        <w:t xml:space="preserve"> attribute.</w:t>
      </w:r>
    </w:p>
    <w:p w14:paraId="44AB0773" w14:textId="77777777" w:rsidR="00841975" w:rsidRPr="006470A9" w:rsidRDefault="00841975">
      <w:pPr>
        <w:pStyle w:val="ListParagraph"/>
        <w:numPr>
          <w:ilvl w:val="0"/>
          <w:numId w:val="62"/>
        </w:numPr>
      </w:pPr>
      <w:proofErr w:type="spellStart"/>
      <w:r w:rsidRPr="006470A9">
        <w:rPr>
          <w:b/>
        </w:rPr>
        <w:t>typeMismatch</w:t>
      </w:r>
      <w:proofErr w:type="spellEnd"/>
      <w:r w:rsidRPr="006470A9">
        <w:t>: Set to true, if an element's value is invalid per its type attribute.</w:t>
      </w:r>
    </w:p>
    <w:p w14:paraId="7049B272" w14:textId="77777777" w:rsidR="00841975" w:rsidRPr="006470A9" w:rsidRDefault="00841975">
      <w:pPr>
        <w:pStyle w:val="ListParagraph"/>
        <w:numPr>
          <w:ilvl w:val="0"/>
          <w:numId w:val="62"/>
        </w:numPr>
      </w:pPr>
      <w:proofErr w:type="spellStart"/>
      <w:r w:rsidRPr="006470A9">
        <w:rPr>
          <w:b/>
        </w:rPr>
        <w:t>valueMissing</w:t>
      </w:r>
      <w:proofErr w:type="spellEnd"/>
      <w:r w:rsidRPr="006470A9">
        <w:t>: Set to true, if an element (with a required attribute) has no value.</w:t>
      </w:r>
    </w:p>
    <w:p w14:paraId="564FC04A" w14:textId="77777777" w:rsidR="00841975" w:rsidRPr="006470A9" w:rsidRDefault="00841975">
      <w:pPr>
        <w:pStyle w:val="ListParagraph"/>
        <w:numPr>
          <w:ilvl w:val="0"/>
          <w:numId w:val="62"/>
        </w:numPr>
      </w:pPr>
      <w:r w:rsidRPr="006470A9">
        <w:rPr>
          <w:b/>
        </w:rPr>
        <w:t>Valid:</w:t>
      </w:r>
      <w:r w:rsidRPr="006470A9">
        <w:t xml:space="preserve"> Set to true, if an element's value is valid.</w:t>
      </w:r>
    </w:p>
    <w:p w14:paraId="4C90C0E8" w14:textId="77777777" w:rsidR="00841975" w:rsidRPr="006470A9" w:rsidRDefault="00841975" w:rsidP="0028777D">
      <w:pPr>
        <w:pStyle w:val="NoSpacing"/>
        <w:rPr>
          <w:b/>
        </w:rPr>
      </w:pPr>
      <w:r w:rsidRPr="006470A9">
        <w:rPr>
          <w:b/>
        </w:rPr>
        <w:lastRenderedPageBreak/>
        <w:t>Example-1:</w:t>
      </w:r>
    </w:p>
    <w:p w14:paraId="68455EF1" w14:textId="77777777" w:rsidR="00841975" w:rsidRPr="006470A9" w:rsidRDefault="00841975" w:rsidP="0028777D">
      <w:pPr>
        <w:pStyle w:val="NoSpacing"/>
        <w:ind w:left="720"/>
      </w:pPr>
      <w:r w:rsidRPr="006470A9">
        <w:t>&lt;input id="id1" type="number" max="100"&gt;</w:t>
      </w:r>
    </w:p>
    <w:p w14:paraId="3CE4BC70" w14:textId="365E2BC5" w:rsidR="00841975" w:rsidRPr="006470A9" w:rsidRDefault="00841975" w:rsidP="0028777D">
      <w:pPr>
        <w:pStyle w:val="NoSpacing"/>
        <w:ind w:left="720"/>
      </w:pPr>
      <w:r w:rsidRPr="006470A9">
        <w:t>&lt;button onclick="</w:t>
      </w:r>
      <w:proofErr w:type="spellStart"/>
      <w:r w:rsidRPr="006470A9">
        <w:t>myFunction</w:t>
      </w:r>
      <w:proofErr w:type="spellEnd"/>
      <w:r w:rsidRPr="006470A9">
        <w:t>()"&gt;OK&lt;/button&gt;</w:t>
      </w:r>
      <w:r w:rsidRPr="006470A9">
        <w:br/>
        <w:t>&lt;p id="demo"&gt;&lt;/p&gt;</w:t>
      </w:r>
      <w:r w:rsidRPr="006470A9">
        <w:br/>
        <w:t>&lt;script&gt;</w:t>
      </w:r>
    </w:p>
    <w:p w14:paraId="2E1DE024" w14:textId="77777777" w:rsidR="00841975" w:rsidRPr="006470A9" w:rsidRDefault="00841975" w:rsidP="0028777D">
      <w:pPr>
        <w:pStyle w:val="NoSpacing"/>
        <w:ind w:left="1440"/>
      </w:pPr>
      <w:r w:rsidRPr="006470A9">
        <w:t>function </w:t>
      </w:r>
      <w:proofErr w:type="spellStart"/>
      <w:proofErr w:type="gramStart"/>
      <w:r w:rsidRPr="006470A9">
        <w:t>myFunction</w:t>
      </w:r>
      <w:proofErr w:type="spellEnd"/>
      <w:r w:rsidRPr="006470A9">
        <w:t>(</w:t>
      </w:r>
      <w:proofErr w:type="gramEnd"/>
      <w:r w:rsidRPr="006470A9">
        <w:t>) {</w:t>
      </w:r>
    </w:p>
    <w:p w14:paraId="4B2C9B8C" w14:textId="77777777" w:rsidR="00841975" w:rsidRPr="006470A9" w:rsidRDefault="00841975" w:rsidP="0028777D">
      <w:pPr>
        <w:pStyle w:val="NoSpacing"/>
        <w:ind w:left="2160"/>
      </w:pPr>
      <w:r w:rsidRPr="006470A9">
        <w:t>  let text = "Value OK";</w:t>
      </w:r>
    </w:p>
    <w:p w14:paraId="095814DE" w14:textId="77777777" w:rsidR="00841975" w:rsidRPr="006470A9" w:rsidRDefault="00841975" w:rsidP="0028777D">
      <w:pPr>
        <w:pStyle w:val="NoSpacing"/>
        <w:ind w:left="2160"/>
      </w:pPr>
      <w:r w:rsidRPr="006470A9">
        <w:t>  if (</w:t>
      </w:r>
      <w:proofErr w:type="spellStart"/>
      <w:proofErr w:type="gramStart"/>
      <w:r w:rsidRPr="006470A9">
        <w:t>document.getElementById</w:t>
      </w:r>
      <w:proofErr w:type="spellEnd"/>
      <w:proofErr w:type="gramEnd"/>
      <w:r w:rsidRPr="006470A9">
        <w:t>("id1").</w:t>
      </w:r>
      <w:proofErr w:type="spellStart"/>
      <w:r w:rsidRPr="006470A9">
        <w:t>validity.rangeOverflow</w:t>
      </w:r>
      <w:proofErr w:type="spellEnd"/>
      <w:r w:rsidRPr="006470A9">
        <w:t>) {</w:t>
      </w:r>
    </w:p>
    <w:p w14:paraId="1325354F" w14:textId="77777777" w:rsidR="00841975" w:rsidRPr="006470A9" w:rsidRDefault="00841975" w:rsidP="0028777D">
      <w:pPr>
        <w:pStyle w:val="NoSpacing"/>
        <w:ind w:left="2160"/>
      </w:pPr>
      <w:r w:rsidRPr="006470A9">
        <w:t>    text = "Value too large";</w:t>
      </w:r>
    </w:p>
    <w:p w14:paraId="157AD512" w14:textId="77777777" w:rsidR="00841975" w:rsidRPr="006470A9" w:rsidRDefault="00841975" w:rsidP="0028777D">
      <w:pPr>
        <w:pStyle w:val="NoSpacing"/>
        <w:ind w:left="2160"/>
      </w:pPr>
      <w:r w:rsidRPr="006470A9">
        <w:t>  }</w:t>
      </w:r>
    </w:p>
    <w:p w14:paraId="244CBDF3" w14:textId="77777777" w:rsidR="00841975" w:rsidRPr="006470A9" w:rsidRDefault="00841975" w:rsidP="0028777D">
      <w:pPr>
        <w:pStyle w:val="NoSpacing"/>
        <w:ind w:left="1440"/>
      </w:pPr>
      <w:r w:rsidRPr="006470A9">
        <w:t>}</w:t>
      </w:r>
    </w:p>
    <w:p w14:paraId="2F1FE5C6" w14:textId="77777777" w:rsidR="00841975" w:rsidRPr="006470A9" w:rsidRDefault="00841975" w:rsidP="0028777D">
      <w:pPr>
        <w:pStyle w:val="NoSpacing"/>
        <w:ind w:left="720"/>
      </w:pPr>
      <w:r w:rsidRPr="006470A9">
        <w:t>&lt;/script&gt;</w:t>
      </w:r>
    </w:p>
    <w:p w14:paraId="75BEB63E" w14:textId="77777777" w:rsidR="00841975" w:rsidRPr="006470A9" w:rsidRDefault="00841975" w:rsidP="0028777D">
      <w:pPr>
        <w:pStyle w:val="NoSpacing"/>
        <w:ind w:left="720"/>
      </w:pPr>
    </w:p>
    <w:p w14:paraId="30625625" w14:textId="77777777" w:rsidR="00841975" w:rsidRPr="00A0222F" w:rsidRDefault="00841975" w:rsidP="002C1F14">
      <w:pPr>
        <w:pStyle w:val="Heading2"/>
      </w:pPr>
      <w:r w:rsidRPr="00A0222F">
        <w:t>History API</w:t>
      </w:r>
    </w:p>
    <w:p w14:paraId="478F9964" w14:textId="77777777" w:rsidR="00841975" w:rsidRPr="00A0222F" w:rsidRDefault="00841975" w:rsidP="0028777D">
      <w:pPr>
        <w:spacing w:after="0"/>
      </w:pPr>
      <w:r w:rsidRPr="00A0222F">
        <w:t xml:space="preserve">The Web History API provides easy methods to access the </w:t>
      </w:r>
      <w:proofErr w:type="spellStart"/>
      <w:proofErr w:type="gramStart"/>
      <w:r w:rsidRPr="00A0222F">
        <w:t>windows.history</w:t>
      </w:r>
      <w:proofErr w:type="spellEnd"/>
      <w:proofErr w:type="gramEnd"/>
      <w:r w:rsidRPr="00A0222F">
        <w:t xml:space="preserve"> object.</w:t>
      </w:r>
    </w:p>
    <w:p w14:paraId="6AFC63E6" w14:textId="36CBC515" w:rsidR="00841975" w:rsidRPr="00A0222F" w:rsidRDefault="00E028FA" w:rsidP="0028777D">
      <w:pPr>
        <w:spacing w:after="0"/>
        <w:rPr>
          <w:b/>
          <w:sz w:val="24"/>
        </w:rPr>
      </w:pPr>
      <w:r>
        <w:rPr>
          <w:b/>
          <w:sz w:val="24"/>
        </w:rPr>
        <w:tab/>
      </w:r>
      <w:r w:rsidRPr="00E028FA">
        <w:rPr>
          <w:b/>
          <w:szCs w:val="20"/>
        </w:rPr>
        <w:t xml:space="preserve">Code: </w:t>
      </w:r>
    </w:p>
    <w:p w14:paraId="6F914ED6" w14:textId="55C1F8B6" w:rsidR="00841975" w:rsidRDefault="00841975" w:rsidP="007D5E97">
      <w:pPr>
        <w:spacing w:after="0"/>
        <w:ind w:left="1440"/>
      </w:pPr>
      <w:r w:rsidRPr="00A0222F">
        <w:t>&lt;button onclick="</w:t>
      </w:r>
      <w:proofErr w:type="spellStart"/>
      <w:proofErr w:type="gramStart"/>
      <w:r w:rsidRPr="00A0222F">
        <w:t>myFunction</w:t>
      </w:r>
      <w:proofErr w:type="spellEnd"/>
      <w:r w:rsidRPr="00A0222F">
        <w:t>(</w:t>
      </w:r>
      <w:proofErr w:type="gramEnd"/>
      <w:r w:rsidRPr="00A0222F">
        <w:t>)"&gt;Go Back&lt;/button&gt;</w:t>
      </w:r>
      <w:r w:rsidRPr="00A0222F">
        <w:br/>
        <w:t>&lt;script&gt;</w:t>
      </w:r>
    </w:p>
    <w:p w14:paraId="348A5151" w14:textId="77777777" w:rsidR="00841975" w:rsidRDefault="00841975" w:rsidP="007D5E97">
      <w:pPr>
        <w:spacing w:after="0"/>
        <w:ind w:left="2160"/>
      </w:pPr>
      <w:r w:rsidRPr="00A0222F">
        <w:t>function </w:t>
      </w:r>
      <w:proofErr w:type="spellStart"/>
      <w:proofErr w:type="gramStart"/>
      <w:r w:rsidRPr="00A0222F">
        <w:t>myFunction</w:t>
      </w:r>
      <w:proofErr w:type="spellEnd"/>
      <w:r w:rsidRPr="00A0222F">
        <w:t>(</w:t>
      </w:r>
      <w:proofErr w:type="gramEnd"/>
      <w:r w:rsidRPr="00A0222F">
        <w:t>) {</w:t>
      </w:r>
    </w:p>
    <w:p w14:paraId="31AFA5FD" w14:textId="77777777" w:rsidR="00E028FA" w:rsidRDefault="00841975" w:rsidP="007D5E97">
      <w:pPr>
        <w:spacing w:after="0"/>
        <w:ind w:left="2880"/>
      </w:pPr>
      <w:r w:rsidRPr="00A0222F">
        <w:t> </w:t>
      </w:r>
      <w:proofErr w:type="spellStart"/>
      <w:proofErr w:type="gramStart"/>
      <w:r w:rsidRPr="00A0222F">
        <w:t>window.history</w:t>
      </w:r>
      <w:proofErr w:type="gramEnd"/>
      <w:r w:rsidRPr="00A0222F">
        <w:t>.back</w:t>
      </w:r>
      <w:proofErr w:type="spellEnd"/>
      <w:r w:rsidRPr="00A0222F">
        <w:t>();</w:t>
      </w:r>
    </w:p>
    <w:p w14:paraId="395E67B8" w14:textId="422C1F0A" w:rsidR="00841975" w:rsidRDefault="00841975" w:rsidP="00E028FA">
      <w:pPr>
        <w:spacing w:after="0"/>
        <w:ind w:left="2160"/>
      </w:pPr>
      <w:r w:rsidRPr="00A0222F">
        <w:t>}</w:t>
      </w:r>
    </w:p>
    <w:p w14:paraId="75BDC8C5" w14:textId="77777777" w:rsidR="00841975" w:rsidRPr="00A0222F" w:rsidRDefault="00841975" w:rsidP="007D5E97">
      <w:pPr>
        <w:spacing w:after="0"/>
        <w:ind w:left="1440"/>
      </w:pPr>
      <w:r w:rsidRPr="00A0222F">
        <w:t>&lt;/script&gt;</w:t>
      </w:r>
    </w:p>
    <w:p w14:paraId="0CCC1FFC" w14:textId="77777777" w:rsidR="00841975" w:rsidRPr="00E028FA" w:rsidRDefault="00841975" w:rsidP="0028777D">
      <w:pPr>
        <w:spacing w:after="0"/>
        <w:rPr>
          <w:b/>
          <w:szCs w:val="20"/>
        </w:rPr>
      </w:pPr>
      <w:r w:rsidRPr="00E028FA">
        <w:rPr>
          <w:b/>
          <w:szCs w:val="20"/>
        </w:rPr>
        <w:t>Method &amp;&amp; Properties:</w:t>
      </w:r>
    </w:p>
    <w:p w14:paraId="0DF3C81D" w14:textId="55FA7C6B" w:rsidR="00841975" w:rsidRPr="00A0222F" w:rsidRDefault="00841975">
      <w:pPr>
        <w:pStyle w:val="ListParagraph"/>
        <w:numPr>
          <w:ilvl w:val="0"/>
          <w:numId w:val="63"/>
        </w:numPr>
        <w:spacing w:after="0"/>
      </w:pPr>
      <w:r w:rsidRPr="00B65C33">
        <w:t>length</w:t>
      </w:r>
      <w:r>
        <w:t xml:space="preserve">: </w:t>
      </w:r>
      <w:r w:rsidRPr="00A0222F">
        <w:t>Returns the number of URLs in the history list</w:t>
      </w:r>
    </w:p>
    <w:p w14:paraId="5C50B189" w14:textId="33637707" w:rsidR="00841975" w:rsidRPr="00A0222F" w:rsidRDefault="00841975">
      <w:pPr>
        <w:pStyle w:val="ListParagraph"/>
        <w:numPr>
          <w:ilvl w:val="0"/>
          <w:numId w:val="63"/>
        </w:numPr>
        <w:spacing w:after="0"/>
      </w:pPr>
      <w:proofErr w:type="gramStart"/>
      <w:r w:rsidRPr="00B65C33">
        <w:t>back(</w:t>
      </w:r>
      <w:proofErr w:type="gramEnd"/>
      <w:r w:rsidRPr="00B65C33">
        <w:t>)</w:t>
      </w:r>
      <w:r>
        <w:t xml:space="preserve">: </w:t>
      </w:r>
      <w:r w:rsidRPr="00A0222F">
        <w:t>Loads the previous URL in the history list</w:t>
      </w:r>
    </w:p>
    <w:p w14:paraId="1EB7CD08" w14:textId="10B838D8" w:rsidR="00841975" w:rsidRPr="00A0222F" w:rsidRDefault="00841975">
      <w:pPr>
        <w:pStyle w:val="ListParagraph"/>
        <w:numPr>
          <w:ilvl w:val="0"/>
          <w:numId w:val="63"/>
        </w:numPr>
        <w:spacing w:after="0"/>
      </w:pPr>
      <w:proofErr w:type="gramStart"/>
      <w:r w:rsidRPr="00B65C33">
        <w:t>forward(</w:t>
      </w:r>
      <w:proofErr w:type="gramEnd"/>
      <w:r w:rsidRPr="00B65C33">
        <w:t>)</w:t>
      </w:r>
      <w:r>
        <w:t xml:space="preserve">: </w:t>
      </w:r>
      <w:r w:rsidRPr="00A0222F">
        <w:t>Loads the next URL in the history list</w:t>
      </w:r>
    </w:p>
    <w:p w14:paraId="0C4173D7" w14:textId="17CF9B08" w:rsidR="00841975" w:rsidRPr="00A0222F" w:rsidRDefault="00841975">
      <w:pPr>
        <w:pStyle w:val="ListParagraph"/>
        <w:numPr>
          <w:ilvl w:val="0"/>
          <w:numId w:val="63"/>
        </w:numPr>
        <w:spacing w:after="0"/>
      </w:pPr>
      <w:proofErr w:type="gramStart"/>
      <w:r w:rsidRPr="00B65C33">
        <w:t>go(</w:t>
      </w:r>
      <w:proofErr w:type="gramEnd"/>
      <w:r w:rsidRPr="00B65C33">
        <w:t>)</w:t>
      </w:r>
      <w:r>
        <w:t xml:space="preserve">: </w:t>
      </w:r>
      <w:r w:rsidRPr="00A0222F">
        <w:t>Loads a specific URL from the history list</w:t>
      </w:r>
    </w:p>
    <w:p w14:paraId="65C8B6F8" w14:textId="77777777" w:rsidR="00841975" w:rsidRDefault="00841975" w:rsidP="0028777D">
      <w:pPr>
        <w:rPr>
          <w:rFonts w:ascii="Consolas" w:hAnsi="Consolas"/>
          <w:color w:val="0000CD"/>
          <w:sz w:val="23"/>
          <w:szCs w:val="23"/>
        </w:rPr>
      </w:pPr>
    </w:p>
    <w:p w14:paraId="60202FDE" w14:textId="77777777" w:rsidR="00841975" w:rsidRPr="00B61487" w:rsidRDefault="00841975" w:rsidP="002C1F14">
      <w:pPr>
        <w:pStyle w:val="Heading2"/>
      </w:pPr>
      <w:r w:rsidRPr="00B61487">
        <w:t>Storage API</w:t>
      </w:r>
    </w:p>
    <w:p w14:paraId="1BCFCD79" w14:textId="513CAF20" w:rsidR="00E028FA" w:rsidRPr="00E028FA" w:rsidRDefault="00841975" w:rsidP="0028777D">
      <w:pPr>
        <w:spacing w:after="0"/>
      </w:pPr>
      <w:r w:rsidRPr="00B61487">
        <w:t xml:space="preserve">The Web Storage API is a simple syntax for storing and retrieving data in the </w:t>
      </w:r>
      <w:r w:rsidR="00E028FA" w:rsidRPr="00B61487">
        <w:t>browser</w:t>
      </w:r>
      <w:r w:rsidR="00E028FA">
        <w:t>.</w:t>
      </w:r>
      <w:r w:rsidR="00E028FA" w:rsidRPr="00E028FA">
        <w:t xml:space="preserve"> There</w:t>
      </w:r>
      <w:r w:rsidRPr="00E028FA">
        <w:t xml:space="preserve"> are two </w:t>
      </w:r>
      <w:r w:rsidR="00B65C33" w:rsidRPr="00E028FA">
        <w:t>types</w:t>
      </w:r>
      <w:r w:rsidRPr="00E028FA">
        <w:t xml:space="preserve"> of storage:</w:t>
      </w:r>
    </w:p>
    <w:p w14:paraId="7673A673" w14:textId="77777777" w:rsidR="00841975" w:rsidRPr="00E028FA" w:rsidRDefault="00841975" w:rsidP="00E028FA">
      <w:pPr>
        <w:spacing w:after="0"/>
        <w:rPr>
          <w:b/>
          <w:sz w:val="26"/>
          <w:szCs w:val="26"/>
        </w:rPr>
      </w:pPr>
      <w:r w:rsidRPr="00E028FA">
        <w:rPr>
          <w:b/>
          <w:sz w:val="26"/>
          <w:szCs w:val="26"/>
        </w:rPr>
        <w:t xml:space="preserve">A) </w:t>
      </w:r>
      <w:proofErr w:type="spellStart"/>
      <w:r w:rsidRPr="00E028FA">
        <w:rPr>
          <w:b/>
          <w:sz w:val="26"/>
          <w:szCs w:val="26"/>
        </w:rPr>
        <w:t>localStorage</w:t>
      </w:r>
      <w:proofErr w:type="spellEnd"/>
      <w:r w:rsidRPr="00E028FA">
        <w:rPr>
          <w:b/>
          <w:sz w:val="26"/>
          <w:szCs w:val="26"/>
        </w:rPr>
        <w:t xml:space="preserve"> Object:</w:t>
      </w:r>
    </w:p>
    <w:p w14:paraId="4DC57FDD" w14:textId="77777777" w:rsidR="00841975" w:rsidRPr="005C7635" w:rsidRDefault="00841975">
      <w:pPr>
        <w:pStyle w:val="ListParagraph"/>
        <w:numPr>
          <w:ilvl w:val="0"/>
          <w:numId w:val="64"/>
        </w:numPr>
        <w:spacing w:after="0"/>
      </w:pPr>
      <w:r w:rsidRPr="005C7635">
        <w:t xml:space="preserve">The </w:t>
      </w:r>
      <w:proofErr w:type="spellStart"/>
      <w:r w:rsidRPr="005C7635">
        <w:t>localStorage</w:t>
      </w:r>
      <w:proofErr w:type="spellEnd"/>
      <w:r w:rsidRPr="005C7635">
        <w:t xml:space="preserve"> object provides access to a local storage for a particular Web Site. It allows you to store, read, add, modify, and delete data items for that domain.</w:t>
      </w:r>
    </w:p>
    <w:p w14:paraId="2CC72551" w14:textId="77777777" w:rsidR="00841975" w:rsidRPr="005C7635" w:rsidRDefault="00841975">
      <w:pPr>
        <w:pStyle w:val="ListParagraph"/>
        <w:numPr>
          <w:ilvl w:val="0"/>
          <w:numId w:val="64"/>
        </w:numPr>
        <w:spacing w:after="0"/>
      </w:pPr>
      <w:r w:rsidRPr="005C7635">
        <w:t>The data is stored with no expiration date, and will not be deleted when the browser is closed.</w:t>
      </w:r>
    </w:p>
    <w:p w14:paraId="6EEF5AB5" w14:textId="77777777" w:rsidR="00841975" w:rsidRDefault="00841975">
      <w:pPr>
        <w:pStyle w:val="ListParagraph"/>
        <w:numPr>
          <w:ilvl w:val="0"/>
          <w:numId w:val="64"/>
        </w:numPr>
        <w:spacing w:after="0"/>
      </w:pPr>
      <w:r w:rsidRPr="005C7635">
        <w:t>The data will be available for days, weeks, and years.</w:t>
      </w:r>
    </w:p>
    <w:p w14:paraId="6F77BA20" w14:textId="77777777" w:rsidR="00841975" w:rsidRDefault="00841975" w:rsidP="0028777D">
      <w:pPr>
        <w:pStyle w:val="ListParagraph"/>
        <w:spacing w:after="0"/>
      </w:pPr>
    </w:p>
    <w:p w14:paraId="5F2C5EE0" w14:textId="0130CB9B" w:rsidR="00841975" w:rsidRPr="005066B0" w:rsidRDefault="00E028FA" w:rsidP="00E028FA">
      <w:pPr>
        <w:spacing w:after="0"/>
        <w:ind w:left="1440"/>
        <w:rPr>
          <w:b/>
        </w:rPr>
      </w:pPr>
      <w:r>
        <w:rPr>
          <w:b/>
        </w:rPr>
        <w:t>code</w:t>
      </w:r>
      <w:r w:rsidR="00841975">
        <w:rPr>
          <w:b/>
        </w:rPr>
        <w:t xml:space="preserve">: </w:t>
      </w:r>
    </w:p>
    <w:p w14:paraId="44409DF4" w14:textId="77777777" w:rsidR="00841975" w:rsidRDefault="00841975" w:rsidP="00E028FA">
      <w:pPr>
        <w:spacing w:after="0"/>
        <w:ind w:left="2160"/>
      </w:pPr>
      <w:proofErr w:type="spellStart"/>
      <w:r w:rsidRPr="005066B0">
        <w:t>localStorage.setItem</w:t>
      </w:r>
      <w:proofErr w:type="spellEnd"/>
      <w:r w:rsidRPr="005066B0">
        <w:t>("name", "John Doe");</w:t>
      </w:r>
    </w:p>
    <w:p w14:paraId="7DF866AA" w14:textId="77777777" w:rsidR="00841975" w:rsidRPr="005066B0" w:rsidRDefault="00841975" w:rsidP="00E028FA">
      <w:pPr>
        <w:spacing w:after="0"/>
        <w:ind w:left="2160"/>
      </w:pPr>
      <w:proofErr w:type="spellStart"/>
      <w:r w:rsidRPr="005066B0">
        <w:t>localStorage.getItem</w:t>
      </w:r>
      <w:proofErr w:type="spellEnd"/>
      <w:r w:rsidRPr="005066B0">
        <w:t>("name");</w:t>
      </w:r>
    </w:p>
    <w:p w14:paraId="3D877D78" w14:textId="77777777" w:rsidR="00841975" w:rsidRPr="005C7635" w:rsidRDefault="00841975" w:rsidP="0028777D">
      <w:pPr>
        <w:pStyle w:val="ListParagraph"/>
        <w:spacing w:after="0"/>
      </w:pPr>
    </w:p>
    <w:p w14:paraId="11E54C39" w14:textId="77777777" w:rsidR="00841975" w:rsidRPr="005C7635" w:rsidRDefault="00841975" w:rsidP="0028777D">
      <w:pPr>
        <w:spacing w:after="0"/>
      </w:pPr>
    </w:p>
    <w:p w14:paraId="24A9E234" w14:textId="77777777" w:rsidR="00841975" w:rsidRPr="00E028FA" w:rsidRDefault="00841975" w:rsidP="00E028FA">
      <w:pPr>
        <w:spacing w:after="0"/>
        <w:rPr>
          <w:b/>
          <w:bCs/>
          <w:sz w:val="26"/>
          <w:szCs w:val="26"/>
        </w:rPr>
      </w:pPr>
      <w:r w:rsidRPr="00E028FA">
        <w:rPr>
          <w:b/>
          <w:bCs/>
          <w:sz w:val="26"/>
          <w:szCs w:val="26"/>
        </w:rPr>
        <w:t xml:space="preserve">B) </w:t>
      </w:r>
      <w:proofErr w:type="spellStart"/>
      <w:r w:rsidRPr="00E028FA">
        <w:rPr>
          <w:b/>
          <w:bCs/>
          <w:sz w:val="26"/>
          <w:szCs w:val="26"/>
        </w:rPr>
        <w:t>sessionStorage</w:t>
      </w:r>
      <w:proofErr w:type="spellEnd"/>
      <w:r w:rsidRPr="00E028FA">
        <w:rPr>
          <w:b/>
          <w:bCs/>
          <w:sz w:val="26"/>
          <w:szCs w:val="26"/>
        </w:rPr>
        <w:t xml:space="preserve"> Object:</w:t>
      </w:r>
    </w:p>
    <w:p w14:paraId="2457A0E9" w14:textId="77777777" w:rsidR="00841975" w:rsidRPr="005C7635" w:rsidRDefault="00841975">
      <w:pPr>
        <w:pStyle w:val="ListParagraph"/>
        <w:numPr>
          <w:ilvl w:val="0"/>
          <w:numId w:val="65"/>
        </w:numPr>
        <w:spacing w:after="0"/>
      </w:pPr>
      <w:r w:rsidRPr="005C7635">
        <w:t xml:space="preserve">The </w:t>
      </w:r>
      <w:proofErr w:type="spellStart"/>
      <w:r w:rsidRPr="005C7635">
        <w:t>sessionStorage</w:t>
      </w:r>
      <w:proofErr w:type="spellEnd"/>
      <w:r w:rsidRPr="005C7635">
        <w:t xml:space="preserve"> object is identical to the </w:t>
      </w:r>
      <w:proofErr w:type="spellStart"/>
      <w:r w:rsidRPr="005C7635">
        <w:t>localStorage</w:t>
      </w:r>
      <w:proofErr w:type="spellEnd"/>
      <w:r w:rsidRPr="005C7635">
        <w:t xml:space="preserve"> object.</w:t>
      </w:r>
    </w:p>
    <w:p w14:paraId="50C4D114" w14:textId="77777777" w:rsidR="00841975" w:rsidRPr="005C7635" w:rsidRDefault="00841975">
      <w:pPr>
        <w:pStyle w:val="ListParagraph"/>
        <w:numPr>
          <w:ilvl w:val="0"/>
          <w:numId w:val="65"/>
        </w:numPr>
        <w:spacing w:after="0"/>
      </w:pPr>
      <w:r w:rsidRPr="005C7635">
        <w:t xml:space="preserve">The difference is that the </w:t>
      </w:r>
      <w:proofErr w:type="spellStart"/>
      <w:r w:rsidRPr="005C7635">
        <w:t>sessionStorage</w:t>
      </w:r>
      <w:proofErr w:type="spellEnd"/>
      <w:r w:rsidRPr="005C7635">
        <w:t xml:space="preserve"> object stores data for one session.</w:t>
      </w:r>
    </w:p>
    <w:p w14:paraId="70625C8C" w14:textId="12EA45FB" w:rsidR="00841975" w:rsidRPr="00E028FA" w:rsidRDefault="00841975">
      <w:pPr>
        <w:pStyle w:val="ListParagraph"/>
        <w:numPr>
          <w:ilvl w:val="0"/>
          <w:numId w:val="65"/>
        </w:numPr>
        <w:spacing w:after="0"/>
      </w:pPr>
      <w:r w:rsidRPr="005C7635">
        <w:lastRenderedPageBreak/>
        <w:t>The data is deleted when the browser is closed.</w:t>
      </w:r>
    </w:p>
    <w:p w14:paraId="08856D82" w14:textId="47FFA345" w:rsidR="00841975" w:rsidRPr="005066B0" w:rsidRDefault="00E028FA" w:rsidP="00E028FA">
      <w:pPr>
        <w:spacing w:after="0"/>
        <w:ind w:left="1440"/>
        <w:rPr>
          <w:b/>
        </w:rPr>
      </w:pPr>
      <w:r>
        <w:rPr>
          <w:b/>
        </w:rPr>
        <w:t>Code:</w:t>
      </w:r>
    </w:p>
    <w:p w14:paraId="01C6D771" w14:textId="77777777" w:rsidR="00841975" w:rsidRPr="005066B0" w:rsidRDefault="00841975" w:rsidP="00E028FA">
      <w:pPr>
        <w:spacing w:after="0"/>
        <w:ind w:left="2160"/>
      </w:pPr>
      <w:proofErr w:type="spellStart"/>
      <w:r w:rsidRPr="005066B0">
        <w:t>sessionStorage.setItem</w:t>
      </w:r>
      <w:proofErr w:type="spellEnd"/>
      <w:r w:rsidRPr="005066B0">
        <w:t>("name", "John Doe");</w:t>
      </w:r>
    </w:p>
    <w:p w14:paraId="6909A3B3" w14:textId="3C07AE74" w:rsidR="00841975" w:rsidRPr="00FC4DDC" w:rsidRDefault="00841975" w:rsidP="00FC4DDC">
      <w:pPr>
        <w:spacing w:after="0"/>
        <w:ind w:left="2160"/>
      </w:pPr>
      <w:proofErr w:type="spellStart"/>
      <w:r w:rsidRPr="005066B0">
        <w:t>sessionStorage.getItem</w:t>
      </w:r>
      <w:proofErr w:type="spellEnd"/>
      <w:r w:rsidRPr="005066B0">
        <w:t>("name");</w:t>
      </w:r>
    </w:p>
    <w:p w14:paraId="31D9E883" w14:textId="77777777" w:rsidR="00841975" w:rsidRPr="00FC4DDC" w:rsidRDefault="00841975" w:rsidP="000B7F2D">
      <w:pPr>
        <w:spacing w:after="0"/>
        <w:ind w:left="360"/>
        <w:rPr>
          <w:b/>
          <w:szCs w:val="20"/>
        </w:rPr>
      </w:pPr>
      <w:r w:rsidRPr="00FC4DDC">
        <w:rPr>
          <w:b/>
          <w:szCs w:val="20"/>
        </w:rPr>
        <w:t xml:space="preserve">Method and Property: </w:t>
      </w:r>
    </w:p>
    <w:p w14:paraId="0FB9C54E" w14:textId="77777777" w:rsidR="00841975" w:rsidRPr="00E028FA" w:rsidRDefault="00841975" w:rsidP="000B7F2D">
      <w:pPr>
        <w:pStyle w:val="ListParagraph"/>
        <w:numPr>
          <w:ilvl w:val="0"/>
          <w:numId w:val="66"/>
        </w:numPr>
        <w:spacing w:after="0"/>
        <w:ind w:left="720"/>
        <w:rPr>
          <w:bCs/>
        </w:rPr>
      </w:pPr>
      <w:r w:rsidRPr="00E028FA">
        <w:rPr>
          <w:bCs/>
        </w:rPr>
        <w:t>key(n): Returns the name of the nth key in the storage</w:t>
      </w:r>
    </w:p>
    <w:p w14:paraId="64D30166" w14:textId="77777777" w:rsidR="00841975" w:rsidRPr="00E028FA" w:rsidRDefault="00841975" w:rsidP="000B7F2D">
      <w:pPr>
        <w:pStyle w:val="ListParagraph"/>
        <w:numPr>
          <w:ilvl w:val="0"/>
          <w:numId w:val="66"/>
        </w:numPr>
        <w:spacing w:after="0"/>
        <w:ind w:left="720"/>
        <w:rPr>
          <w:bCs/>
        </w:rPr>
      </w:pPr>
      <w:r w:rsidRPr="00E028FA">
        <w:rPr>
          <w:bCs/>
        </w:rPr>
        <w:t>length: Returns the number of data items stored in the Storage object</w:t>
      </w:r>
    </w:p>
    <w:p w14:paraId="0DE98B83" w14:textId="77777777" w:rsidR="00841975" w:rsidRPr="00E028FA" w:rsidRDefault="00841975" w:rsidP="000B7F2D">
      <w:pPr>
        <w:pStyle w:val="ListParagraph"/>
        <w:numPr>
          <w:ilvl w:val="0"/>
          <w:numId w:val="66"/>
        </w:numPr>
        <w:spacing w:after="0"/>
        <w:ind w:left="720"/>
        <w:rPr>
          <w:bCs/>
        </w:rPr>
      </w:pPr>
      <w:proofErr w:type="spellStart"/>
      <w:r w:rsidRPr="00E028FA">
        <w:rPr>
          <w:bCs/>
        </w:rPr>
        <w:t>getItem</w:t>
      </w:r>
      <w:proofErr w:type="spellEnd"/>
      <w:r w:rsidRPr="00E028FA">
        <w:rPr>
          <w:bCs/>
        </w:rPr>
        <w:t>(</w:t>
      </w:r>
      <w:proofErr w:type="spellStart"/>
      <w:r w:rsidRPr="00E028FA">
        <w:rPr>
          <w:bCs/>
        </w:rPr>
        <w:t>keyname</w:t>
      </w:r>
      <w:proofErr w:type="spellEnd"/>
      <w:r w:rsidRPr="00E028FA">
        <w:rPr>
          <w:bCs/>
        </w:rPr>
        <w:t>): Returns the value of the specified key name</w:t>
      </w:r>
    </w:p>
    <w:p w14:paraId="5399D1D1" w14:textId="77777777" w:rsidR="00841975" w:rsidRPr="00E028FA" w:rsidRDefault="00841975" w:rsidP="000B7F2D">
      <w:pPr>
        <w:pStyle w:val="ListParagraph"/>
        <w:numPr>
          <w:ilvl w:val="0"/>
          <w:numId w:val="66"/>
        </w:numPr>
        <w:spacing w:after="0"/>
        <w:ind w:left="720"/>
        <w:rPr>
          <w:bCs/>
        </w:rPr>
      </w:pPr>
      <w:proofErr w:type="spellStart"/>
      <w:proofErr w:type="gramStart"/>
      <w:r w:rsidRPr="00E028FA">
        <w:rPr>
          <w:bCs/>
        </w:rPr>
        <w:t>setItem</w:t>
      </w:r>
      <w:proofErr w:type="spellEnd"/>
      <w:r w:rsidRPr="00E028FA">
        <w:rPr>
          <w:bCs/>
        </w:rPr>
        <w:t>(</w:t>
      </w:r>
      <w:proofErr w:type="spellStart"/>
      <w:proofErr w:type="gramEnd"/>
      <w:r w:rsidRPr="00E028FA">
        <w:rPr>
          <w:bCs/>
        </w:rPr>
        <w:t>keyname</w:t>
      </w:r>
      <w:proofErr w:type="spellEnd"/>
      <w:r w:rsidRPr="00E028FA">
        <w:rPr>
          <w:bCs/>
        </w:rPr>
        <w:t>, value): Adds a key to the storage, or updates a key value (if it already exists)</w:t>
      </w:r>
    </w:p>
    <w:p w14:paraId="4F1325BA" w14:textId="77777777" w:rsidR="00841975" w:rsidRPr="00E028FA" w:rsidRDefault="00841975" w:rsidP="000B7F2D">
      <w:pPr>
        <w:pStyle w:val="ListParagraph"/>
        <w:numPr>
          <w:ilvl w:val="0"/>
          <w:numId w:val="66"/>
        </w:numPr>
        <w:spacing w:after="0"/>
        <w:ind w:left="720"/>
        <w:rPr>
          <w:bCs/>
        </w:rPr>
      </w:pPr>
      <w:proofErr w:type="spellStart"/>
      <w:r w:rsidRPr="00E028FA">
        <w:rPr>
          <w:bCs/>
        </w:rPr>
        <w:t>removeItem</w:t>
      </w:r>
      <w:proofErr w:type="spellEnd"/>
      <w:r w:rsidRPr="00E028FA">
        <w:rPr>
          <w:bCs/>
        </w:rPr>
        <w:t>(</w:t>
      </w:r>
      <w:proofErr w:type="spellStart"/>
      <w:r w:rsidRPr="00E028FA">
        <w:rPr>
          <w:bCs/>
        </w:rPr>
        <w:t>keyname</w:t>
      </w:r>
      <w:proofErr w:type="spellEnd"/>
      <w:r w:rsidRPr="00E028FA">
        <w:rPr>
          <w:bCs/>
        </w:rPr>
        <w:t>): Removes that key from the storage</w:t>
      </w:r>
    </w:p>
    <w:p w14:paraId="2C9B3281" w14:textId="77777777" w:rsidR="00841975" w:rsidRPr="00E028FA" w:rsidRDefault="00841975" w:rsidP="000B7F2D">
      <w:pPr>
        <w:pStyle w:val="ListParagraph"/>
        <w:numPr>
          <w:ilvl w:val="0"/>
          <w:numId w:val="66"/>
        </w:numPr>
        <w:spacing w:after="0"/>
        <w:ind w:left="720"/>
        <w:rPr>
          <w:bCs/>
        </w:rPr>
      </w:pPr>
      <w:r w:rsidRPr="00E028FA">
        <w:rPr>
          <w:bCs/>
        </w:rPr>
        <w:t>clear (): Empty all key out of the storage</w:t>
      </w:r>
    </w:p>
    <w:p w14:paraId="5EA5B7D2" w14:textId="423AA5EF" w:rsidR="000B7F2D" w:rsidRDefault="000B7F2D" w:rsidP="000B7F2D">
      <w:pPr>
        <w:rPr>
          <w:b/>
          <w:sz w:val="28"/>
        </w:rPr>
      </w:pPr>
      <w:r w:rsidRPr="000B7F2D">
        <w:rPr>
          <w:b/>
          <w:sz w:val="28"/>
        </w:rPr>
        <w:t>C) cookie</w:t>
      </w:r>
      <w:r>
        <w:rPr>
          <w:b/>
          <w:sz w:val="28"/>
        </w:rPr>
        <w:t>:</w:t>
      </w:r>
    </w:p>
    <w:p w14:paraId="5EFC8841" w14:textId="024BF3D9" w:rsidR="000B7F2D" w:rsidRPr="000B7F2D" w:rsidRDefault="000B7F2D" w:rsidP="000B7F2D">
      <w:r w:rsidRPr="000B7F2D">
        <w:t>An HTTP cookie is a piece of data that a server sends to a web browser. Then, the web browser stores the HTTP cookie on the user’s computer and sends it back to the same server in the later requests.</w:t>
      </w:r>
    </w:p>
    <w:p w14:paraId="110D611B" w14:textId="21FA35DA" w:rsidR="00103196" w:rsidRDefault="00103196" w:rsidP="00103196">
      <w:pPr>
        <w:pStyle w:val="ListParagraph"/>
        <w:numPr>
          <w:ilvl w:val="0"/>
          <w:numId w:val="163"/>
        </w:numPr>
      </w:pPr>
      <w:r>
        <w:t xml:space="preserve">Set </w:t>
      </w:r>
      <w:proofErr w:type="spellStart"/>
      <w:r>
        <w:t>cooke</w:t>
      </w:r>
      <w:proofErr w:type="spellEnd"/>
      <w:r>
        <w:t xml:space="preserve">:    </w:t>
      </w:r>
      <w:proofErr w:type="spellStart"/>
      <w:proofErr w:type="gramStart"/>
      <w:r w:rsidRPr="00103196">
        <w:t>document.cookie</w:t>
      </w:r>
      <w:proofErr w:type="spellEnd"/>
      <w:proofErr w:type="gramEnd"/>
      <w:r w:rsidRPr="00103196">
        <w:t xml:space="preserve"> = "username=admin";</w:t>
      </w:r>
    </w:p>
    <w:p w14:paraId="5AC1E6A8" w14:textId="27774B80" w:rsidR="00103196" w:rsidRDefault="00103196" w:rsidP="00103196">
      <w:pPr>
        <w:pStyle w:val="ListParagraph"/>
        <w:numPr>
          <w:ilvl w:val="0"/>
          <w:numId w:val="163"/>
        </w:numPr>
      </w:pPr>
      <w:r>
        <w:t xml:space="preserve">Get cookie:   </w:t>
      </w:r>
      <w:r w:rsidRPr="00103196">
        <w:t xml:space="preserve">const str = </w:t>
      </w:r>
      <w:proofErr w:type="spellStart"/>
      <w:proofErr w:type="gramStart"/>
      <w:r w:rsidRPr="00103196">
        <w:t>document.cookie</w:t>
      </w:r>
      <w:proofErr w:type="spellEnd"/>
      <w:proofErr w:type="gramEnd"/>
      <w:r w:rsidRPr="00103196">
        <w:t>;</w:t>
      </w:r>
    </w:p>
    <w:p w14:paraId="7A41966D" w14:textId="7AA0C35F" w:rsidR="00103196" w:rsidRDefault="00103196" w:rsidP="00103196">
      <w:pPr>
        <w:pStyle w:val="ListParagraph"/>
        <w:numPr>
          <w:ilvl w:val="0"/>
          <w:numId w:val="163"/>
        </w:numPr>
      </w:pPr>
      <w:r>
        <w:t xml:space="preserve">Remove cookie:   </w:t>
      </w:r>
      <w:proofErr w:type="spellStart"/>
      <w:r w:rsidRPr="00103196">
        <w:t>Cookie.remove</w:t>
      </w:r>
      <w:proofErr w:type="spellEnd"/>
      <w:r w:rsidRPr="00103196">
        <w:t>('username');</w:t>
      </w:r>
    </w:p>
    <w:p w14:paraId="7CA44C30" w14:textId="77777777" w:rsidR="000B7F2D" w:rsidRDefault="000B7F2D" w:rsidP="000A52D7"/>
    <w:p w14:paraId="07F33CBA" w14:textId="291D463F" w:rsidR="00DD53F6" w:rsidRPr="00E028FA" w:rsidRDefault="00DD53F6" w:rsidP="00E028FA">
      <w:pPr>
        <w:pStyle w:val="Heading2"/>
      </w:pPr>
      <w:r w:rsidRPr="00E028FA">
        <w:t>Workers API</w:t>
      </w:r>
    </w:p>
    <w:p w14:paraId="42C7B1B8" w14:textId="7088E0B8" w:rsidR="00F664D3" w:rsidRDefault="00DD53F6" w:rsidP="00DD53F6">
      <w:r w:rsidRPr="00E028FA">
        <w:t>A web worker is a JavaScript running in the background, without affecting the performance of the page.</w:t>
      </w:r>
    </w:p>
    <w:p w14:paraId="4E21EB2E" w14:textId="46FE57C5" w:rsidR="000240EC" w:rsidRPr="000240EC" w:rsidRDefault="000240EC" w:rsidP="00DD53F6">
      <w:r w:rsidRPr="000240EC">
        <w:rPr>
          <w:b/>
          <w:color w:val="FF0000"/>
        </w:rPr>
        <w:t>Worker:</w:t>
      </w:r>
      <w:r w:rsidRPr="000240EC">
        <w:rPr>
          <w:rFonts w:ascii="Segoe UI" w:hAnsi="Segoe UI" w:cs="Segoe UI"/>
          <w:color w:val="1B1B1B"/>
          <w:shd w:val="clear" w:color="auto" w:fill="FFFFFF"/>
        </w:rPr>
        <w:t xml:space="preserve"> </w:t>
      </w:r>
      <w:r w:rsidRPr="000240EC">
        <w:t>Web Workers are a simple means for web content to run scripts in background threads. The worker thread can perform tasks without interfering with the user interface.</w:t>
      </w:r>
    </w:p>
    <w:p w14:paraId="166516B8" w14:textId="25BC81A1" w:rsidR="000240EC" w:rsidRDefault="000240EC" w:rsidP="00923889">
      <w:pPr>
        <w:pStyle w:val="ListParagraph"/>
        <w:numPr>
          <w:ilvl w:val="0"/>
          <w:numId w:val="164"/>
        </w:numPr>
        <w:spacing w:after="0"/>
      </w:pPr>
      <w:r>
        <w:t xml:space="preserve">Check worker: </w:t>
      </w:r>
    </w:p>
    <w:p w14:paraId="18AAC6E1" w14:textId="77777777" w:rsidR="00923889" w:rsidRDefault="00923889" w:rsidP="00923889">
      <w:pPr>
        <w:spacing w:after="0"/>
        <w:ind w:left="1440"/>
      </w:pPr>
      <w:r w:rsidRPr="00923889">
        <w:t>if (</w:t>
      </w:r>
      <w:proofErr w:type="spellStart"/>
      <w:proofErr w:type="gramStart"/>
      <w:r w:rsidRPr="00923889">
        <w:t>typeof</w:t>
      </w:r>
      <w:proofErr w:type="spellEnd"/>
      <w:r w:rsidRPr="00923889">
        <w:t>(</w:t>
      </w:r>
      <w:proofErr w:type="gramEnd"/>
      <w:r w:rsidRPr="00923889">
        <w:t>Worker) !== "undefined") {</w:t>
      </w:r>
      <w:r w:rsidRPr="00923889">
        <w:br/>
      </w:r>
      <w:r w:rsidRPr="00923889">
        <w:br/>
        <w:t>} else {</w:t>
      </w:r>
      <w:r w:rsidRPr="00923889">
        <w:br/>
      </w:r>
      <w:r w:rsidRPr="00923889">
        <w:br/>
        <w:t>}</w:t>
      </w:r>
    </w:p>
    <w:p w14:paraId="0D8FC834" w14:textId="77777777" w:rsidR="00923889" w:rsidRDefault="00923889" w:rsidP="00923889">
      <w:pPr>
        <w:spacing w:after="0"/>
      </w:pPr>
    </w:p>
    <w:p w14:paraId="5D021600" w14:textId="6A9C69B2" w:rsidR="000240EC" w:rsidRPr="00923889" w:rsidRDefault="000240EC" w:rsidP="00923889">
      <w:pPr>
        <w:pStyle w:val="ListParagraph"/>
        <w:numPr>
          <w:ilvl w:val="0"/>
          <w:numId w:val="164"/>
        </w:numPr>
        <w:spacing w:after="0"/>
      </w:pPr>
      <w:r w:rsidRPr="00923889">
        <w:t>Create worker:</w:t>
      </w:r>
    </w:p>
    <w:p w14:paraId="64096C78" w14:textId="758B6A2D" w:rsidR="00923889" w:rsidRPr="006006C9" w:rsidRDefault="006006C9" w:rsidP="006006C9">
      <w:pPr>
        <w:ind w:left="1440"/>
      </w:pPr>
      <w:r w:rsidRPr="006006C9">
        <w:t> w = new Worker("demo_workers.js");</w:t>
      </w:r>
    </w:p>
    <w:p w14:paraId="471E65B2" w14:textId="00752E59" w:rsidR="000240EC" w:rsidRDefault="000240EC" w:rsidP="000240EC">
      <w:pPr>
        <w:pStyle w:val="ListParagraph"/>
        <w:numPr>
          <w:ilvl w:val="0"/>
          <w:numId w:val="164"/>
        </w:numPr>
      </w:pPr>
      <w:r>
        <w:t>Method:</w:t>
      </w:r>
    </w:p>
    <w:p w14:paraId="2A7FB253" w14:textId="407B5D59" w:rsidR="006006C9" w:rsidRDefault="006006C9" w:rsidP="006006C9">
      <w:pPr>
        <w:pStyle w:val="ListParagraph"/>
        <w:numPr>
          <w:ilvl w:val="0"/>
          <w:numId w:val="165"/>
        </w:numPr>
      </w:pPr>
      <w:proofErr w:type="spellStart"/>
      <w:proofErr w:type="gramStart"/>
      <w:r w:rsidRPr="006006C9">
        <w:t>postMessage</w:t>
      </w:r>
      <w:proofErr w:type="spellEnd"/>
      <w:r w:rsidRPr="006006C9">
        <w:t>(</w:t>
      </w:r>
      <w:proofErr w:type="gramEnd"/>
      <w:r w:rsidRPr="006006C9">
        <w:t>message : Object, [transfer : Array]) :</w:t>
      </w:r>
    </w:p>
    <w:p w14:paraId="57B8EAA2" w14:textId="5C618559" w:rsidR="006006C9" w:rsidRDefault="006006C9" w:rsidP="006006C9">
      <w:pPr>
        <w:pStyle w:val="ListParagraph"/>
        <w:numPr>
          <w:ilvl w:val="0"/>
          <w:numId w:val="165"/>
        </w:numPr>
      </w:pPr>
      <w:proofErr w:type="spellStart"/>
      <w:r w:rsidRPr="006006C9">
        <w:t>onmessage</w:t>
      </w:r>
      <w:proofErr w:type="spellEnd"/>
      <w:r>
        <w:t>:</w:t>
      </w:r>
    </w:p>
    <w:p w14:paraId="3D360A4F" w14:textId="77777777" w:rsidR="006006C9" w:rsidRDefault="006006C9" w:rsidP="006006C9">
      <w:pPr>
        <w:pStyle w:val="ListParagraph"/>
        <w:ind w:left="1440"/>
      </w:pPr>
      <w:proofErr w:type="spellStart"/>
      <w:proofErr w:type="gramStart"/>
      <w:r>
        <w:t>w.onmessage</w:t>
      </w:r>
      <w:proofErr w:type="spellEnd"/>
      <w:proofErr w:type="gramEnd"/>
      <w:r>
        <w:t xml:space="preserve"> = ()=&gt;{</w:t>
      </w:r>
    </w:p>
    <w:p w14:paraId="2445A1FE" w14:textId="6BF1FAF9" w:rsidR="006006C9" w:rsidRDefault="006006C9" w:rsidP="006006C9">
      <w:pPr>
        <w:pStyle w:val="ListParagraph"/>
        <w:ind w:left="1440"/>
      </w:pPr>
      <w:r>
        <w:t>}</w:t>
      </w:r>
    </w:p>
    <w:p w14:paraId="1B3E8DEE" w14:textId="06A4D9D8" w:rsidR="006006C9" w:rsidRDefault="006006C9" w:rsidP="006006C9">
      <w:pPr>
        <w:pStyle w:val="ListParagraph"/>
        <w:numPr>
          <w:ilvl w:val="0"/>
          <w:numId w:val="165"/>
        </w:numPr>
      </w:pPr>
      <w:proofErr w:type="spellStart"/>
      <w:r w:rsidRPr="006006C9">
        <w:t>onerror</w:t>
      </w:r>
      <w:proofErr w:type="spellEnd"/>
      <w:r>
        <w:t>:</w:t>
      </w:r>
    </w:p>
    <w:p w14:paraId="4B874B6E" w14:textId="17F8437E" w:rsidR="006006C9" w:rsidRDefault="00A554BF" w:rsidP="006006C9">
      <w:pPr>
        <w:pStyle w:val="ListParagraph"/>
        <w:ind w:left="1440"/>
      </w:pPr>
      <w:proofErr w:type="spellStart"/>
      <w:proofErr w:type="gramStart"/>
      <w:r>
        <w:t>w.onerror</w:t>
      </w:r>
      <w:proofErr w:type="spellEnd"/>
      <w:proofErr w:type="gramEnd"/>
      <w:r w:rsidR="006006C9">
        <w:t>=()=&gt;{</w:t>
      </w:r>
    </w:p>
    <w:p w14:paraId="7D45F2C8" w14:textId="78D62CF2" w:rsidR="006006C9" w:rsidRDefault="006006C9" w:rsidP="006006C9">
      <w:pPr>
        <w:pStyle w:val="ListParagraph"/>
        <w:ind w:left="1440"/>
      </w:pPr>
      <w:r>
        <w:t>}</w:t>
      </w:r>
    </w:p>
    <w:p w14:paraId="25B8CAC6" w14:textId="2E38E5C3" w:rsidR="006006C9" w:rsidRDefault="006006C9" w:rsidP="006006C9">
      <w:pPr>
        <w:pStyle w:val="ListParagraph"/>
        <w:numPr>
          <w:ilvl w:val="0"/>
          <w:numId w:val="165"/>
        </w:numPr>
      </w:pPr>
      <w:proofErr w:type="gramStart"/>
      <w:r w:rsidRPr="006006C9">
        <w:t>terminate(</w:t>
      </w:r>
      <w:proofErr w:type="gramEnd"/>
      <w:r w:rsidRPr="006006C9">
        <w:t>) :</w:t>
      </w:r>
    </w:p>
    <w:p w14:paraId="57D34088" w14:textId="3D5AAB97" w:rsidR="005E11D8" w:rsidRPr="006006C9" w:rsidRDefault="005E11D8" w:rsidP="005E11D8">
      <w:pPr>
        <w:pStyle w:val="ListParagraph"/>
        <w:ind w:left="1440"/>
      </w:pPr>
      <w:proofErr w:type="spellStart"/>
      <w:proofErr w:type="gramStart"/>
      <w:r>
        <w:lastRenderedPageBreak/>
        <w:t>w.terminate</w:t>
      </w:r>
      <w:proofErr w:type="spellEnd"/>
      <w:proofErr w:type="gramEnd"/>
      <w:r>
        <w:t>();</w:t>
      </w:r>
    </w:p>
    <w:p w14:paraId="781FC8D9" w14:textId="77777777" w:rsidR="000240EC" w:rsidRPr="00E028FA" w:rsidRDefault="000240EC" w:rsidP="000240EC">
      <w:pPr>
        <w:pStyle w:val="ListParagraph"/>
      </w:pPr>
    </w:p>
    <w:p w14:paraId="772E8C6C" w14:textId="77777777" w:rsidR="00E028FA" w:rsidRDefault="00F664D3" w:rsidP="00E028FA">
      <w:pPr>
        <w:rPr>
          <w:b/>
          <w:bCs/>
          <w:sz w:val="26"/>
          <w:szCs w:val="26"/>
        </w:rPr>
      </w:pPr>
      <w:r w:rsidRPr="00D81966">
        <w:rPr>
          <w:b/>
          <w:bCs/>
          <w:color w:val="C00000"/>
          <w:sz w:val="24"/>
          <w:szCs w:val="24"/>
        </w:rPr>
        <w:t>Fetch</w:t>
      </w:r>
      <w:r w:rsidR="00E028FA" w:rsidRPr="00D81966">
        <w:rPr>
          <w:b/>
          <w:bCs/>
          <w:color w:val="C00000"/>
          <w:sz w:val="24"/>
          <w:szCs w:val="24"/>
        </w:rPr>
        <w:t xml:space="preserve">: </w:t>
      </w:r>
      <w:r w:rsidRPr="00185890">
        <w:t>The </w:t>
      </w:r>
      <w:r w:rsidR="00185890" w:rsidRPr="00185890">
        <w:t>fetch (</w:t>
      </w:r>
      <w:r w:rsidRPr="00185890">
        <w:t>) method in JavaScript is used to request data from a server. The request can be of any type of API that return the data in JSON or XML. </w:t>
      </w:r>
    </w:p>
    <w:p w14:paraId="57AD4391" w14:textId="4FCE0332" w:rsidR="00185890" w:rsidRPr="00E028FA" w:rsidRDefault="00E028FA" w:rsidP="00E028FA">
      <w:pPr>
        <w:spacing w:after="0"/>
        <w:rPr>
          <w:b/>
          <w:bCs/>
          <w:sz w:val="26"/>
          <w:szCs w:val="26"/>
        </w:rPr>
      </w:pPr>
      <w:r>
        <w:rPr>
          <w:b/>
          <w:bCs/>
          <w:sz w:val="26"/>
          <w:szCs w:val="26"/>
        </w:rPr>
        <w:tab/>
      </w:r>
      <w:r w:rsidR="00185890" w:rsidRPr="00E028FA">
        <w:rPr>
          <w:b/>
          <w:bCs/>
        </w:rPr>
        <w:t>Syntax:</w:t>
      </w:r>
    </w:p>
    <w:p w14:paraId="2D06067E" w14:textId="087A81FA" w:rsidR="00185890" w:rsidRPr="00E028FA" w:rsidRDefault="00185890" w:rsidP="00E028FA">
      <w:pPr>
        <w:pStyle w:val="NoSpacing"/>
        <w:ind w:left="1440"/>
        <w:rPr>
          <w:szCs w:val="20"/>
        </w:rPr>
      </w:pPr>
      <w:r w:rsidRPr="00E028FA">
        <w:rPr>
          <w:szCs w:val="20"/>
        </w:rPr>
        <w:t>fetch (</w:t>
      </w:r>
      <w:r w:rsidRPr="00E028FA">
        <w:rPr>
          <w:b/>
          <w:szCs w:val="20"/>
        </w:rPr>
        <w:t>param_1, param_2</w:t>
      </w:r>
      <w:r w:rsidRPr="00E028FA">
        <w:rPr>
          <w:szCs w:val="20"/>
        </w:rPr>
        <w:t>)</w:t>
      </w:r>
    </w:p>
    <w:p w14:paraId="5B33CA11" w14:textId="2C26B228"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w:t>
      </w:r>
      <w:proofErr w:type="gramStart"/>
      <w:r w:rsidRPr="00E028FA">
        <w:rPr>
          <w:szCs w:val="20"/>
        </w:rPr>
        <w:t>( response</w:t>
      </w:r>
      <w:proofErr w:type="gramEnd"/>
      <w:r w:rsidRPr="00E028FA">
        <w:rPr>
          <w:szCs w:val="20"/>
        </w:rPr>
        <w:t xml:space="preserve"> =&gt; </w:t>
      </w:r>
      <w:proofErr w:type="spellStart"/>
      <w:r w:rsidRPr="00E028FA">
        <w:rPr>
          <w:szCs w:val="20"/>
        </w:rPr>
        <w:t>response.json</w:t>
      </w:r>
      <w:proofErr w:type="spellEnd"/>
      <w:r w:rsidRPr="00E028FA">
        <w:rPr>
          <w:szCs w:val="20"/>
        </w:rPr>
        <w:t>() )</w:t>
      </w:r>
    </w:p>
    <w:p w14:paraId="6CDBD427" w14:textId="32A46D0B" w:rsidR="00185890" w:rsidRPr="00E028FA" w:rsidRDefault="00185890" w:rsidP="00E028FA">
      <w:pPr>
        <w:pStyle w:val="NoSpacing"/>
        <w:ind w:left="1440"/>
        <w:rPr>
          <w:szCs w:val="20"/>
        </w:rPr>
      </w:pPr>
      <w:r w:rsidRPr="00E028FA">
        <w:rPr>
          <w:szCs w:val="20"/>
        </w:rPr>
        <w:t xml:space="preserve">  </w:t>
      </w:r>
      <w:r w:rsidR="00E028FA">
        <w:rPr>
          <w:szCs w:val="20"/>
        </w:rPr>
        <w:t xml:space="preserve">   </w:t>
      </w:r>
      <w:r w:rsidRPr="00E028FA">
        <w:rPr>
          <w:szCs w:val="20"/>
        </w:rPr>
        <w:t xml:space="preserve">. then </w:t>
      </w:r>
      <w:proofErr w:type="gramStart"/>
      <w:r w:rsidRPr="00E028FA">
        <w:rPr>
          <w:szCs w:val="20"/>
        </w:rPr>
        <w:t>( data</w:t>
      </w:r>
      <w:proofErr w:type="gramEnd"/>
      <w:r w:rsidRPr="00E028FA">
        <w:rPr>
          <w:szCs w:val="20"/>
        </w:rPr>
        <w:t xml:space="preserve"> =&gt; console.log(data) );</w:t>
      </w:r>
    </w:p>
    <w:p w14:paraId="33B574C9" w14:textId="77777777" w:rsidR="00185890" w:rsidRPr="00185890" w:rsidRDefault="00185890" w:rsidP="00185890">
      <w:pPr>
        <w:pStyle w:val="NoSpacing"/>
        <w:ind w:left="720"/>
      </w:pPr>
    </w:p>
    <w:p w14:paraId="4F03DEE1" w14:textId="4FEF4DD9" w:rsidR="00F664D3" w:rsidRPr="00E028FA" w:rsidRDefault="00185890" w:rsidP="00E028FA">
      <w:pPr>
        <w:spacing w:after="0"/>
        <w:ind w:left="1440"/>
      </w:pPr>
      <w:r w:rsidRPr="00636B81">
        <w:rPr>
          <w:b/>
          <w:bCs/>
        </w:rPr>
        <w:t>Param_1</w:t>
      </w:r>
      <w:r w:rsidRPr="00E028FA">
        <w:t>: the URL to access.</w:t>
      </w:r>
    </w:p>
    <w:p w14:paraId="61005F75" w14:textId="2D5D67A9" w:rsidR="00185890" w:rsidRDefault="00185890" w:rsidP="00E028FA">
      <w:pPr>
        <w:spacing w:after="0"/>
        <w:ind w:left="1440"/>
      </w:pPr>
      <w:r w:rsidRPr="00636B81">
        <w:rPr>
          <w:b/>
          <w:bCs/>
        </w:rPr>
        <w:t>Param_2</w:t>
      </w:r>
      <w:r w:rsidRPr="00E028FA">
        <w:t>: It is an array of properties. It is an optional parameter.</w:t>
      </w:r>
    </w:p>
    <w:p w14:paraId="0E21D087" w14:textId="77777777" w:rsidR="00E028FA" w:rsidRPr="00E028FA" w:rsidRDefault="00E028FA" w:rsidP="00E028FA">
      <w:pPr>
        <w:spacing w:after="0"/>
        <w:ind w:firstLine="720"/>
        <w:rPr>
          <w:b/>
          <w:bCs/>
        </w:rPr>
      </w:pPr>
      <w:r w:rsidRPr="00E028FA">
        <w:rPr>
          <w:b/>
          <w:bCs/>
        </w:rPr>
        <w:t xml:space="preserve">Code: </w:t>
      </w:r>
    </w:p>
    <w:p w14:paraId="73D98D50" w14:textId="7E90A549" w:rsidR="00185890" w:rsidRPr="00185890" w:rsidRDefault="00185890" w:rsidP="00E028FA">
      <w:pPr>
        <w:spacing w:after="0"/>
        <w:ind w:left="720" w:firstLine="720"/>
      </w:pPr>
      <w:r w:rsidRPr="00185890">
        <w:t xml:space="preserve">const data = </w:t>
      </w:r>
      <w:proofErr w:type="gramStart"/>
      <w:r w:rsidRPr="00185890">
        <w:t>{ username</w:t>
      </w:r>
      <w:proofErr w:type="gramEnd"/>
      <w:r w:rsidRPr="00185890">
        <w:t>: 'example' };</w:t>
      </w:r>
    </w:p>
    <w:p w14:paraId="7B6F2E31" w14:textId="2401979F" w:rsidR="00185890" w:rsidRDefault="00185890" w:rsidP="00E028FA">
      <w:pPr>
        <w:pStyle w:val="NoSpacing"/>
        <w:ind w:left="720"/>
      </w:pPr>
      <w:r w:rsidRPr="00185890">
        <w:t>       </w:t>
      </w:r>
      <w:r>
        <w:tab/>
      </w:r>
      <w:r w:rsidRPr="00185890">
        <w:t> let options = {</w:t>
      </w:r>
    </w:p>
    <w:p w14:paraId="55AA4F83" w14:textId="77777777" w:rsidR="00185890" w:rsidRDefault="00185890" w:rsidP="00E028FA">
      <w:pPr>
        <w:pStyle w:val="NoSpacing"/>
        <w:ind w:left="1440"/>
      </w:pPr>
      <w:r w:rsidRPr="00185890">
        <w:t>            method: 'POST',</w:t>
      </w:r>
    </w:p>
    <w:p w14:paraId="07CFCD4D" w14:textId="77777777" w:rsidR="00185890" w:rsidRDefault="00185890" w:rsidP="00E028FA">
      <w:pPr>
        <w:pStyle w:val="NoSpacing"/>
        <w:ind w:left="1440"/>
      </w:pPr>
      <w:r w:rsidRPr="00185890">
        <w:t>            headers: {</w:t>
      </w:r>
    </w:p>
    <w:p w14:paraId="08992DE9" w14:textId="281049F2" w:rsidR="00185890" w:rsidRDefault="00185890" w:rsidP="00E028FA">
      <w:pPr>
        <w:pStyle w:val="NoSpacing"/>
        <w:ind w:left="1440"/>
      </w:pPr>
      <w:r w:rsidRPr="00185890">
        <w:t>               </w:t>
      </w:r>
      <w:r>
        <w:tab/>
      </w:r>
      <w:r w:rsidRPr="00185890">
        <w:t> 'Content-Type': 'application/</w:t>
      </w:r>
      <w:proofErr w:type="gramStart"/>
      <w:r w:rsidRPr="00185890">
        <w:t>json</w:t>
      </w:r>
      <w:r w:rsidR="00E028FA">
        <w:t xml:space="preserve"> </w:t>
      </w:r>
      <w:r w:rsidRPr="00185890">
        <w:t>;</w:t>
      </w:r>
      <w:proofErr w:type="gramEnd"/>
    </w:p>
    <w:p w14:paraId="7DC776D7" w14:textId="570D6122" w:rsidR="00185890" w:rsidRDefault="00185890" w:rsidP="00E028FA">
      <w:pPr>
        <w:pStyle w:val="NoSpacing"/>
        <w:ind w:left="2160" w:firstLine="720"/>
      </w:pPr>
      <w:r w:rsidRPr="00185890">
        <w:t>charset=utf-8'</w:t>
      </w:r>
    </w:p>
    <w:p w14:paraId="491C3174" w14:textId="27763B23" w:rsidR="00185890" w:rsidRPr="00185890" w:rsidRDefault="00185890" w:rsidP="00E028FA">
      <w:pPr>
        <w:pStyle w:val="NoSpacing"/>
        <w:ind w:left="1440"/>
      </w:pPr>
      <w:r w:rsidRPr="00185890">
        <w:t>            },</w:t>
      </w:r>
    </w:p>
    <w:p w14:paraId="2F8CD407" w14:textId="66DD72DD" w:rsidR="00185890" w:rsidRDefault="00185890" w:rsidP="00E028FA">
      <w:pPr>
        <w:pStyle w:val="NoSpacing"/>
        <w:ind w:left="1440"/>
      </w:pPr>
      <w:r w:rsidRPr="00185890">
        <w:t xml:space="preserve">            body: </w:t>
      </w:r>
      <w:proofErr w:type="spellStart"/>
      <w:r w:rsidRPr="00185890">
        <w:t>JSON.stringify</w:t>
      </w:r>
      <w:proofErr w:type="spellEnd"/>
      <w:r w:rsidRPr="00185890">
        <w:t>(</w:t>
      </w:r>
      <w:r>
        <w:t>data</w:t>
      </w:r>
      <w:r w:rsidRPr="00185890">
        <w:t>)</w:t>
      </w:r>
    </w:p>
    <w:p w14:paraId="41F3DE64" w14:textId="6C2261A3" w:rsidR="00185890" w:rsidRDefault="00185890" w:rsidP="00E028FA">
      <w:pPr>
        <w:pStyle w:val="NoSpacing"/>
        <w:ind w:left="720"/>
      </w:pPr>
      <w:r>
        <w:t>       </w:t>
      </w:r>
      <w:r>
        <w:tab/>
        <w:t> }</w:t>
      </w:r>
    </w:p>
    <w:p w14:paraId="3C9CC1B8" w14:textId="3EFBED04" w:rsidR="00185890" w:rsidRDefault="00185890" w:rsidP="00E028FA">
      <w:pPr>
        <w:pStyle w:val="NoSpacing"/>
        <w:ind w:left="720" w:firstLine="720"/>
      </w:pPr>
      <w:r>
        <w:t xml:space="preserve">let </w:t>
      </w:r>
      <w:r w:rsidR="00E028FA">
        <w:t xml:space="preserve">req </w:t>
      </w:r>
      <w:r>
        <w:t xml:space="preserve">= fetch </w:t>
      </w:r>
      <w:proofErr w:type="gramStart"/>
      <w:r>
        <w:t xml:space="preserve">( </w:t>
      </w:r>
      <w:r w:rsidRPr="00185890">
        <w:rPr>
          <w:b/>
        </w:rPr>
        <w:t>"</w:t>
      </w:r>
      <w:proofErr w:type="gramEnd"/>
      <w:r w:rsidRPr="00185890">
        <w:rPr>
          <w:b/>
        </w:rPr>
        <w:t>http://dummy.resta.com/</w:t>
      </w:r>
      <w:proofErr w:type="spellStart"/>
      <w:r w:rsidRPr="00185890">
        <w:rPr>
          <w:b/>
        </w:rPr>
        <w:t>api</w:t>
      </w:r>
      <w:proofErr w:type="spellEnd"/>
      <w:r w:rsidRPr="00185890">
        <w:rPr>
          <w:b/>
        </w:rPr>
        <w:t>/create</w:t>
      </w:r>
      <w:r w:rsidRPr="00185890">
        <w:t>"</w:t>
      </w:r>
      <w:r>
        <w:t xml:space="preserve"> </w:t>
      </w:r>
      <w:r w:rsidRPr="00185890">
        <w:rPr>
          <w:b/>
          <w:color w:val="FF0000"/>
        </w:rPr>
        <w:t>,</w:t>
      </w:r>
      <w:r w:rsidRPr="00185890">
        <w:rPr>
          <w:color w:val="FF0000"/>
        </w:rPr>
        <w:t xml:space="preserve">  </w:t>
      </w:r>
      <w:r w:rsidRPr="00185890">
        <w:rPr>
          <w:b/>
        </w:rPr>
        <w:t>options</w:t>
      </w:r>
      <w:r w:rsidR="00485A2C">
        <w:rPr>
          <w:b/>
        </w:rPr>
        <w:t xml:space="preserve"> </w:t>
      </w:r>
      <w:r w:rsidRPr="00185890">
        <w:t>);</w:t>
      </w:r>
    </w:p>
    <w:p w14:paraId="0F6D22F7" w14:textId="056FB50C" w:rsidR="00185890" w:rsidRDefault="00E028FA" w:rsidP="00E028FA">
      <w:pPr>
        <w:pStyle w:val="NoSpacing"/>
        <w:ind w:left="720" w:firstLine="720"/>
      </w:pPr>
      <w:proofErr w:type="spellStart"/>
      <w:proofErr w:type="gramStart"/>
      <w:r>
        <w:t>req</w:t>
      </w:r>
      <w:r w:rsidR="00185890" w:rsidRPr="00185890">
        <w:t>.then</w:t>
      </w:r>
      <w:proofErr w:type="spellEnd"/>
      <w:proofErr w:type="gramEnd"/>
      <w:r w:rsidR="00185890" w:rsidRPr="00185890">
        <w:t>(res =&gt;</w:t>
      </w:r>
      <w:r w:rsidR="00185890">
        <w:t xml:space="preserve"> </w:t>
      </w:r>
      <w:r w:rsidR="00185890" w:rsidRPr="00185890">
        <w:t>res. json ()</w:t>
      </w:r>
      <w:r w:rsidR="00185890">
        <w:t xml:space="preserve"> </w:t>
      </w:r>
      <w:r w:rsidR="00185890" w:rsidRPr="00185890">
        <w:t>)</w:t>
      </w:r>
    </w:p>
    <w:p w14:paraId="5291DDFD" w14:textId="4AAF5373" w:rsidR="00185890" w:rsidRDefault="00185890" w:rsidP="00E028FA">
      <w:pPr>
        <w:pStyle w:val="NoSpacing"/>
        <w:ind w:left="1440" w:firstLine="720"/>
      </w:pPr>
      <w:r w:rsidRPr="00185890">
        <w:t xml:space="preserve">. then </w:t>
      </w:r>
      <w:proofErr w:type="gramStart"/>
      <w:r w:rsidRPr="00185890">
        <w:t>(</w:t>
      </w:r>
      <w:r>
        <w:t xml:space="preserve"> </w:t>
      </w:r>
      <w:r w:rsidRPr="00185890">
        <w:t>d</w:t>
      </w:r>
      <w:proofErr w:type="gramEnd"/>
      <w:r w:rsidRPr="00185890">
        <w:t xml:space="preserve"> </w:t>
      </w:r>
      <w:r>
        <w:t xml:space="preserve"> </w:t>
      </w:r>
      <w:r w:rsidRPr="00185890">
        <w:t>=&gt; {</w:t>
      </w:r>
      <w:r>
        <w:t xml:space="preserve"> </w:t>
      </w:r>
      <w:r w:rsidRPr="00185890">
        <w:t>console.log(d)</w:t>
      </w:r>
      <w:r>
        <w:t xml:space="preserve"> </w:t>
      </w:r>
      <w:r w:rsidRPr="00185890">
        <w:t>})</w:t>
      </w:r>
    </w:p>
    <w:p w14:paraId="4321442F" w14:textId="77777777" w:rsidR="00A80682" w:rsidRDefault="00A80682" w:rsidP="00A80682">
      <w:pPr>
        <w:pStyle w:val="NoSpacing"/>
        <w:ind w:left="720" w:firstLine="720"/>
      </w:pPr>
    </w:p>
    <w:p w14:paraId="050C96BB" w14:textId="35730E44" w:rsidR="00A80682" w:rsidRPr="00A80682" w:rsidRDefault="00A80682" w:rsidP="00A80682">
      <w:r w:rsidRPr="00D81966">
        <w:rPr>
          <w:b/>
          <w:color w:val="C00000"/>
          <w:sz w:val="24"/>
          <w:szCs w:val="24"/>
        </w:rPr>
        <w:t>Async Await:</w:t>
      </w:r>
      <w:r w:rsidRPr="00D81966">
        <w:rPr>
          <w:color w:val="C00000"/>
          <w:sz w:val="20"/>
          <w:szCs w:val="20"/>
        </w:rPr>
        <w:t xml:space="preserve"> </w:t>
      </w:r>
      <w:r>
        <w:t xml:space="preserve">With </w:t>
      </w:r>
      <w:r w:rsidRPr="00A80682">
        <w:t>Async Await method with </w:t>
      </w:r>
      <w:proofErr w:type="gramStart"/>
      <w:r w:rsidRPr="00A80682">
        <w:t>fetch(</w:t>
      </w:r>
      <w:proofErr w:type="gramEnd"/>
      <w:r w:rsidRPr="00A80682">
        <w:t>) method to make promises in a more concise way. Async functions are supported in all modern browsers.</w:t>
      </w:r>
    </w:p>
    <w:p w14:paraId="4EFF48DE" w14:textId="77777777" w:rsidR="00A80682" w:rsidRPr="00A80682" w:rsidRDefault="00A80682" w:rsidP="00FC4DDC">
      <w:pPr>
        <w:spacing w:after="0"/>
        <w:ind w:left="1440"/>
      </w:pPr>
      <w:r w:rsidRPr="00A80682">
        <w:t>Syntax:</w:t>
      </w:r>
    </w:p>
    <w:p w14:paraId="0C81EA27" w14:textId="77777777" w:rsidR="00A80682" w:rsidRDefault="00A80682" w:rsidP="0055013E">
      <w:pPr>
        <w:pStyle w:val="NoSpacing"/>
        <w:ind w:left="2160"/>
      </w:pPr>
      <w:r w:rsidRPr="00A80682">
        <w:t xml:space="preserve">async function </w:t>
      </w:r>
      <w:proofErr w:type="spellStart"/>
      <w:r w:rsidRPr="00A80682">
        <w:t>funcName</w:t>
      </w:r>
      <w:proofErr w:type="spellEnd"/>
      <w:r w:rsidRPr="00A80682">
        <w:t>(</w:t>
      </w:r>
      <w:proofErr w:type="spellStart"/>
      <w:r w:rsidRPr="00A80682">
        <w:t>url</w:t>
      </w:r>
      <w:proofErr w:type="spellEnd"/>
      <w:proofErr w:type="gramStart"/>
      <w:r w:rsidRPr="00A80682">
        <w:t>){</w:t>
      </w:r>
      <w:proofErr w:type="gramEnd"/>
    </w:p>
    <w:p w14:paraId="3506DDC6" w14:textId="77777777" w:rsidR="00A80682" w:rsidRDefault="00A80682" w:rsidP="0055013E">
      <w:pPr>
        <w:pStyle w:val="NoSpacing"/>
        <w:ind w:left="2880"/>
      </w:pPr>
      <w:r w:rsidRPr="00A80682">
        <w:t xml:space="preserve">    const response = await fetch(</w:t>
      </w:r>
      <w:proofErr w:type="spellStart"/>
      <w:r w:rsidRPr="00A80682">
        <w:t>url</w:t>
      </w:r>
      <w:proofErr w:type="spellEnd"/>
      <w:r w:rsidRPr="00A80682">
        <w:t>);</w:t>
      </w:r>
    </w:p>
    <w:p w14:paraId="7C748FA5" w14:textId="77777777" w:rsidR="00A80682" w:rsidRDefault="00A80682" w:rsidP="0055013E">
      <w:pPr>
        <w:pStyle w:val="NoSpacing"/>
        <w:ind w:left="2880"/>
      </w:pPr>
      <w:r w:rsidRPr="00A80682">
        <w:t xml:space="preserve">    var data = await </w:t>
      </w:r>
      <w:proofErr w:type="spellStart"/>
      <w:proofErr w:type="gramStart"/>
      <w:r w:rsidRPr="00A80682">
        <w:t>response.json</w:t>
      </w:r>
      <w:proofErr w:type="spellEnd"/>
      <w:proofErr w:type="gramEnd"/>
      <w:r w:rsidRPr="00A80682">
        <w:t>();</w:t>
      </w:r>
    </w:p>
    <w:p w14:paraId="4FFFCF65" w14:textId="5C4C76C0" w:rsidR="00A80682" w:rsidRPr="00A80682" w:rsidRDefault="00A80682" w:rsidP="0055013E">
      <w:pPr>
        <w:pStyle w:val="NoSpacing"/>
        <w:ind w:left="2160"/>
      </w:pPr>
      <w:r w:rsidRPr="00A80682">
        <w:t xml:space="preserve">    }</w:t>
      </w:r>
    </w:p>
    <w:p w14:paraId="0B2F905F" w14:textId="77777777" w:rsidR="0067275B" w:rsidRDefault="0067275B" w:rsidP="00185890"/>
    <w:p w14:paraId="5579CF32" w14:textId="5937CF68" w:rsidR="00B65C33" w:rsidRDefault="00B65C33" w:rsidP="00900854">
      <w:pPr>
        <w:pStyle w:val="Heading2"/>
      </w:pPr>
      <w:r>
        <w:t>BOM</w:t>
      </w:r>
    </w:p>
    <w:p w14:paraId="6BCEED03" w14:textId="7C67701E" w:rsidR="00FB7C67" w:rsidRDefault="00FB7C67" w:rsidP="00185890"/>
    <w:p w14:paraId="3BFD6204" w14:textId="77777777" w:rsidR="00B65C33" w:rsidRPr="00B65C33" w:rsidRDefault="00B65C33" w:rsidP="002C1F14">
      <w:pPr>
        <w:pStyle w:val="Heading2"/>
      </w:pPr>
      <w:r w:rsidRPr="00B65C33">
        <w:t>Window Location</w:t>
      </w:r>
    </w:p>
    <w:p w14:paraId="47941E7B" w14:textId="77777777" w:rsidR="00B65C33" w:rsidRPr="00B65C33" w:rsidRDefault="00B65C33">
      <w:pPr>
        <w:pStyle w:val="ListParagraph"/>
        <w:numPr>
          <w:ilvl w:val="0"/>
          <w:numId w:val="104"/>
        </w:numPr>
      </w:pPr>
      <w:r w:rsidRPr="00B65C33">
        <w:t>The </w:t>
      </w:r>
      <w:proofErr w:type="spellStart"/>
      <w:proofErr w:type="gramStart"/>
      <w:r w:rsidRPr="00B65C33">
        <w:t>window.location</w:t>
      </w:r>
      <w:proofErr w:type="spellEnd"/>
      <w:proofErr w:type="gramEnd"/>
      <w:r w:rsidRPr="00B65C33">
        <w:t> object can be used to get the current page address (URL)</w:t>
      </w:r>
    </w:p>
    <w:p w14:paraId="725E6EE4" w14:textId="43CDB7EA" w:rsidR="00B65C33" w:rsidRPr="00B65C33" w:rsidRDefault="00B65C33">
      <w:pPr>
        <w:pStyle w:val="ListParagraph"/>
        <w:numPr>
          <w:ilvl w:val="0"/>
          <w:numId w:val="104"/>
        </w:numPr>
      </w:pPr>
      <w:r w:rsidRPr="00B65C33">
        <w:t>We can redirect the browser to a new page.</w:t>
      </w:r>
    </w:p>
    <w:p w14:paraId="02421AB5" w14:textId="4269F607" w:rsidR="0067275B" w:rsidRDefault="00B65C33">
      <w:pPr>
        <w:pStyle w:val="ListParagraph"/>
        <w:numPr>
          <w:ilvl w:val="0"/>
          <w:numId w:val="104"/>
        </w:numPr>
        <w:spacing w:after="0"/>
      </w:pPr>
      <w:r w:rsidRPr="00B65C33">
        <w:t>The </w:t>
      </w:r>
      <w:proofErr w:type="spellStart"/>
      <w:proofErr w:type="gramStart"/>
      <w:r w:rsidRPr="00B65C33">
        <w:t>window.location</w:t>
      </w:r>
      <w:proofErr w:type="spellEnd"/>
      <w:proofErr w:type="gramEnd"/>
      <w:r w:rsidRPr="00B65C33">
        <w:t> object can be written without the window prefix.</w:t>
      </w:r>
    </w:p>
    <w:p w14:paraId="70CC9D83" w14:textId="21C79F97" w:rsidR="0067275B" w:rsidRPr="00FC4DDC" w:rsidRDefault="0067275B" w:rsidP="0067275B">
      <w:pPr>
        <w:spacing w:after="0"/>
        <w:rPr>
          <w:b/>
          <w:bCs/>
          <w:sz w:val="24"/>
          <w:szCs w:val="24"/>
        </w:rPr>
      </w:pPr>
      <w:proofErr w:type="gramStart"/>
      <w:r w:rsidRPr="00FC4DDC">
        <w:rPr>
          <w:b/>
          <w:bCs/>
          <w:sz w:val="24"/>
          <w:szCs w:val="24"/>
        </w:rPr>
        <w:t>Property :</w:t>
      </w:r>
      <w:proofErr w:type="gramEnd"/>
      <w:r w:rsidRPr="00FC4DDC">
        <w:rPr>
          <w:b/>
          <w:bCs/>
          <w:sz w:val="24"/>
          <w:szCs w:val="24"/>
        </w:rPr>
        <w:t xml:space="preserve"> </w:t>
      </w:r>
    </w:p>
    <w:p w14:paraId="09B9572D" w14:textId="63486726" w:rsidR="00B65C33" w:rsidRPr="00B65C33" w:rsidRDefault="00B65C33">
      <w:pPr>
        <w:pStyle w:val="ListParagraph"/>
        <w:numPr>
          <w:ilvl w:val="1"/>
          <w:numId w:val="104"/>
        </w:numPr>
      </w:pPr>
      <w:proofErr w:type="spellStart"/>
      <w:proofErr w:type="gramStart"/>
      <w:r w:rsidRPr="00B65C33">
        <w:t>window.location</w:t>
      </w:r>
      <w:proofErr w:type="gramEnd"/>
      <w:r w:rsidRPr="00B65C33">
        <w:t>.</w:t>
      </w:r>
      <w:r w:rsidRPr="00A9778A">
        <w:rPr>
          <w:b/>
          <w:bCs/>
          <w:color w:val="C00000"/>
        </w:rPr>
        <w:t>href</w:t>
      </w:r>
      <w:proofErr w:type="spellEnd"/>
      <w:r w:rsidR="0067275B" w:rsidRPr="00A9778A">
        <w:rPr>
          <w:color w:val="C00000"/>
        </w:rPr>
        <w:t xml:space="preserve"> </w:t>
      </w:r>
      <w:r>
        <w:t xml:space="preserve">- </w:t>
      </w:r>
      <w:r w:rsidRPr="00B65C33">
        <w:t xml:space="preserve">returns the </w:t>
      </w:r>
      <w:proofErr w:type="spellStart"/>
      <w:r w:rsidRPr="00B65C33">
        <w:t>href</w:t>
      </w:r>
      <w:proofErr w:type="spellEnd"/>
      <w:r w:rsidRPr="00B65C33">
        <w:t xml:space="preserve"> (URL) of the current page</w:t>
      </w:r>
    </w:p>
    <w:p w14:paraId="26520196" w14:textId="61B742A5" w:rsidR="00B65C33" w:rsidRPr="00B65C33" w:rsidRDefault="00B65C33">
      <w:pPr>
        <w:pStyle w:val="ListParagraph"/>
        <w:numPr>
          <w:ilvl w:val="1"/>
          <w:numId w:val="104"/>
        </w:numPr>
      </w:pPr>
      <w:proofErr w:type="spellStart"/>
      <w:proofErr w:type="gramStart"/>
      <w:r w:rsidRPr="00B65C33">
        <w:t>window.location</w:t>
      </w:r>
      <w:proofErr w:type="gramEnd"/>
      <w:r w:rsidRPr="00B65C33">
        <w:t>.</w:t>
      </w:r>
      <w:r w:rsidRPr="00A9778A">
        <w:rPr>
          <w:b/>
          <w:bCs/>
          <w:color w:val="C00000"/>
        </w:rPr>
        <w:t>hostname</w:t>
      </w:r>
      <w:proofErr w:type="spellEnd"/>
      <w:r w:rsidRPr="00A9778A">
        <w:rPr>
          <w:color w:val="C00000"/>
        </w:rPr>
        <w:t xml:space="preserve"> </w:t>
      </w:r>
      <w:r>
        <w:t>-</w:t>
      </w:r>
      <w:r w:rsidRPr="00B65C33">
        <w:t> returns the domain name of the web host</w:t>
      </w:r>
    </w:p>
    <w:p w14:paraId="33139FB9" w14:textId="4EE6BBD4" w:rsidR="00B65C33" w:rsidRPr="00B65C33" w:rsidRDefault="00B65C33">
      <w:pPr>
        <w:pStyle w:val="ListParagraph"/>
        <w:numPr>
          <w:ilvl w:val="1"/>
          <w:numId w:val="104"/>
        </w:numPr>
      </w:pPr>
      <w:proofErr w:type="spellStart"/>
      <w:proofErr w:type="gramStart"/>
      <w:r w:rsidRPr="00B65C33">
        <w:t>window.location</w:t>
      </w:r>
      <w:proofErr w:type="gramEnd"/>
      <w:r w:rsidRPr="00B65C33">
        <w:t>.</w:t>
      </w:r>
      <w:r w:rsidRPr="00A9778A">
        <w:rPr>
          <w:b/>
          <w:bCs/>
          <w:color w:val="C00000"/>
        </w:rPr>
        <w:t>pathname</w:t>
      </w:r>
      <w:proofErr w:type="spellEnd"/>
      <w:r w:rsidRPr="00A9778A">
        <w:rPr>
          <w:color w:val="C00000"/>
        </w:rPr>
        <w:t xml:space="preserve"> </w:t>
      </w:r>
      <w:r>
        <w:t>-</w:t>
      </w:r>
      <w:r w:rsidRPr="00B65C33">
        <w:t> returns the path and filename of the current page</w:t>
      </w:r>
    </w:p>
    <w:p w14:paraId="12E359F2" w14:textId="6D085261" w:rsidR="00B65C33" w:rsidRPr="00B65C33" w:rsidRDefault="00B65C33">
      <w:pPr>
        <w:pStyle w:val="ListParagraph"/>
        <w:numPr>
          <w:ilvl w:val="1"/>
          <w:numId w:val="104"/>
        </w:numPr>
      </w:pPr>
      <w:proofErr w:type="spellStart"/>
      <w:proofErr w:type="gramStart"/>
      <w:r w:rsidRPr="00B65C33">
        <w:t>window.location</w:t>
      </w:r>
      <w:proofErr w:type="gramEnd"/>
      <w:r w:rsidRPr="00B65C33">
        <w:t>.</w:t>
      </w:r>
      <w:r w:rsidRPr="00A9778A">
        <w:rPr>
          <w:b/>
          <w:bCs/>
          <w:color w:val="C00000"/>
        </w:rPr>
        <w:t>protocol</w:t>
      </w:r>
      <w:proofErr w:type="spellEnd"/>
      <w:r w:rsidRPr="00A9778A">
        <w:rPr>
          <w:color w:val="C00000"/>
        </w:rPr>
        <w:t xml:space="preserve"> </w:t>
      </w:r>
      <w:r>
        <w:t xml:space="preserve">- </w:t>
      </w:r>
      <w:r w:rsidRPr="00B65C33">
        <w:t> returns the web protocol used (http: or https:)</w:t>
      </w:r>
    </w:p>
    <w:p w14:paraId="36FE554F" w14:textId="2E9F9F6D" w:rsidR="00B65C33" w:rsidRPr="00B65C33" w:rsidRDefault="00B65C33">
      <w:pPr>
        <w:pStyle w:val="ListParagraph"/>
        <w:numPr>
          <w:ilvl w:val="1"/>
          <w:numId w:val="104"/>
        </w:numPr>
        <w:spacing w:after="0"/>
      </w:pPr>
      <w:proofErr w:type="spellStart"/>
      <w:proofErr w:type="gramStart"/>
      <w:r w:rsidRPr="00B65C33">
        <w:t>window.location</w:t>
      </w:r>
      <w:proofErr w:type="gramEnd"/>
      <w:r w:rsidRPr="00B65C33">
        <w:t>.</w:t>
      </w:r>
      <w:r w:rsidRPr="00A9778A">
        <w:rPr>
          <w:b/>
          <w:bCs/>
          <w:color w:val="C00000"/>
        </w:rPr>
        <w:t>assign</w:t>
      </w:r>
      <w:proofErr w:type="spellEnd"/>
      <w:r w:rsidRPr="00B65C33">
        <w:t>()</w:t>
      </w:r>
      <w:r>
        <w:t xml:space="preserve"> - </w:t>
      </w:r>
      <w:r w:rsidRPr="00B65C33">
        <w:t>loads a new document</w:t>
      </w:r>
    </w:p>
    <w:p w14:paraId="3EB47EB6" w14:textId="1429C516" w:rsidR="00B65C33" w:rsidRPr="0067275B" w:rsidRDefault="0067275B" w:rsidP="0067275B">
      <w:pPr>
        <w:spacing w:after="0"/>
        <w:rPr>
          <w:b/>
          <w:bCs/>
          <w:color w:val="C00000"/>
        </w:rPr>
      </w:pPr>
      <w:proofErr w:type="gramStart"/>
      <w:r w:rsidRPr="0067275B">
        <w:rPr>
          <w:b/>
          <w:bCs/>
          <w:color w:val="C00000"/>
        </w:rPr>
        <w:lastRenderedPageBreak/>
        <w:t>code :</w:t>
      </w:r>
      <w:proofErr w:type="gramEnd"/>
      <w:r w:rsidRPr="0067275B">
        <w:rPr>
          <w:b/>
          <w:bCs/>
          <w:color w:val="C00000"/>
        </w:rPr>
        <w:t xml:space="preserve"> </w:t>
      </w:r>
    </w:p>
    <w:p w14:paraId="217AAB25" w14:textId="46CF1E0C" w:rsidR="0067275B" w:rsidRPr="0067275B" w:rsidRDefault="0067275B" w:rsidP="0067275B">
      <w:pPr>
        <w:spacing w:after="0"/>
      </w:pPr>
      <w:r w:rsidRPr="0067275B">
        <w:tab/>
      </w:r>
      <w:proofErr w:type="spellStart"/>
      <w:proofErr w:type="gramStart"/>
      <w:r w:rsidRPr="0067275B">
        <w:t>document.getElementById</w:t>
      </w:r>
      <w:proofErr w:type="spellEnd"/>
      <w:proofErr w:type="gramEnd"/>
      <w:r w:rsidRPr="0067275B">
        <w:t>("demo").</w:t>
      </w:r>
      <w:proofErr w:type="spellStart"/>
      <w:r w:rsidRPr="0067275B">
        <w:t>innerHTML</w:t>
      </w:r>
      <w:proofErr w:type="spellEnd"/>
      <w:r w:rsidRPr="0067275B">
        <w:t> =</w:t>
      </w:r>
      <w:r>
        <w:t xml:space="preserve"> </w:t>
      </w:r>
      <w:r w:rsidRPr="0067275B">
        <w:t xml:space="preserve"> </w:t>
      </w:r>
      <w:proofErr w:type="spellStart"/>
      <w:r w:rsidRPr="0067275B">
        <w:t>window.location.href</w:t>
      </w:r>
      <w:proofErr w:type="spellEnd"/>
      <w:r w:rsidRPr="0067275B">
        <w:t>;</w:t>
      </w:r>
    </w:p>
    <w:p w14:paraId="7B0A9E2D" w14:textId="12C08383" w:rsidR="0067275B" w:rsidRPr="0067275B" w:rsidRDefault="0067275B" w:rsidP="0067275B">
      <w:pPr>
        <w:spacing w:after="0"/>
      </w:pPr>
      <w:r>
        <w:tab/>
      </w:r>
      <w:proofErr w:type="spellStart"/>
      <w:proofErr w:type="gramStart"/>
      <w:r w:rsidRPr="0067275B">
        <w:t>document.getElementById</w:t>
      </w:r>
      <w:proofErr w:type="spellEnd"/>
      <w:proofErr w:type="gramEnd"/>
      <w:r w:rsidRPr="0067275B">
        <w:t>("demo").</w:t>
      </w:r>
      <w:proofErr w:type="spellStart"/>
      <w:r w:rsidRPr="0067275B">
        <w:t>innerHTML</w:t>
      </w:r>
      <w:proofErr w:type="spellEnd"/>
      <w:r w:rsidRPr="0067275B">
        <w:t> =</w:t>
      </w:r>
      <w:r>
        <w:t xml:space="preserve"> </w:t>
      </w:r>
      <w:r w:rsidRPr="0067275B">
        <w:t xml:space="preserve"> </w:t>
      </w:r>
      <w:proofErr w:type="spellStart"/>
      <w:r w:rsidRPr="0067275B">
        <w:t>window.location.hostname</w:t>
      </w:r>
      <w:proofErr w:type="spellEnd"/>
      <w:r w:rsidRPr="0067275B">
        <w:t>;</w:t>
      </w:r>
    </w:p>
    <w:p w14:paraId="065BE677" w14:textId="77777777" w:rsidR="00B65C33" w:rsidRDefault="00B65C33" w:rsidP="00185890"/>
    <w:p w14:paraId="65D20E96" w14:textId="0357DC59" w:rsidR="00FB7C67" w:rsidRDefault="00FB7C67" w:rsidP="00A105D4">
      <w:pPr>
        <w:pStyle w:val="Heading1"/>
      </w:pPr>
      <w:r>
        <w:t>DOM</w:t>
      </w:r>
      <w:r w:rsidR="001D638C">
        <w:t xml:space="preserve"> – 65 (yahoo)</w:t>
      </w:r>
    </w:p>
    <w:p w14:paraId="2745054A" w14:textId="3302DD80" w:rsidR="00FB7C67" w:rsidRDefault="00FB7C67" w:rsidP="00FB7C67"/>
    <w:p w14:paraId="0FF84069" w14:textId="77D7DA0D" w:rsidR="000C35CB" w:rsidRDefault="00DC547C" w:rsidP="002C1F14">
      <w:pPr>
        <w:pStyle w:val="Heading2"/>
      </w:pPr>
      <w:r>
        <w:t xml:space="preserve">DOM targeting method </w:t>
      </w:r>
    </w:p>
    <w:p w14:paraId="7B13177E" w14:textId="404967DE" w:rsidR="00DC547C" w:rsidRDefault="00DC547C">
      <w:pPr>
        <w:pStyle w:val="ListParagraph"/>
        <w:numPr>
          <w:ilvl w:val="0"/>
          <w:numId w:val="127"/>
        </w:numPr>
      </w:pPr>
      <w:proofErr w:type="spellStart"/>
      <w:r w:rsidRPr="00A2118F">
        <w:rPr>
          <w:b/>
        </w:rPr>
        <w:t>getElementById</w:t>
      </w:r>
      <w:proofErr w:type="spellEnd"/>
      <w:r w:rsidRPr="00D1718A">
        <w:t>:</w:t>
      </w:r>
    </w:p>
    <w:p w14:paraId="5B227734" w14:textId="123FD856" w:rsidR="00A2118F" w:rsidRPr="00D1718A" w:rsidRDefault="00A2118F" w:rsidP="00A2118F">
      <w:pPr>
        <w:pStyle w:val="ListParagraph"/>
        <w:ind w:left="1080" w:firstLine="360"/>
      </w:pPr>
      <w:r>
        <w:t xml:space="preserve">var </w:t>
      </w:r>
      <w:proofErr w:type="gramStart"/>
      <w:r>
        <w:t>m  =</w:t>
      </w:r>
      <w:proofErr w:type="gramEnd"/>
      <w:r>
        <w:t xml:space="preserve"> Document.</w:t>
      </w:r>
      <w:r w:rsidRPr="00A2118F">
        <w:rPr>
          <w:b/>
        </w:rPr>
        <w:t xml:space="preserve"> </w:t>
      </w:r>
      <w:proofErr w:type="spellStart"/>
      <w:r w:rsidRPr="00A2118F">
        <w:t>getElementById</w:t>
      </w:r>
      <w:proofErr w:type="spellEnd"/>
      <w:r>
        <w:t xml:space="preserve"> (“main”);</w:t>
      </w:r>
    </w:p>
    <w:p w14:paraId="53AFE311" w14:textId="73ADE558" w:rsidR="00DC547C" w:rsidRDefault="00DC547C">
      <w:pPr>
        <w:pStyle w:val="ListParagraph"/>
        <w:numPr>
          <w:ilvl w:val="0"/>
          <w:numId w:val="127"/>
        </w:numPr>
      </w:pPr>
      <w:proofErr w:type="spellStart"/>
      <w:r w:rsidRPr="00A2118F">
        <w:rPr>
          <w:b/>
        </w:rPr>
        <w:t>getElementByTagName</w:t>
      </w:r>
      <w:proofErr w:type="spellEnd"/>
      <w:r>
        <w:t>:</w:t>
      </w:r>
    </w:p>
    <w:p w14:paraId="71445F25" w14:textId="0AF89F03" w:rsidR="00A2118F" w:rsidRDefault="00A2118F" w:rsidP="00A2118F">
      <w:pPr>
        <w:pStyle w:val="ListParagraph"/>
        <w:ind w:left="1080" w:firstLine="360"/>
      </w:pPr>
      <w:r>
        <w:t xml:space="preserve">var </w:t>
      </w:r>
      <w:proofErr w:type="gramStart"/>
      <w:r>
        <w:t>m  =</w:t>
      </w:r>
      <w:proofErr w:type="gramEnd"/>
      <w:r>
        <w:t xml:space="preserve"> Document.</w:t>
      </w:r>
      <w:r w:rsidRPr="00A2118F">
        <w:rPr>
          <w:b/>
        </w:rPr>
        <w:t xml:space="preserve"> </w:t>
      </w:r>
      <w:proofErr w:type="spellStart"/>
      <w:r w:rsidRPr="00A2118F">
        <w:rPr>
          <w:b/>
        </w:rPr>
        <w:t>getElementByTagName</w:t>
      </w:r>
      <w:proofErr w:type="spellEnd"/>
      <w:r>
        <w:rPr>
          <w:b/>
        </w:rPr>
        <w:t>(“div”);</w:t>
      </w:r>
    </w:p>
    <w:p w14:paraId="1F3737AE" w14:textId="62DD8C75" w:rsidR="00DC547C" w:rsidRDefault="00DC547C">
      <w:pPr>
        <w:pStyle w:val="ListParagraph"/>
        <w:numPr>
          <w:ilvl w:val="0"/>
          <w:numId w:val="127"/>
        </w:numPr>
      </w:pPr>
      <w:proofErr w:type="spellStart"/>
      <w:r w:rsidRPr="00A2118F">
        <w:rPr>
          <w:b/>
        </w:rPr>
        <w:t>getElementByclass</w:t>
      </w:r>
      <w:proofErr w:type="spellEnd"/>
      <w:r w:rsidRPr="00D1718A">
        <w:t xml:space="preserve">: </w:t>
      </w:r>
      <w:r>
        <w:t xml:space="preserve">it target all tag </w:t>
      </w:r>
      <w:proofErr w:type="gramStart"/>
      <w:r>
        <w:t>with  same</w:t>
      </w:r>
      <w:proofErr w:type="gramEnd"/>
      <w:r>
        <w:t xml:space="preserve"> class name. </w:t>
      </w:r>
    </w:p>
    <w:p w14:paraId="19AF75DD" w14:textId="77777777" w:rsidR="00D506A1" w:rsidRPr="00D1718A" w:rsidRDefault="00DC547C">
      <w:pPr>
        <w:pStyle w:val="ListParagraph"/>
        <w:numPr>
          <w:ilvl w:val="0"/>
          <w:numId w:val="127"/>
        </w:numPr>
      </w:pPr>
      <w:proofErr w:type="spellStart"/>
      <w:r w:rsidRPr="00A2118F">
        <w:rPr>
          <w:b/>
        </w:rPr>
        <w:t>querySelector</w:t>
      </w:r>
      <w:proofErr w:type="spellEnd"/>
      <w:r w:rsidRPr="00D1718A">
        <w:t xml:space="preserve">: </w:t>
      </w:r>
    </w:p>
    <w:p w14:paraId="6CF34DE4" w14:textId="4D00259A" w:rsidR="00D506A1" w:rsidRDefault="00DC547C">
      <w:pPr>
        <w:pStyle w:val="ListParagraph"/>
        <w:numPr>
          <w:ilvl w:val="0"/>
          <w:numId w:val="77"/>
        </w:numPr>
        <w:spacing w:after="0"/>
        <w:ind w:left="1080"/>
      </w:pPr>
      <w:r>
        <w:t>we can target the value with help CSS selector.</w:t>
      </w:r>
    </w:p>
    <w:p w14:paraId="2F70553A" w14:textId="0C72BD56" w:rsidR="00DC547C" w:rsidRDefault="00DC547C">
      <w:pPr>
        <w:pStyle w:val="ListParagraph"/>
        <w:numPr>
          <w:ilvl w:val="0"/>
          <w:numId w:val="77"/>
        </w:numPr>
        <w:spacing w:after="0"/>
        <w:ind w:left="1080"/>
      </w:pPr>
      <w:r>
        <w:t xml:space="preserve">It </w:t>
      </w:r>
      <w:r w:rsidR="00752D88">
        <w:t>targets</w:t>
      </w:r>
      <w:r>
        <w:t xml:space="preserve"> only first node. </w:t>
      </w:r>
    </w:p>
    <w:p w14:paraId="4FC482BB" w14:textId="4936BA3E" w:rsidR="00DC547C" w:rsidRDefault="00DC547C" w:rsidP="00D1718A">
      <w:pPr>
        <w:spacing w:after="0"/>
        <w:ind w:left="720"/>
      </w:pPr>
      <w:r>
        <w:tab/>
      </w:r>
      <w:proofErr w:type="gramStart"/>
      <w:r w:rsidRPr="002D7E90">
        <w:rPr>
          <w:b/>
          <w:bCs/>
        </w:rPr>
        <w:t>Id(</w:t>
      </w:r>
      <w:proofErr w:type="gramEnd"/>
      <w:r w:rsidRPr="002D7E90">
        <w:rPr>
          <w:b/>
          <w:bCs/>
        </w:rPr>
        <w:t>#) select</w:t>
      </w:r>
      <w:r w:rsidR="00D1718A" w:rsidRPr="002D7E90">
        <w:rPr>
          <w:b/>
          <w:bCs/>
        </w:rPr>
        <w:t xml:space="preserve">or </w:t>
      </w:r>
      <w:r w:rsidRPr="002D7E90">
        <w:rPr>
          <w:b/>
          <w:bCs/>
        </w:rPr>
        <w:t>:</w:t>
      </w:r>
      <w:r w:rsidR="00D1718A" w:rsidRPr="002D7E90">
        <w:rPr>
          <w:b/>
          <w:bCs/>
        </w:rPr>
        <w:t xml:space="preserve"> </w:t>
      </w:r>
      <w:proofErr w:type="spellStart"/>
      <w:r>
        <w:t>Document.querySelector</w:t>
      </w:r>
      <w:proofErr w:type="spellEnd"/>
      <w:r>
        <w:t>(“#main”).</w:t>
      </w:r>
      <w:proofErr w:type="spellStart"/>
      <w:r>
        <w:t>innerHTML</w:t>
      </w:r>
      <w:proofErr w:type="spellEnd"/>
      <w:r>
        <w:t>;</w:t>
      </w:r>
    </w:p>
    <w:p w14:paraId="253CD1D0" w14:textId="7798E9AC" w:rsidR="00D506A1" w:rsidRDefault="00DC547C" w:rsidP="00A2118F">
      <w:pPr>
        <w:spacing w:after="0"/>
        <w:ind w:left="720"/>
      </w:pPr>
      <w:r>
        <w:tab/>
      </w:r>
      <w:r w:rsidRPr="002D7E90">
        <w:rPr>
          <w:b/>
          <w:bCs/>
        </w:rPr>
        <w:t xml:space="preserve">Class(.) </w:t>
      </w:r>
      <w:proofErr w:type="gramStart"/>
      <w:r w:rsidRPr="002D7E90">
        <w:rPr>
          <w:b/>
          <w:bCs/>
        </w:rPr>
        <w:t>selector</w:t>
      </w:r>
      <w:r w:rsidR="00D1718A" w:rsidRPr="002D7E90">
        <w:rPr>
          <w:b/>
          <w:bCs/>
        </w:rPr>
        <w:t xml:space="preserve"> </w:t>
      </w:r>
      <w:r w:rsidRPr="002D7E90">
        <w:rPr>
          <w:b/>
          <w:bCs/>
        </w:rPr>
        <w:t>:</w:t>
      </w:r>
      <w:proofErr w:type="gramEnd"/>
      <w:r w:rsidRPr="002D7E90">
        <w:rPr>
          <w:b/>
          <w:bCs/>
        </w:rPr>
        <w:t xml:space="preserve"> </w:t>
      </w:r>
      <w:r w:rsidR="00D1718A" w:rsidRPr="002D7E90">
        <w:rPr>
          <w:b/>
          <w:bCs/>
        </w:rPr>
        <w:t xml:space="preserve"> </w:t>
      </w:r>
      <w:proofErr w:type="spellStart"/>
      <w:r>
        <w:t>Document.querySelector</w:t>
      </w:r>
      <w:proofErr w:type="spellEnd"/>
      <w:r>
        <w:t>(“.main”).</w:t>
      </w:r>
      <w:proofErr w:type="spellStart"/>
      <w:r>
        <w:t>innerHTML</w:t>
      </w:r>
      <w:proofErr w:type="spellEnd"/>
      <w:r>
        <w:t>;</w:t>
      </w:r>
    </w:p>
    <w:p w14:paraId="7826BC6C" w14:textId="6BB56A41" w:rsidR="00D506A1" w:rsidRDefault="00DC547C">
      <w:pPr>
        <w:pStyle w:val="ListParagraph"/>
        <w:numPr>
          <w:ilvl w:val="0"/>
          <w:numId w:val="127"/>
        </w:numPr>
        <w:spacing w:after="0"/>
      </w:pPr>
      <w:proofErr w:type="spellStart"/>
      <w:r w:rsidRPr="00A2118F">
        <w:rPr>
          <w:b/>
        </w:rPr>
        <w:t>querySelectorAll</w:t>
      </w:r>
      <w:proofErr w:type="spellEnd"/>
      <w:r w:rsidRPr="00D1718A">
        <w:t xml:space="preserve">: </w:t>
      </w:r>
    </w:p>
    <w:p w14:paraId="1B9D55AD" w14:textId="7DEC9540" w:rsidR="00D506A1" w:rsidRDefault="00DC547C">
      <w:pPr>
        <w:pStyle w:val="ListParagraph"/>
        <w:numPr>
          <w:ilvl w:val="0"/>
          <w:numId w:val="78"/>
        </w:numPr>
        <w:spacing w:after="0"/>
      </w:pPr>
      <w:r>
        <w:t xml:space="preserve">we can target the value with help CSS selector. </w:t>
      </w:r>
    </w:p>
    <w:p w14:paraId="29729BDE" w14:textId="2CD251EA" w:rsidR="00D506A1" w:rsidRDefault="00DC547C">
      <w:pPr>
        <w:pStyle w:val="ListParagraph"/>
        <w:numPr>
          <w:ilvl w:val="0"/>
          <w:numId w:val="78"/>
        </w:numPr>
        <w:spacing w:after="0"/>
      </w:pPr>
      <w:r>
        <w:t xml:space="preserve">It </w:t>
      </w:r>
      <w:proofErr w:type="gramStart"/>
      <w:r>
        <w:t>target</w:t>
      </w:r>
      <w:proofErr w:type="gramEnd"/>
      <w:r>
        <w:t xml:space="preserve"> all node.</w:t>
      </w:r>
      <w:r w:rsidR="00D506A1">
        <w:t xml:space="preserve"> </w:t>
      </w:r>
    </w:p>
    <w:p w14:paraId="72231A88" w14:textId="599AF9EB" w:rsidR="00DC547C" w:rsidRDefault="00D506A1">
      <w:pPr>
        <w:pStyle w:val="ListParagraph"/>
        <w:numPr>
          <w:ilvl w:val="0"/>
          <w:numId w:val="78"/>
        </w:numPr>
        <w:spacing w:after="0"/>
      </w:pPr>
      <w:r>
        <w:t xml:space="preserve">It </w:t>
      </w:r>
      <w:proofErr w:type="gramStart"/>
      <w:r>
        <w:t>return</w:t>
      </w:r>
      <w:proofErr w:type="gramEnd"/>
      <w:r>
        <w:t xml:space="preserve"> a array </w:t>
      </w:r>
    </w:p>
    <w:p w14:paraId="42C98320" w14:textId="6537BD62" w:rsidR="00D506A1" w:rsidRDefault="00DC547C" w:rsidP="00D1718A">
      <w:pPr>
        <w:spacing w:after="0"/>
        <w:ind w:left="1080"/>
      </w:pPr>
      <w:r w:rsidRPr="002D7E90">
        <w:tab/>
      </w:r>
      <w:proofErr w:type="gramStart"/>
      <w:r w:rsidR="00D506A1" w:rsidRPr="002D7E90">
        <w:rPr>
          <w:b/>
          <w:bCs/>
        </w:rPr>
        <w:t>Id(</w:t>
      </w:r>
      <w:proofErr w:type="gramEnd"/>
      <w:r w:rsidR="00D506A1" w:rsidRPr="002D7E90">
        <w:rPr>
          <w:b/>
          <w:bCs/>
        </w:rPr>
        <w:t>#) select</w:t>
      </w:r>
      <w:r w:rsidR="00D1718A" w:rsidRPr="002D7E90">
        <w:rPr>
          <w:b/>
          <w:bCs/>
        </w:rPr>
        <w:t xml:space="preserve">or </w:t>
      </w:r>
      <w:r w:rsidR="00D506A1" w:rsidRPr="002D7E90">
        <w:rPr>
          <w:b/>
          <w:bCs/>
        </w:rPr>
        <w:t>:</w:t>
      </w:r>
      <w:r w:rsidR="00D1718A" w:rsidRPr="002D7E90">
        <w:rPr>
          <w:b/>
          <w:bCs/>
        </w:rPr>
        <w:t xml:space="preserve"> </w:t>
      </w:r>
      <w:proofErr w:type="spellStart"/>
      <w:r w:rsidR="00D506A1">
        <w:t>Document.querySelectorAll</w:t>
      </w:r>
      <w:proofErr w:type="spellEnd"/>
      <w:r w:rsidR="00D506A1">
        <w:t>(“#main”).</w:t>
      </w:r>
      <w:proofErr w:type="spellStart"/>
      <w:r w:rsidR="00D506A1">
        <w:t>innerHTML</w:t>
      </w:r>
      <w:proofErr w:type="spellEnd"/>
      <w:r w:rsidR="00D506A1">
        <w:t>;</w:t>
      </w:r>
    </w:p>
    <w:p w14:paraId="04197A34" w14:textId="25F0F890" w:rsidR="00D506A1" w:rsidRDefault="00D506A1" w:rsidP="00D1718A">
      <w:pPr>
        <w:spacing w:after="0"/>
        <w:ind w:left="1080"/>
      </w:pPr>
      <w:r>
        <w:tab/>
      </w:r>
      <w:r w:rsidRPr="002D7E90">
        <w:rPr>
          <w:b/>
          <w:bCs/>
        </w:rPr>
        <w:t xml:space="preserve">Class(.) selector: </w:t>
      </w:r>
      <w:proofErr w:type="spellStart"/>
      <w:r>
        <w:t>Document.querySelectorAll</w:t>
      </w:r>
      <w:proofErr w:type="spellEnd"/>
      <w:r>
        <w:t>(</w:t>
      </w:r>
      <w:proofErr w:type="gramStart"/>
      <w:r>
        <w:t>“.main</w:t>
      </w:r>
      <w:proofErr w:type="gramEnd"/>
      <w:r>
        <w:t>”).</w:t>
      </w:r>
      <w:proofErr w:type="spellStart"/>
      <w:r>
        <w:t>innerHTML</w:t>
      </w:r>
      <w:proofErr w:type="spellEnd"/>
      <w:r>
        <w:t>;</w:t>
      </w:r>
    </w:p>
    <w:p w14:paraId="3F01F750" w14:textId="0A470F42" w:rsidR="00DC547C" w:rsidRDefault="00DC547C" w:rsidP="00FB7C67"/>
    <w:p w14:paraId="5E0C0642" w14:textId="21120A00" w:rsidR="00C5035D" w:rsidRPr="00C5035D" w:rsidRDefault="00FB7C67" w:rsidP="00CD1AAC">
      <w:pPr>
        <w:pStyle w:val="Heading2"/>
      </w:pPr>
      <w:proofErr w:type="gramStart"/>
      <w:r w:rsidRPr="0063558F">
        <w:t>GET :</w:t>
      </w:r>
      <w:proofErr w:type="gramEnd"/>
    </w:p>
    <w:p w14:paraId="75D2A812" w14:textId="0F9C607D" w:rsidR="00227893" w:rsidRPr="0063558F" w:rsidRDefault="00227893">
      <w:pPr>
        <w:pStyle w:val="NoSpacing"/>
        <w:numPr>
          <w:ilvl w:val="0"/>
          <w:numId w:val="75"/>
        </w:numPr>
      </w:pPr>
      <w:proofErr w:type="spellStart"/>
      <w:r w:rsidRPr="0063558F">
        <w:rPr>
          <w:b/>
          <w:bCs/>
          <w:color w:val="00B050"/>
        </w:rPr>
        <w:t>innerText</w:t>
      </w:r>
      <w:proofErr w:type="spellEnd"/>
      <w:r w:rsidR="00311AD7" w:rsidRPr="0063558F">
        <w:rPr>
          <w:b/>
          <w:bCs/>
          <w:color w:val="00B050"/>
        </w:rPr>
        <w:t>:</w:t>
      </w:r>
      <w:r w:rsidR="0063558F">
        <w:rPr>
          <w:b/>
          <w:bCs/>
          <w:color w:val="00B050"/>
        </w:rPr>
        <w:t xml:space="preserve"> </w:t>
      </w:r>
      <w:r w:rsidR="00311AD7" w:rsidRPr="0063558F">
        <w:rPr>
          <w:color w:val="00B050"/>
        </w:rPr>
        <w:t xml:space="preserve"> </w:t>
      </w:r>
      <w:r w:rsidR="00311AD7" w:rsidRPr="0063558F">
        <w:t xml:space="preserve">it </w:t>
      </w:r>
      <w:proofErr w:type="gramStart"/>
      <w:r w:rsidR="0063558F" w:rsidRPr="0063558F">
        <w:t xml:space="preserve">return </w:t>
      </w:r>
      <w:r w:rsidR="00311AD7" w:rsidRPr="0063558F">
        <w:t xml:space="preserve"> all</w:t>
      </w:r>
      <w:proofErr w:type="gramEnd"/>
      <w:r w:rsidR="00311AD7" w:rsidRPr="0063558F">
        <w:t xml:space="preserve"> text </w:t>
      </w:r>
      <w:r w:rsidR="0063558F" w:rsidRPr="0063558F">
        <w:t xml:space="preserve"> only </w:t>
      </w:r>
      <w:r w:rsidR="00311AD7" w:rsidRPr="0063558F">
        <w:t xml:space="preserve">inside the tag. </w:t>
      </w:r>
    </w:p>
    <w:p w14:paraId="29EB14CD" w14:textId="785D38BB" w:rsidR="00311AD7" w:rsidRPr="0063558F" w:rsidRDefault="00311AD7" w:rsidP="00032231">
      <w:pPr>
        <w:pStyle w:val="NoSpacing"/>
        <w:ind w:left="720"/>
      </w:pPr>
      <w:r w:rsidRPr="0063558F">
        <w:tab/>
      </w:r>
      <w:proofErr w:type="gramStart"/>
      <w:r w:rsidR="0063558F" w:rsidRPr="00965AFA">
        <w:rPr>
          <w:b/>
          <w:bCs/>
          <w:color w:val="000000" w:themeColor="text1"/>
        </w:rPr>
        <w:t>Code</w:t>
      </w:r>
      <w:r w:rsidR="0063558F" w:rsidRPr="00965AFA">
        <w:rPr>
          <w:color w:val="000000" w:themeColor="text1"/>
        </w:rPr>
        <w:t xml:space="preserve"> </w:t>
      </w:r>
      <w:r w:rsidR="0063558F" w:rsidRPr="0063558F">
        <w:t>:</w:t>
      </w:r>
      <w:proofErr w:type="gramEnd"/>
      <w:r w:rsidR="0063558F" w:rsidRPr="0063558F">
        <w:tab/>
      </w:r>
    </w:p>
    <w:p w14:paraId="2B565260" w14:textId="4F5F6447" w:rsidR="0063558F" w:rsidRPr="00965AFA" w:rsidRDefault="0063558F" w:rsidP="00032231">
      <w:pPr>
        <w:pStyle w:val="NoSpacing"/>
        <w:ind w:left="720"/>
        <w:rPr>
          <w:b/>
          <w:bCs/>
          <w:color w:val="0070C0"/>
        </w:rPr>
      </w:pPr>
      <w:r w:rsidRPr="0063558F">
        <w:tab/>
      </w:r>
      <w:r w:rsidRPr="00965AFA">
        <w:rPr>
          <w:b/>
          <w:bCs/>
          <w:color w:val="0070C0"/>
        </w:rPr>
        <w:t xml:space="preserve">&lt;div&gt; </w:t>
      </w:r>
    </w:p>
    <w:p w14:paraId="37AE7581" w14:textId="7A6351FE"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text content of the button element </w:t>
      </w:r>
      <w:r w:rsidR="00CD1AAC">
        <w:rPr>
          <w:b/>
          <w:bCs/>
          <w:color w:val="0070C0"/>
        </w:rPr>
        <w:t xml:space="preserve">is </w:t>
      </w:r>
      <w:r w:rsidRPr="00965AFA">
        <w:rPr>
          <w:b/>
          <w:bCs/>
          <w:color w:val="0070C0"/>
        </w:rPr>
        <w:t>&lt;/p&gt;</w:t>
      </w:r>
    </w:p>
    <w:p w14:paraId="3ADEB5D9" w14:textId="30F3ABF9"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&lt;p id="demo"&gt; &lt;/p&gt;</w:t>
      </w:r>
    </w:p>
    <w:p w14:paraId="1779698E" w14:textId="0A3867D2" w:rsidR="0063558F" w:rsidRPr="00965AFA" w:rsidRDefault="0063558F" w:rsidP="002D7E90">
      <w:pPr>
        <w:pStyle w:val="NoSpacing"/>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6A1750C2" w14:textId="1996E2B8" w:rsidR="0063558F" w:rsidRPr="00965AFA" w:rsidRDefault="0063558F" w:rsidP="00032231">
      <w:pPr>
        <w:pStyle w:val="NoSpacing"/>
        <w:ind w:left="720"/>
        <w:rPr>
          <w:b/>
          <w:bCs/>
          <w:color w:val="0070C0"/>
        </w:rPr>
      </w:pPr>
      <w:r w:rsidRPr="00965AFA">
        <w:rPr>
          <w:b/>
          <w:bCs/>
          <w:color w:val="0070C0"/>
        </w:rPr>
        <w:tab/>
        <w:t>&lt;/div&gt;</w:t>
      </w:r>
    </w:p>
    <w:p w14:paraId="55B04A41" w14:textId="6085455F" w:rsidR="00C85602" w:rsidRPr="00965AFA" w:rsidRDefault="00C85602" w:rsidP="00032231">
      <w:pPr>
        <w:pStyle w:val="NoSpacing"/>
        <w:ind w:left="720"/>
        <w:rPr>
          <w:b/>
          <w:bCs/>
          <w:color w:val="0070C0"/>
        </w:rPr>
      </w:pPr>
      <w:r w:rsidRPr="00965AFA">
        <w:rPr>
          <w:b/>
          <w:bCs/>
          <w:color w:val="0070C0"/>
        </w:rPr>
        <w:tab/>
      </w: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(“main</w:t>
      </w:r>
      <w:r w:rsidRPr="00965AFA">
        <w:rPr>
          <w:b/>
          <w:bCs/>
          <w:color w:val="C00000"/>
        </w:rPr>
        <w:t>”</w:t>
      </w:r>
      <w:proofErr w:type="gramStart"/>
      <w:r w:rsidRPr="00965AFA">
        <w:rPr>
          <w:b/>
          <w:bCs/>
          <w:color w:val="C00000"/>
        </w:rPr>
        <w:t>).</w:t>
      </w:r>
      <w:proofErr w:type="spellStart"/>
      <w:r w:rsidRPr="00965AFA">
        <w:rPr>
          <w:b/>
          <w:bCs/>
          <w:color w:val="C00000"/>
        </w:rPr>
        <w:t>innerText</w:t>
      </w:r>
      <w:proofErr w:type="spellEnd"/>
      <w:proofErr w:type="gramEnd"/>
      <w:r w:rsidR="00965AFA" w:rsidRPr="00965AFA">
        <w:rPr>
          <w:b/>
          <w:bCs/>
          <w:color w:val="C00000"/>
        </w:rPr>
        <w:t>;</w:t>
      </w:r>
    </w:p>
    <w:p w14:paraId="74300A27" w14:textId="7EEE18E3" w:rsidR="0063558F" w:rsidRDefault="0063558F" w:rsidP="00032231">
      <w:pPr>
        <w:pStyle w:val="NoSpacing"/>
        <w:ind w:left="720"/>
      </w:pPr>
      <w:r>
        <w:tab/>
      </w:r>
      <w:r w:rsidRPr="00965AFA">
        <w:rPr>
          <w:b/>
          <w:bCs/>
          <w:color w:val="000000" w:themeColor="text1"/>
        </w:rPr>
        <w:t>Output</w:t>
      </w:r>
      <w:r>
        <w:t>:</w:t>
      </w:r>
    </w:p>
    <w:p w14:paraId="236BE703" w14:textId="0EB975DC" w:rsidR="0063558F" w:rsidRPr="00965AFA" w:rsidRDefault="0063558F" w:rsidP="00032231">
      <w:pPr>
        <w:pStyle w:val="NoSpacing"/>
        <w:ind w:left="720"/>
        <w:rPr>
          <w:b/>
          <w:bCs/>
          <w:color w:val="0070C0"/>
        </w:rPr>
      </w:pPr>
      <w:r>
        <w:tab/>
      </w:r>
      <w:r>
        <w:tab/>
      </w:r>
      <w:r w:rsidRPr="00965AFA">
        <w:rPr>
          <w:b/>
          <w:bCs/>
          <w:color w:val="0070C0"/>
        </w:rPr>
        <w:t>The text content of the button element is.</w:t>
      </w:r>
    </w:p>
    <w:p w14:paraId="1343A870" w14:textId="63460B88" w:rsidR="0063558F" w:rsidRPr="00965AFA" w:rsidRDefault="0063558F" w:rsidP="00032231">
      <w:pPr>
        <w:pStyle w:val="NoSpacing"/>
        <w:ind w:left="720"/>
        <w:rPr>
          <w:b/>
          <w:bCs/>
          <w:color w:val="0070C0"/>
        </w:rPr>
      </w:pPr>
      <w:r w:rsidRPr="00965AFA">
        <w:rPr>
          <w:b/>
          <w:bCs/>
          <w:color w:val="0070C0"/>
        </w:rPr>
        <w:tab/>
      </w:r>
      <w:r w:rsidRPr="00965AFA">
        <w:rPr>
          <w:b/>
          <w:bCs/>
          <w:color w:val="0070C0"/>
        </w:rPr>
        <w:tab/>
        <w:t xml:space="preserve">The </w:t>
      </w:r>
      <w:proofErr w:type="spellStart"/>
      <w:r w:rsidRPr="00965AFA">
        <w:rPr>
          <w:b/>
          <w:bCs/>
          <w:color w:val="0070C0"/>
        </w:rPr>
        <w:t>innerText</w:t>
      </w:r>
      <w:proofErr w:type="spellEnd"/>
      <w:r w:rsidRPr="00965AFA">
        <w:rPr>
          <w:b/>
          <w:bCs/>
          <w:color w:val="0070C0"/>
        </w:rPr>
        <w:t xml:space="preserve"> property and earlier</w:t>
      </w:r>
    </w:p>
    <w:p w14:paraId="113543FD" w14:textId="77777777" w:rsidR="00C85602" w:rsidRPr="0063558F" w:rsidRDefault="00C85602" w:rsidP="00C85602">
      <w:pPr>
        <w:pStyle w:val="NoSpacing"/>
      </w:pPr>
    </w:p>
    <w:p w14:paraId="6D0DD605" w14:textId="0AE0B33A" w:rsidR="00227893" w:rsidRPr="0063558F" w:rsidRDefault="00227893">
      <w:pPr>
        <w:pStyle w:val="NoSpacing"/>
        <w:numPr>
          <w:ilvl w:val="0"/>
          <w:numId w:val="75"/>
        </w:numPr>
      </w:pPr>
      <w:proofErr w:type="spellStart"/>
      <w:r w:rsidRPr="0063558F">
        <w:rPr>
          <w:b/>
          <w:bCs/>
          <w:color w:val="00B050"/>
        </w:rPr>
        <w:t>innerHTML</w:t>
      </w:r>
      <w:proofErr w:type="spellEnd"/>
      <w:r w:rsidR="0063558F" w:rsidRPr="0063558F">
        <w:rPr>
          <w:b/>
          <w:bCs/>
          <w:color w:val="00B050"/>
        </w:rPr>
        <w:t>:</w:t>
      </w:r>
      <w:r w:rsidR="0063558F" w:rsidRPr="0063558F">
        <w:t xml:space="preserve"> it </w:t>
      </w:r>
      <w:proofErr w:type="gramStart"/>
      <w:r w:rsidR="0063558F" w:rsidRPr="0063558F">
        <w:t>return</w:t>
      </w:r>
      <w:proofErr w:type="gramEnd"/>
      <w:r w:rsidR="0063558F" w:rsidRPr="0063558F">
        <w:t xml:space="preserve"> all text and tag inside the tag. </w:t>
      </w:r>
    </w:p>
    <w:p w14:paraId="71E06D18" w14:textId="5E4FD2F8" w:rsidR="0063558F" w:rsidRPr="0063558F" w:rsidRDefault="0063558F" w:rsidP="00032231">
      <w:pPr>
        <w:pStyle w:val="NoSpacing"/>
        <w:ind w:left="720"/>
      </w:pPr>
      <w:r w:rsidRPr="0063558F">
        <w:tab/>
      </w:r>
      <w:r w:rsidRPr="00965AFA">
        <w:rPr>
          <w:b/>
          <w:bCs/>
          <w:color w:val="000000" w:themeColor="text1"/>
        </w:rPr>
        <w:t>Code</w:t>
      </w:r>
      <w:r w:rsidRPr="0063558F">
        <w:t xml:space="preserve">: </w:t>
      </w:r>
    </w:p>
    <w:p w14:paraId="1B2D0B5F" w14:textId="77777777" w:rsidR="0063558F" w:rsidRPr="00965AFA" w:rsidRDefault="0063558F" w:rsidP="00032231">
      <w:pPr>
        <w:pStyle w:val="NoSpacing"/>
        <w:ind w:left="720"/>
        <w:rPr>
          <w:b/>
          <w:bCs/>
          <w:color w:val="0070C0"/>
        </w:rPr>
      </w:pPr>
      <w:r w:rsidRPr="0063558F">
        <w:tab/>
      </w:r>
      <w:r w:rsidRPr="0063558F">
        <w:tab/>
      </w:r>
      <w:r w:rsidRPr="00965AFA">
        <w:rPr>
          <w:b/>
          <w:bCs/>
          <w:color w:val="0070C0"/>
        </w:rPr>
        <w:t xml:space="preserve">&lt;div&gt; </w:t>
      </w:r>
    </w:p>
    <w:p w14:paraId="2A19EADE"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3F5418B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18443A89"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0C865365" w14:textId="671796BE"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0EFEEF70" w14:textId="669151BF" w:rsidR="00C85602" w:rsidRPr="00965AFA" w:rsidRDefault="00C85602" w:rsidP="00032231">
      <w:pPr>
        <w:pStyle w:val="NoSpacing"/>
        <w:ind w:left="2160"/>
        <w:rPr>
          <w:b/>
          <w:bCs/>
          <w:color w:val="0070C0"/>
        </w:rPr>
      </w:pP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r w:rsidRPr="00965AFA">
        <w:rPr>
          <w:b/>
          <w:bCs/>
          <w:color w:val="C00000"/>
        </w:rPr>
        <w:t>.</w:t>
      </w:r>
      <w:proofErr w:type="spellStart"/>
      <w:r w:rsidRPr="00965AFA">
        <w:rPr>
          <w:b/>
          <w:bCs/>
          <w:color w:val="C00000"/>
        </w:rPr>
        <w:t>innerHTML</w:t>
      </w:r>
      <w:proofErr w:type="spellEnd"/>
      <w:proofErr w:type="gramEnd"/>
      <w:r w:rsidR="00965AFA">
        <w:rPr>
          <w:b/>
          <w:bCs/>
          <w:color w:val="C00000"/>
        </w:rPr>
        <w:t>;</w:t>
      </w:r>
    </w:p>
    <w:p w14:paraId="25EAF287" w14:textId="03CFC284" w:rsidR="0063558F" w:rsidRPr="0063558F" w:rsidRDefault="0063558F" w:rsidP="00032231">
      <w:pPr>
        <w:pStyle w:val="NoSpacing"/>
        <w:ind w:left="720"/>
      </w:pPr>
      <w:r w:rsidRPr="0063558F">
        <w:tab/>
      </w:r>
      <w:r w:rsidRPr="00965AFA">
        <w:rPr>
          <w:b/>
          <w:bCs/>
          <w:color w:val="000000" w:themeColor="text1"/>
        </w:rPr>
        <w:t>Output</w:t>
      </w:r>
      <w:r w:rsidRPr="0063558F">
        <w:t>:</w:t>
      </w:r>
    </w:p>
    <w:p w14:paraId="155DBC51" w14:textId="77777777" w:rsidR="0063558F" w:rsidRPr="00965AFA" w:rsidRDefault="0063558F" w:rsidP="00032231">
      <w:pPr>
        <w:pStyle w:val="NoSpacing"/>
        <w:ind w:left="720"/>
        <w:rPr>
          <w:b/>
          <w:bCs/>
          <w:color w:val="0070C0"/>
        </w:rPr>
      </w:pPr>
      <w:r w:rsidRPr="0063558F">
        <w:lastRenderedPageBreak/>
        <w:tab/>
      </w:r>
      <w:r w:rsidRPr="0063558F">
        <w:tab/>
      </w:r>
      <w:r w:rsidRPr="00965AFA">
        <w:rPr>
          <w:b/>
          <w:bCs/>
          <w:color w:val="0070C0"/>
        </w:rPr>
        <w:t xml:space="preserve">&lt;div&gt; </w:t>
      </w:r>
    </w:p>
    <w:p w14:paraId="480E3AE1"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&lt;p&gt;The text content of the button element is:&lt;/p&gt;</w:t>
      </w:r>
    </w:p>
    <w:p w14:paraId="64F5A034"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&lt;p id="demo"&gt; &lt;/p&gt;</w:t>
      </w:r>
    </w:p>
    <w:p w14:paraId="3E0FDC42"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r>
      <w:r w:rsidRPr="00965AFA">
        <w:rPr>
          <w:b/>
          <w:bCs/>
          <w:color w:val="0070C0"/>
        </w:rPr>
        <w:tab/>
        <w:t xml:space="preserve">&lt;p&gt;The </w:t>
      </w:r>
      <w:proofErr w:type="spellStart"/>
      <w:r w:rsidRPr="00965AFA">
        <w:rPr>
          <w:b/>
          <w:bCs/>
          <w:color w:val="0070C0"/>
        </w:rPr>
        <w:t>innerText</w:t>
      </w:r>
      <w:proofErr w:type="spellEnd"/>
      <w:r w:rsidRPr="00965AFA">
        <w:rPr>
          <w:b/>
          <w:bCs/>
          <w:color w:val="0070C0"/>
        </w:rPr>
        <w:t xml:space="preserve"> property and </w:t>
      </w:r>
      <w:proofErr w:type="gramStart"/>
      <w:r w:rsidRPr="00965AFA">
        <w:rPr>
          <w:b/>
          <w:bCs/>
          <w:color w:val="0070C0"/>
        </w:rPr>
        <w:t>earlier.&lt;</w:t>
      </w:r>
      <w:proofErr w:type="gramEnd"/>
      <w:r w:rsidRPr="00965AFA">
        <w:rPr>
          <w:b/>
          <w:bCs/>
          <w:color w:val="0070C0"/>
        </w:rPr>
        <w:t>/p&gt;</w:t>
      </w:r>
    </w:p>
    <w:p w14:paraId="0181A300" w14:textId="77777777" w:rsidR="0063558F" w:rsidRPr="00965AFA" w:rsidRDefault="0063558F" w:rsidP="00032231">
      <w:pPr>
        <w:pStyle w:val="NoSpacing"/>
        <w:ind w:left="720"/>
        <w:rPr>
          <w:b/>
          <w:bCs/>
          <w:color w:val="0070C0"/>
        </w:rPr>
      </w:pPr>
      <w:r w:rsidRPr="00965AFA">
        <w:rPr>
          <w:b/>
          <w:bCs/>
          <w:color w:val="0070C0"/>
        </w:rPr>
        <w:tab/>
      </w:r>
      <w:r w:rsidRPr="00965AFA">
        <w:rPr>
          <w:b/>
          <w:bCs/>
          <w:color w:val="0070C0"/>
        </w:rPr>
        <w:tab/>
        <w:t>&lt;/div&gt;</w:t>
      </w:r>
    </w:p>
    <w:p w14:paraId="5465F880" w14:textId="6556F45D" w:rsidR="0063558F" w:rsidRPr="0063558F" w:rsidRDefault="0063558F" w:rsidP="0063558F">
      <w:pPr>
        <w:pStyle w:val="NoSpacing"/>
      </w:pPr>
    </w:p>
    <w:p w14:paraId="780CCF0F" w14:textId="271EE1FE" w:rsidR="00227893" w:rsidRPr="0063558F" w:rsidRDefault="00227893">
      <w:pPr>
        <w:pStyle w:val="ListParagraph"/>
        <w:numPr>
          <w:ilvl w:val="0"/>
          <w:numId w:val="75"/>
        </w:numPr>
        <w:spacing w:after="0"/>
      </w:pPr>
      <w:proofErr w:type="spellStart"/>
      <w:r w:rsidRPr="00032231">
        <w:rPr>
          <w:b/>
          <w:bCs/>
          <w:color w:val="00B050"/>
        </w:rPr>
        <w:t>getAttribute</w:t>
      </w:r>
      <w:proofErr w:type="spellEnd"/>
      <w:r w:rsidR="0063558F" w:rsidRPr="0063558F">
        <w:t xml:space="preserve">:  </w:t>
      </w:r>
      <w:r w:rsidR="0063558F">
        <w:t xml:space="preserve">with this we can </w:t>
      </w:r>
      <w:r w:rsidR="00C85602">
        <w:t>get attribute value of tag.</w:t>
      </w:r>
    </w:p>
    <w:p w14:paraId="74F00302" w14:textId="718D0088" w:rsidR="0063558F" w:rsidRDefault="0063558F" w:rsidP="00032231">
      <w:pPr>
        <w:spacing w:after="0"/>
        <w:ind w:left="720"/>
      </w:pPr>
      <w:r w:rsidRPr="0063558F">
        <w:tab/>
      </w:r>
      <w:r w:rsidRPr="00965AFA">
        <w:rPr>
          <w:b/>
          <w:bCs/>
          <w:color w:val="000000" w:themeColor="text1"/>
        </w:rPr>
        <w:t>code</w:t>
      </w:r>
      <w:r w:rsidRPr="0063558F">
        <w:t xml:space="preserve">: </w:t>
      </w:r>
    </w:p>
    <w:p w14:paraId="28B248CA" w14:textId="2D3641CC" w:rsidR="00227893" w:rsidRPr="00965AFA" w:rsidRDefault="00C85602" w:rsidP="00032231">
      <w:pPr>
        <w:spacing w:after="0"/>
        <w:ind w:left="720"/>
        <w:rPr>
          <w:b/>
          <w:bCs/>
          <w:color w:val="0070C0"/>
        </w:rPr>
      </w:pPr>
      <w:r>
        <w:tab/>
      </w:r>
      <w:r>
        <w:tab/>
      </w:r>
      <w:r w:rsidRPr="00965AFA">
        <w:rPr>
          <w:b/>
          <w:bCs/>
          <w:color w:val="0070C0"/>
        </w:rPr>
        <w:t>&lt;div id</w:t>
      </w:r>
      <w:proofErr w:type="gramStart"/>
      <w:r w:rsidRPr="00965AFA">
        <w:rPr>
          <w:b/>
          <w:bCs/>
          <w:color w:val="0070C0"/>
        </w:rPr>
        <w:t>=”head</w:t>
      </w:r>
      <w:proofErr w:type="gramEnd"/>
      <w:r w:rsidRPr="00965AFA">
        <w:rPr>
          <w:b/>
          <w:bCs/>
          <w:color w:val="0070C0"/>
        </w:rPr>
        <w:t>” class=”container”&gt;</w:t>
      </w:r>
    </w:p>
    <w:p w14:paraId="158704C1" w14:textId="51F88F77" w:rsidR="00C85602" w:rsidRPr="00965AFA" w:rsidRDefault="00C85602" w:rsidP="00032231">
      <w:pPr>
        <w:spacing w:after="0"/>
        <w:ind w:left="144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w:t>
      </w:r>
      <w:proofErr w:type="spellStart"/>
      <w:r w:rsidRPr="00965AFA">
        <w:rPr>
          <w:b/>
          <w:bCs/>
          <w:color w:val="C00000"/>
        </w:rPr>
        <w:t>getAttribute</w:t>
      </w:r>
      <w:proofErr w:type="spellEnd"/>
      <w:proofErr w:type="gramEnd"/>
      <w:r w:rsidRPr="00965AFA">
        <w:rPr>
          <w:b/>
          <w:bCs/>
          <w:color w:val="C00000"/>
        </w:rPr>
        <w:t>(“class”)</w:t>
      </w:r>
      <w:r w:rsidR="00965AFA" w:rsidRPr="00965AFA">
        <w:rPr>
          <w:b/>
          <w:bCs/>
          <w:color w:val="C00000"/>
        </w:rPr>
        <w:t>;</w:t>
      </w:r>
    </w:p>
    <w:p w14:paraId="160330D8" w14:textId="5321ED25" w:rsidR="0063558F" w:rsidRDefault="00C85602" w:rsidP="00032231">
      <w:pPr>
        <w:pStyle w:val="NoSpacing"/>
        <w:ind w:left="720"/>
      </w:pPr>
      <w:r>
        <w:tab/>
      </w:r>
      <w:r w:rsidRPr="00965AFA">
        <w:rPr>
          <w:b/>
          <w:bCs/>
          <w:color w:val="000000" w:themeColor="text1"/>
        </w:rPr>
        <w:t>output</w:t>
      </w:r>
      <w:r>
        <w:t>: container.</w:t>
      </w:r>
    </w:p>
    <w:p w14:paraId="579388EB" w14:textId="77777777" w:rsidR="00965AFA" w:rsidRPr="0063558F" w:rsidRDefault="00965AFA" w:rsidP="00032231">
      <w:pPr>
        <w:pStyle w:val="NoSpacing"/>
        <w:ind w:left="720"/>
      </w:pPr>
    </w:p>
    <w:p w14:paraId="7A4A4D56" w14:textId="4A9F3497" w:rsidR="00227893" w:rsidRPr="0063558F" w:rsidRDefault="00227893">
      <w:pPr>
        <w:pStyle w:val="ListParagraph"/>
        <w:numPr>
          <w:ilvl w:val="0"/>
          <w:numId w:val="75"/>
        </w:numPr>
        <w:spacing w:after="0"/>
      </w:pPr>
      <w:r w:rsidRPr="00032231">
        <w:rPr>
          <w:b/>
          <w:bCs/>
          <w:color w:val="00B050"/>
        </w:rPr>
        <w:t>Attribute</w:t>
      </w:r>
      <w:r w:rsidR="0063558F" w:rsidRPr="00032231">
        <w:rPr>
          <w:b/>
          <w:bCs/>
          <w:color w:val="00B050"/>
        </w:rPr>
        <w:t>:</w:t>
      </w:r>
      <w:r w:rsidR="00C85602" w:rsidRPr="00032231">
        <w:rPr>
          <w:color w:val="00B050"/>
        </w:rPr>
        <w:t xml:space="preserve"> </w:t>
      </w:r>
      <w:r w:rsidR="00C85602">
        <w:t xml:space="preserve">it </w:t>
      </w:r>
      <w:proofErr w:type="gramStart"/>
      <w:r w:rsidR="00C85602">
        <w:t>return</w:t>
      </w:r>
      <w:proofErr w:type="gramEnd"/>
      <w:r w:rsidR="00C85602">
        <w:t xml:space="preserve"> all attribute of a tag in array. </w:t>
      </w:r>
    </w:p>
    <w:p w14:paraId="553B91C3" w14:textId="77777777" w:rsidR="00C85602" w:rsidRDefault="00C85602" w:rsidP="00032231">
      <w:pPr>
        <w:spacing w:after="0"/>
        <w:ind w:left="1440"/>
      </w:pPr>
      <w:r w:rsidRPr="00965AFA">
        <w:rPr>
          <w:b/>
          <w:bCs/>
          <w:color w:val="000000" w:themeColor="text1"/>
        </w:rPr>
        <w:t>code</w:t>
      </w:r>
      <w:r w:rsidRPr="0063558F">
        <w:t xml:space="preserve">: </w:t>
      </w:r>
    </w:p>
    <w:p w14:paraId="6953D82E" w14:textId="2895D84A" w:rsidR="00C85602" w:rsidRPr="00965AFA" w:rsidRDefault="00C85602" w:rsidP="00032231">
      <w:pPr>
        <w:spacing w:after="0"/>
        <w:ind w:left="720"/>
        <w:rPr>
          <w:b/>
          <w:bCs/>
          <w:color w:val="0070C0"/>
        </w:rPr>
      </w:pPr>
      <w:r>
        <w:tab/>
      </w:r>
      <w:r w:rsidRPr="00965AFA">
        <w:rPr>
          <w:b/>
          <w:bCs/>
          <w:color w:val="0070C0"/>
        </w:rPr>
        <w:tab/>
        <w:t>&lt;div id</w:t>
      </w:r>
      <w:proofErr w:type="gramStart"/>
      <w:r w:rsidRPr="00965AFA">
        <w:rPr>
          <w:b/>
          <w:bCs/>
          <w:color w:val="0070C0"/>
        </w:rPr>
        <w:t>=”head</w:t>
      </w:r>
      <w:proofErr w:type="gramEnd"/>
      <w:r w:rsidRPr="00965AFA">
        <w:rPr>
          <w:b/>
          <w:bCs/>
          <w:color w:val="0070C0"/>
        </w:rPr>
        <w:t>” class=”container” style=” color: red”&gt;</w:t>
      </w:r>
    </w:p>
    <w:p w14:paraId="50993D98" w14:textId="4577334E" w:rsidR="00C85602" w:rsidRPr="00965AFA" w:rsidRDefault="00C85602" w:rsidP="00032231">
      <w:pPr>
        <w:spacing w:after="0"/>
        <w:ind w:left="144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[1]</w:t>
      </w:r>
      <w:r w:rsidR="00032231" w:rsidRPr="00965AFA">
        <w:rPr>
          <w:b/>
          <w:bCs/>
          <w:color w:val="C00000"/>
        </w:rPr>
        <w:t>;</w:t>
      </w:r>
    </w:p>
    <w:p w14:paraId="0AFAA7F1" w14:textId="2E814AFD" w:rsidR="00C85602" w:rsidRPr="00965AFA" w:rsidRDefault="00C85602" w:rsidP="00032231">
      <w:pPr>
        <w:spacing w:after="0"/>
        <w:ind w:left="2160"/>
        <w:rPr>
          <w:b/>
          <w:bCs/>
          <w:color w:val="C00000"/>
        </w:rPr>
      </w:pP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).Attribute</w:t>
      </w:r>
      <w:proofErr w:type="gramEnd"/>
      <w:r w:rsidRPr="00965AFA">
        <w:rPr>
          <w:b/>
          <w:bCs/>
          <w:color w:val="C00000"/>
        </w:rPr>
        <w:t>[2]</w:t>
      </w:r>
      <w:r w:rsidR="00032231" w:rsidRPr="00965AFA">
        <w:rPr>
          <w:b/>
          <w:bCs/>
          <w:color w:val="C00000"/>
        </w:rPr>
        <w:t>;</w:t>
      </w:r>
    </w:p>
    <w:p w14:paraId="21DCC4BD" w14:textId="0179AB83" w:rsidR="00C85602" w:rsidRDefault="00C85602" w:rsidP="00032231">
      <w:pPr>
        <w:pStyle w:val="NoSpacing"/>
        <w:ind w:left="720"/>
      </w:pPr>
      <w:r>
        <w:tab/>
      </w:r>
      <w:r w:rsidRPr="00965AFA">
        <w:rPr>
          <w:b/>
          <w:bCs/>
          <w:color w:val="000000" w:themeColor="text1"/>
        </w:rPr>
        <w:t>output</w:t>
      </w:r>
      <w:r>
        <w:t>:</w:t>
      </w:r>
    </w:p>
    <w:p w14:paraId="33B57664" w14:textId="1124C6D7" w:rsidR="00C85602" w:rsidRDefault="00C85602" w:rsidP="00032231">
      <w:pPr>
        <w:pStyle w:val="NoSpacing"/>
        <w:ind w:left="720"/>
      </w:pPr>
      <w:r>
        <w:tab/>
      </w:r>
      <w:r>
        <w:tab/>
      </w:r>
      <w:r w:rsidR="00032231">
        <w:t>class=”</w:t>
      </w:r>
      <w:r>
        <w:t xml:space="preserve">container </w:t>
      </w:r>
      <w:r w:rsidR="00032231">
        <w:t>“</w:t>
      </w:r>
    </w:p>
    <w:p w14:paraId="6788F87C" w14:textId="3844AC91" w:rsidR="0063558F" w:rsidRDefault="00C85602" w:rsidP="00032231">
      <w:pPr>
        <w:pStyle w:val="NoSpacing"/>
        <w:ind w:left="720"/>
      </w:pPr>
      <w:r>
        <w:tab/>
      </w:r>
      <w:r>
        <w:tab/>
      </w:r>
      <w:r w:rsidR="00032231">
        <w:t>style</w:t>
      </w:r>
      <w:proofErr w:type="gramStart"/>
      <w:r w:rsidR="00032231">
        <w:t>=”</w:t>
      </w:r>
      <w:proofErr w:type="spellStart"/>
      <w:r>
        <w:t>color</w:t>
      </w:r>
      <w:proofErr w:type="gramEnd"/>
      <w:r>
        <w:t>:red</w:t>
      </w:r>
      <w:proofErr w:type="spellEnd"/>
      <w:r w:rsidR="00032231">
        <w:t>”</w:t>
      </w:r>
    </w:p>
    <w:p w14:paraId="3D9CF731" w14:textId="77777777" w:rsidR="00032231" w:rsidRDefault="00032231" w:rsidP="0063558F">
      <w:pPr>
        <w:pStyle w:val="NoSpacing"/>
      </w:pPr>
    </w:p>
    <w:p w14:paraId="2F733D14" w14:textId="4D467CE5" w:rsidR="00032231" w:rsidRPr="00032231" w:rsidRDefault="00032231" w:rsidP="002D7E90">
      <w:pPr>
        <w:pStyle w:val="NoSpacing"/>
        <w:rPr>
          <w:b/>
          <w:bCs/>
        </w:rPr>
      </w:pPr>
      <w:r w:rsidRPr="00032231">
        <w:rPr>
          <w:b/>
          <w:bCs/>
        </w:rPr>
        <w:t xml:space="preserve">Attribute also have properties – </w:t>
      </w:r>
    </w:p>
    <w:p w14:paraId="7E76D810" w14:textId="77777777" w:rsidR="00032231" w:rsidRDefault="00032231" w:rsidP="00032231">
      <w:pPr>
        <w:spacing w:after="0"/>
        <w:ind w:left="720"/>
      </w:pPr>
      <w:r w:rsidRPr="00032231">
        <w:rPr>
          <w:b/>
          <w:bCs/>
        </w:rPr>
        <w:t>name</w:t>
      </w:r>
      <w:r>
        <w:t xml:space="preserve">: with name properties we can find name of attribute. </w:t>
      </w:r>
    </w:p>
    <w:p w14:paraId="5EDC41D2" w14:textId="44D3752D" w:rsidR="00032231" w:rsidRPr="00965AFA" w:rsidRDefault="00032231" w:rsidP="00032231">
      <w:pPr>
        <w:spacing w:after="0"/>
        <w:ind w:left="720"/>
        <w:rPr>
          <w:b/>
          <w:bCs/>
          <w:color w:val="0070C0"/>
        </w:rPr>
      </w:pPr>
      <w:r w:rsidRPr="00965AFA">
        <w:rPr>
          <w:b/>
          <w:bCs/>
          <w:color w:val="0070C0"/>
        </w:rPr>
        <w:tab/>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[2].name ;</w:t>
      </w:r>
    </w:p>
    <w:p w14:paraId="5DBAB5C5" w14:textId="794360F9"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r>
        <w:t xml:space="preserve">style </w:t>
      </w:r>
    </w:p>
    <w:p w14:paraId="28EC2FD6" w14:textId="301CFAF5" w:rsidR="00032231" w:rsidRDefault="00032231" w:rsidP="00032231">
      <w:pPr>
        <w:spacing w:after="0"/>
        <w:ind w:left="720"/>
      </w:pPr>
      <w:proofErr w:type="gramStart"/>
      <w:r w:rsidRPr="00032231">
        <w:rPr>
          <w:b/>
          <w:bCs/>
        </w:rPr>
        <w:t>value</w:t>
      </w:r>
      <w:r>
        <w:t xml:space="preserve"> :</w:t>
      </w:r>
      <w:proofErr w:type="gramEnd"/>
      <w:r>
        <w:t xml:space="preserve"> it return value of attribute . </w:t>
      </w:r>
    </w:p>
    <w:p w14:paraId="063788CB" w14:textId="51516B58" w:rsidR="00032231" w:rsidRPr="00965AFA" w:rsidRDefault="00032231" w:rsidP="00032231">
      <w:pPr>
        <w:spacing w:after="0"/>
        <w:ind w:left="720"/>
        <w:rPr>
          <w:b/>
          <w:bCs/>
          <w:color w:val="C00000"/>
        </w:rPr>
      </w:pPr>
      <w:r>
        <w:tab/>
      </w:r>
      <w:r w:rsidRPr="00965AFA">
        <w:rPr>
          <w:b/>
          <w:bCs/>
          <w:color w:val="0070C0"/>
        </w:rPr>
        <w:t xml:space="preserve">var x = </w:t>
      </w:r>
      <w:proofErr w:type="spellStart"/>
      <w:r w:rsidRPr="00965AFA">
        <w:rPr>
          <w:b/>
          <w:bCs/>
          <w:color w:val="0070C0"/>
        </w:rPr>
        <w:t>Document.getElementById</w:t>
      </w:r>
      <w:proofErr w:type="spellEnd"/>
      <w:r w:rsidRPr="00965AFA">
        <w:rPr>
          <w:b/>
          <w:bCs/>
          <w:color w:val="0070C0"/>
        </w:rPr>
        <w:t>(“head”</w:t>
      </w:r>
      <w:proofErr w:type="gramStart"/>
      <w:r w:rsidRPr="00965AFA">
        <w:rPr>
          <w:b/>
          <w:bCs/>
          <w:color w:val="0070C0"/>
        </w:rPr>
        <w:t>).</w:t>
      </w:r>
      <w:r w:rsidRPr="00965AFA">
        <w:rPr>
          <w:b/>
          <w:bCs/>
          <w:color w:val="C00000"/>
        </w:rPr>
        <w:t>Attribute</w:t>
      </w:r>
      <w:proofErr w:type="gramEnd"/>
      <w:r w:rsidRPr="00965AFA">
        <w:rPr>
          <w:b/>
          <w:bCs/>
          <w:color w:val="C00000"/>
        </w:rPr>
        <w:t>[2].value ;</w:t>
      </w:r>
    </w:p>
    <w:p w14:paraId="1B879862" w14:textId="03159B03" w:rsidR="00032231" w:rsidRDefault="00032231" w:rsidP="00032231">
      <w:pPr>
        <w:spacing w:after="0"/>
        <w:ind w:left="720"/>
      </w:pPr>
      <w:r>
        <w:tab/>
      </w:r>
      <w:r w:rsidRPr="00965AFA">
        <w:rPr>
          <w:b/>
          <w:bCs/>
          <w:color w:val="000000" w:themeColor="text1"/>
        </w:rPr>
        <w:t>output</w:t>
      </w:r>
      <w:r w:rsidRPr="00032231">
        <w:rPr>
          <w:b/>
          <w:bCs/>
          <w:color w:val="0070C0"/>
        </w:rPr>
        <w:t>:</w:t>
      </w:r>
      <w:r w:rsidRPr="00032231">
        <w:rPr>
          <w:color w:val="0070C0"/>
        </w:rPr>
        <w:t xml:space="preserve">  </w:t>
      </w:r>
      <w:proofErr w:type="gramStart"/>
      <w:r>
        <w:t>color :</w:t>
      </w:r>
      <w:proofErr w:type="gramEnd"/>
      <w:r>
        <w:t xml:space="preserve"> red </w:t>
      </w:r>
    </w:p>
    <w:p w14:paraId="6EE87304" w14:textId="77777777" w:rsidR="00965AFA" w:rsidRDefault="00965AFA" w:rsidP="00032231">
      <w:pPr>
        <w:spacing w:after="0"/>
        <w:ind w:left="720"/>
      </w:pPr>
    </w:p>
    <w:p w14:paraId="367AE12C" w14:textId="7B07FFC9" w:rsidR="00C5035D" w:rsidRDefault="00C5035D" w:rsidP="00D506A1">
      <w:pPr>
        <w:pStyle w:val="Heading3"/>
      </w:pPr>
      <w:r>
        <w:t xml:space="preserve">SET </w:t>
      </w:r>
    </w:p>
    <w:p w14:paraId="7639331D" w14:textId="53B8D378" w:rsidR="000C35CB" w:rsidRPr="0063558F" w:rsidRDefault="000C35CB">
      <w:pPr>
        <w:pStyle w:val="NoSpacing"/>
        <w:numPr>
          <w:ilvl w:val="0"/>
          <w:numId w:val="76"/>
        </w:numPr>
      </w:pPr>
      <w:proofErr w:type="spellStart"/>
      <w:r w:rsidRPr="0063558F">
        <w:rPr>
          <w:b/>
          <w:bCs/>
          <w:color w:val="00B050"/>
        </w:rPr>
        <w:t>innerText</w:t>
      </w:r>
      <w:proofErr w:type="spellEnd"/>
      <w:r w:rsidRPr="0063558F">
        <w:rPr>
          <w:b/>
          <w:bCs/>
          <w:color w:val="00B050"/>
        </w:rPr>
        <w:t>:</w:t>
      </w:r>
      <w:r>
        <w:rPr>
          <w:b/>
          <w:bCs/>
          <w:color w:val="00B050"/>
        </w:rPr>
        <w:t xml:space="preserve"> </w:t>
      </w:r>
      <w:r w:rsidRPr="0063558F">
        <w:rPr>
          <w:color w:val="00B050"/>
        </w:rPr>
        <w:t xml:space="preserve"> </w:t>
      </w:r>
      <w:r w:rsidR="00CB1731">
        <w:t xml:space="preserve">we can change text inside tag. </w:t>
      </w:r>
    </w:p>
    <w:p w14:paraId="6A620C94" w14:textId="2437932B" w:rsidR="000C35CB" w:rsidRPr="00965AFA" w:rsidRDefault="000C35CB" w:rsidP="00CB1731">
      <w:pPr>
        <w:pStyle w:val="NoSpacing"/>
        <w:ind w:left="360"/>
        <w:rPr>
          <w:b/>
          <w:bCs/>
          <w:color w:val="C00000"/>
        </w:rPr>
      </w:pPr>
      <w:r>
        <w:tab/>
      </w:r>
      <w:r>
        <w:tab/>
      </w: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proofErr w:type="spellStart"/>
      <w:r w:rsidRPr="00965AFA">
        <w:rPr>
          <w:b/>
          <w:bCs/>
          <w:color w:val="C00000"/>
        </w:rPr>
        <w:t>innerText</w:t>
      </w:r>
      <w:proofErr w:type="spellEnd"/>
      <w:proofErr w:type="gramEnd"/>
      <w:r w:rsidRPr="00965AFA">
        <w:rPr>
          <w:b/>
          <w:bCs/>
          <w:color w:val="C00000"/>
        </w:rPr>
        <w:t>=”hello world</w:t>
      </w:r>
      <w:r w:rsidR="00CB1731" w:rsidRPr="00965AFA">
        <w:rPr>
          <w:b/>
          <w:bCs/>
          <w:color w:val="C00000"/>
        </w:rPr>
        <w:t>”</w:t>
      </w:r>
      <w:r w:rsidR="00965AFA">
        <w:rPr>
          <w:b/>
          <w:bCs/>
          <w:color w:val="C00000"/>
        </w:rPr>
        <w:t>;</w:t>
      </w:r>
    </w:p>
    <w:p w14:paraId="6EDC4274" w14:textId="77777777" w:rsidR="000C35CB" w:rsidRPr="0063558F" w:rsidRDefault="000C35CB" w:rsidP="000C35CB">
      <w:pPr>
        <w:pStyle w:val="NoSpacing"/>
      </w:pPr>
    </w:p>
    <w:p w14:paraId="1B0EE5A7" w14:textId="65CD67B9" w:rsidR="00CB1731" w:rsidRDefault="000C35CB">
      <w:pPr>
        <w:pStyle w:val="NoSpacing"/>
        <w:numPr>
          <w:ilvl w:val="0"/>
          <w:numId w:val="76"/>
        </w:numPr>
      </w:pPr>
      <w:proofErr w:type="spellStart"/>
      <w:r w:rsidRPr="0063558F">
        <w:rPr>
          <w:b/>
          <w:bCs/>
          <w:color w:val="00B050"/>
        </w:rPr>
        <w:t>innerHTML</w:t>
      </w:r>
      <w:proofErr w:type="spellEnd"/>
      <w:r w:rsidRPr="0063558F">
        <w:rPr>
          <w:b/>
          <w:bCs/>
          <w:color w:val="00B050"/>
        </w:rPr>
        <w:t>:</w:t>
      </w:r>
      <w:r w:rsidR="00DC547C">
        <w:rPr>
          <w:b/>
          <w:bCs/>
          <w:color w:val="00B050"/>
        </w:rPr>
        <w:t xml:space="preserve"> </w:t>
      </w:r>
      <w:r w:rsidR="00DC547C">
        <w:t>we can change tag inside the tag</w:t>
      </w:r>
      <w:r w:rsidRPr="0063558F">
        <w:t xml:space="preserve">. </w:t>
      </w:r>
    </w:p>
    <w:p w14:paraId="2ABF63C6" w14:textId="5A8CC4B5" w:rsidR="00DC547C" w:rsidRPr="00965AFA" w:rsidRDefault="000C35CB" w:rsidP="00DC547C">
      <w:pPr>
        <w:pStyle w:val="NoSpacing"/>
        <w:ind w:left="1440"/>
        <w:rPr>
          <w:b/>
          <w:bCs/>
        </w:rPr>
      </w:pPr>
      <w:proofErr w:type="spellStart"/>
      <w:r w:rsidRPr="00965AFA">
        <w:rPr>
          <w:b/>
          <w:bCs/>
          <w:color w:val="0070C0"/>
        </w:rPr>
        <w:t>Document.getElementById</w:t>
      </w:r>
      <w:proofErr w:type="spellEnd"/>
      <w:r w:rsidRPr="00965AFA">
        <w:rPr>
          <w:b/>
          <w:bCs/>
          <w:color w:val="0070C0"/>
        </w:rPr>
        <w:t>(“main”</w:t>
      </w:r>
      <w:proofErr w:type="gramStart"/>
      <w:r w:rsidRPr="00965AFA">
        <w:rPr>
          <w:b/>
          <w:bCs/>
          <w:color w:val="0070C0"/>
        </w:rPr>
        <w:t>).</w:t>
      </w:r>
      <w:proofErr w:type="spellStart"/>
      <w:r w:rsidRPr="00965AFA">
        <w:rPr>
          <w:b/>
          <w:bCs/>
          <w:color w:val="C00000"/>
        </w:rPr>
        <w:t>innerHTML</w:t>
      </w:r>
      <w:proofErr w:type="spellEnd"/>
      <w:proofErr w:type="gramEnd"/>
      <w:r w:rsidR="00CB1731" w:rsidRPr="00965AFA">
        <w:rPr>
          <w:b/>
          <w:bCs/>
          <w:color w:val="C00000"/>
        </w:rPr>
        <w:t xml:space="preserve">=”&lt;h1&gt; </w:t>
      </w:r>
      <w:proofErr w:type="spellStart"/>
      <w:r w:rsidR="00CB1731" w:rsidRPr="00965AFA">
        <w:rPr>
          <w:b/>
          <w:bCs/>
          <w:color w:val="C00000"/>
        </w:rPr>
        <w:t>doremon</w:t>
      </w:r>
      <w:proofErr w:type="spellEnd"/>
      <w:r w:rsidR="00CB1731" w:rsidRPr="00965AFA">
        <w:rPr>
          <w:b/>
          <w:bCs/>
          <w:color w:val="C00000"/>
        </w:rPr>
        <w:t xml:space="preserve"> &lt;/h1</w:t>
      </w:r>
      <w:r w:rsidR="00CB1731" w:rsidRPr="00965AFA">
        <w:rPr>
          <w:b/>
          <w:bCs/>
          <w:color w:val="0070C0"/>
        </w:rPr>
        <w:t>&gt;</w:t>
      </w:r>
    </w:p>
    <w:p w14:paraId="65633981" w14:textId="77777777" w:rsidR="00DC547C" w:rsidRDefault="00DC547C" w:rsidP="00DC547C">
      <w:pPr>
        <w:pStyle w:val="NoSpacing"/>
        <w:ind w:left="1440"/>
      </w:pPr>
    </w:p>
    <w:p w14:paraId="60D5DF8E" w14:textId="311A44DF" w:rsidR="00DC547C" w:rsidRPr="00DC547C" w:rsidRDefault="00CB1731">
      <w:pPr>
        <w:pStyle w:val="ListParagraph"/>
        <w:numPr>
          <w:ilvl w:val="0"/>
          <w:numId w:val="76"/>
        </w:numPr>
      </w:pPr>
      <w:proofErr w:type="spellStart"/>
      <w:r w:rsidRPr="00DC547C">
        <w:rPr>
          <w:b/>
          <w:bCs/>
          <w:color w:val="00B050"/>
        </w:rPr>
        <w:t>s</w:t>
      </w:r>
      <w:r w:rsidR="000C35CB" w:rsidRPr="00DC547C">
        <w:rPr>
          <w:b/>
          <w:bCs/>
          <w:color w:val="00B050"/>
        </w:rPr>
        <w:t>etAttribute</w:t>
      </w:r>
      <w:proofErr w:type="spellEnd"/>
      <w:r w:rsidR="000C35CB" w:rsidRPr="00DC547C">
        <w:t xml:space="preserve">:  </w:t>
      </w:r>
      <w:r w:rsidR="00DC547C">
        <w:t xml:space="preserve">we can set attribute and </w:t>
      </w:r>
      <w:proofErr w:type="gramStart"/>
      <w:r w:rsidR="00DC547C">
        <w:t>value .</w:t>
      </w:r>
      <w:proofErr w:type="gramEnd"/>
      <w:r w:rsidR="00DC547C">
        <w:t xml:space="preserve"> </w:t>
      </w:r>
    </w:p>
    <w:p w14:paraId="46388BD7" w14:textId="3AB8DBD2" w:rsidR="000C35CB" w:rsidRPr="00965AFA" w:rsidRDefault="000C35CB" w:rsidP="00DC547C">
      <w:pPr>
        <w:pStyle w:val="ListParagraph"/>
        <w:spacing w:after="0"/>
        <w:ind w:left="1440"/>
        <w:rPr>
          <w:b/>
          <w:bCs/>
          <w:color w:val="C00000"/>
        </w:rPr>
      </w:pPr>
      <w:proofErr w:type="spellStart"/>
      <w:r w:rsidRPr="00965AFA">
        <w:rPr>
          <w:b/>
          <w:bCs/>
          <w:color w:val="0070C0"/>
        </w:rPr>
        <w:t>Document.getElementById</w:t>
      </w:r>
      <w:proofErr w:type="spellEnd"/>
      <w:r w:rsidRPr="00965AFA">
        <w:rPr>
          <w:b/>
          <w:bCs/>
          <w:color w:val="0070C0"/>
        </w:rPr>
        <w:t>(“head</w:t>
      </w:r>
      <w:r w:rsidRPr="00965AFA">
        <w:rPr>
          <w:b/>
          <w:bCs/>
          <w:color w:val="C00000"/>
        </w:rPr>
        <w:t>”</w:t>
      </w:r>
      <w:proofErr w:type="gramStart"/>
      <w:r w:rsidRPr="00965AFA">
        <w:rPr>
          <w:b/>
          <w:bCs/>
          <w:color w:val="C00000"/>
        </w:rPr>
        <w:t>).</w:t>
      </w:r>
      <w:proofErr w:type="spellStart"/>
      <w:r w:rsidR="00CB1731" w:rsidRPr="00965AFA">
        <w:rPr>
          <w:b/>
          <w:bCs/>
          <w:color w:val="C00000"/>
        </w:rPr>
        <w:t>s</w:t>
      </w:r>
      <w:r w:rsidRPr="00965AFA">
        <w:rPr>
          <w:b/>
          <w:bCs/>
          <w:color w:val="C00000"/>
        </w:rPr>
        <w:t>etAttribute</w:t>
      </w:r>
      <w:proofErr w:type="spellEnd"/>
      <w:proofErr w:type="gramEnd"/>
      <w:r w:rsidRPr="00965AFA">
        <w:rPr>
          <w:b/>
          <w:bCs/>
          <w:color w:val="C00000"/>
        </w:rPr>
        <w:t>(“class”</w:t>
      </w:r>
      <w:r w:rsidR="00CB1731" w:rsidRPr="00965AFA">
        <w:rPr>
          <w:b/>
          <w:bCs/>
          <w:color w:val="C00000"/>
        </w:rPr>
        <w:t>,”</w:t>
      </w:r>
      <w:proofErr w:type="spellStart"/>
      <w:r w:rsidR="00CB1731" w:rsidRPr="00965AFA">
        <w:rPr>
          <w:b/>
          <w:bCs/>
          <w:color w:val="C00000"/>
        </w:rPr>
        <w:t>syz</w:t>
      </w:r>
      <w:proofErr w:type="spellEnd"/>
      <w:r w:rsidR="00CB1731" w:rsidRPr="00965AFA">
        <w:rPr>
          <w:b/>
          <w:bCs/>
          <w:color w:val="C00000"/>
        </w:rPr>
        <w:t>”</w:t>
      </w:r>
      <w:r w:rsidRPr="00965AFA">
        <w:rPr>
          <w:b/>
          <w:bCs/>
          <w:color w:val="C00000"/>
        </w:rPr>
        <w:t>)</w:t>
      </w:r>
      <w:r w:rsidR="00CB1731" w:rsidRPr="00965AFA">
        <w:rPr>
          <w:b/>
          <w:bCs/>
          <w:color w:val="C00000"/>
        </w:rPr>
        <w:t>;</w:t>
      </w:r>
    </w:p>
    <w:p w14:paraId="0259A1CF" w14:textId="2616CE0B" w:rsidR="000C35CB" w:rsidRPr="00965AFA" w:rsidRDefault="000C35CB" w:rsidP="000C35CB">
      <w:pPr>
        <w:pStyle w:val="NoSpacing"/>
        <w:ind w:left="720"/>
        <w:rPr>
          <w:color w:val="C00000"/>
        </w:rPr>
      </w:pPr>
    </w:p>
    <w:p w14:paraId="2B1E5A84" w14:textId="77777777" w:rsidR="000C35CB" w:rsidRDefault="000C35CB" w:rsidP="00C5035D"/>
    <w:p w14:paraId="6C7B0D3A" w14:textId="7F261FEF" w:rsidR="001E1E01" w:rsidRPr="001E1E01" w:rsidRDefault="00721ACA" w:rsidP="002D7E90">
      <w:pPr>
        <w:pStyle w:val="Heading2"/>
      </w:pPr>
      <w:r>
        <w:t xml:space="preserve">CSS style </w:t>
      </w:r>
    </w:p>
    <w:p w14:paraId="190AA5BB" w14:textId="55F0B959" w:rsidR="00721ACA" w:rsidRPr="008363D7" w:rsidRDefault="001E1E01" w:rsidP="002D7E90">
      <w:pPr>
        <w:spacing w:after="0"/>
        <w:rPr>
          <w:b/>
          <w:bCs/>
          <w:color w:val="00B050"/>
          <w:sz w:val="24"/>
          <w:szCs w:val="24"/>
        </w:rPr>
      </w:pPr>
      <w:proofErr w:type="gramStart"/>
      <w:r w:rsidRPr="008363D7">
        <w:rPr>
          <w:b/>
          <w:bCs/>
          <w:color w:val="00B050"/>
          <w:sz w:val="24"/>
          <w:szCs w:val="24"/>
        </w:rPr>
        <w:t>s</w:t>
      </w:r>
      <w:r w:rsidR="00721ACA" w:rsidRPr="008363D7">
        <w:rPr>
          <w:b/>
          <w:bCs/>
          <w:color w:val="00B050"/>
          <w:sz w:val="24"/>
          <w:szCs w:val="24"/>
        </w:rPr>
        <w:t>tyle :</w:t>
      </w:r>
      <w:proofErr w:type="gramEnd"/>
      <w:r w:rsidR="00721ACA" w:rsidRPr="008363D7">
        <w:rPr>
          <w:b/>
          <w:bCs/>
          <w:color w:val="00B050"/>
          <w:sz w:val="24"/>
          <w:szCs w:val="24"/>
        </w:rPr>
        <w:t xml:space="preserve"> </w:t>
      </w:r>
    </w:p>
    <w:p w14:paraId="61381080" w14:textId="1A8CA912" w:rsidR="00721ACA" w:rsidRDefault="00721ACA">
      <w:pPr>
        <w:pStyle w:val="ListParagraph"/>
        <w:numPr>
          <w:ilvl w:val="0"/>
          <w:numId w:val="79"/>
        </w:numPr>
        <w:ind w:left="720"/>
      </w:pPr>
      <w:r>
        <w:t>with this we can get element style.</w:t>
      </w:r>
    </w:p>
    <w:p w14:paraId="0A72EC43" w14:textId="4C7F713B" w:rsidR="00721ACA" w:rsidRDefault="00721ACA">
      <w:pPr>
        <w:pStyle w:val="ListParagraph"/>
        <w:numPr>
          <w:ilvl w:val="0"/>
          <w:numId w:val="79"/>
        </w:numPr>
        <w:ind w:left="720"/>
      </w:pPr>
      <w:r>
        <w:t xml:space="preserve">We can change CSS of element. </w:t>
      </w:r>
    </w:p>
    <w:p w14:paraId="784B74E3" w14:textId="130DF26B" w:rsidR="00721ACA" w:rsidRDefault="00721ACA">
      <w:pPr>
        <w:pStyle w:val="ListParagraph"/>
        <w:numPr>
          <w:ilvl w:val="0"/>
          <w:numId w:val="79"/>
        </w:numPr>
        <w:ind w:left="720"/>
      </w:pPr>
      <w:r>
        <w:t xml:space="preserve">To set value for CSS property we use camel case. </w:t>
      </w:r>
    </w:p>
    <w:p w14:paraId="7EEFF073" w14:textId="47B28490" w:rsidR="00721ACA" w:rsidRPr="001E1E01" w:rsidRDefault="00721ACA" w:rsidP="001E1E01">
      <w:pPr>
        <w:spacing w:after="0"/>
        <w:ind w:left="720"/>
        <w:rPr>
          <w:b/>
          <w:bCs/>
          <w:color w:val="0070C0"/>
        </w:rPr>
      </w:pPr>
      <w:r>
        <w:tab/>
      </w:r>
      <w:r w:rsidRPr="001E1E01">
        <w:rPr>
          <w:b/>
          <w:bCs/>
          <w:color w:val="0070C0"/>
        </w:rPr>
        <w:t>&lt;p id</w:t>
      </w:r>
      <w:proofErr w:type="gramStart"/>
      <w:r w:rsidRPr="001E1E01">
        <w:rPr>
          <w:b/>
          <w:bCs/>
          <w:color w:val="0070C0"/>
        </w:rPr>
        <w:t>=”main</w:t>
      </w:r>
      <w:proofErr w:type="gramEnd"/>
      <w:r w:rsidRPr="001E1E01">
        <w:rPr>
          <w:b/>
          <w:bCs/>
          <w:color w:val="0070C0"/>
        </w:rPr>
        <w:t xml:space="preserve">” style=” border:1px solid red; </w:t>
      </w:r>
      <w:proofErr w:type="spellStart"/>
      <w:r w:rsidRPr="001E1E01">
        <w:rPr>
          <w:b/>
          <w:bCs/>
          <w:color w:val="0070C0"/>
        </w:rPr>
        <w:t>color:black</w:t>
      </w:r>
      <w:proofErr w:type="spellEnd"/>
      <w:r w:rsidRPr="001E1E01">
        <w:rPr>
          <w:b/>
          <w:bCs/>
          <w:color w:val="0070C0"/>
        </w:rPr>
        <w:t>; ”&gt; hello world &lt;/p&gt;</w:t>
      </w:r>
    </w:p>
    <w:p w14:paraId="3C98BAA1" w14:textId="6A3C8D6A" w:rsidR="001E1E01" w:rsidRPr="002D7E90" w:rsidRDefault="00721ACA" w:rsidP="002D7E90">
      <w:pPr>
        <w:spacing w:after="0"/>
        <w:ind w:left="720"/>
        <w:rPr>
          <w:b/>
          <w:bCs/>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r w:rsidRPr="00965AFA">
        <w:rPr>
          <w:b/>
          <w:bCs/>
          <w:color w:val="C00000"/>
        </w:rPr>
        <w:t>”).</w:t>
      </w:r>
      <w:proofErr w:type="spellStart"/>
      <w:r w:rsidRPr="00965AFA">
        <w:rPr>
          <w:b/>
          <w:bCs/>
          <w:color w:val="C00000"/>
        </w:rPr>
        <w:t>style.backgroundColor</w:t>
      </w:r>
      <w:proofErr w:type="spellEnd"/>
      <w:r w:rsidRPr="00965AFA">
        <w:rPr>
          <w:b/>
          <w:bCs/>
          <w:color w:val="C00000"/>
        </w:rPr>
        <w:t>=”blue”;</w:t>
      </w:r>
    </w:p>
    <w:p w14:paraId="53717420" w14:textId="77777777" w:rsidR="001E1E01" w:rsidRPr="008363D7" w:rsidRDefault="00721ACA" w:rsidP="002D7E90">
      <w:pPr>
        <w:spacing w:after="0"/>
        <w:rPr>
          <w:b/>
          <w:bCs/>
          <w:color w:val="00B050"/>
          <w:sz w:val="24"/>
          <w:szCs w:val="24"/>
        </w:rPr>
      </w:pPr>
      <w:proofErr w:type="spellStart"/>
      <w:r w:rsidRPr="008363D7">
        <w:rPr>
          <w:b/>
          <w:bCs/>
          <w:color w:val="00B050"/>
          <w:sz w:val="24"/>
          <w:szCs w:val="24"/>
        </w:rPr>
        <w:lastRenderedPageBreak/>
        <w:t>className</w:t>
      </w:r>
      <w:proofErr w:type="spellEnd"/>
      <w:r w:rsidRPr="008363D7">
        <w:rPr>
          <w:b/>
          <w:bCs/>
          <w:color w:val="00B050"/>
          <w:sz w:val="24"/>
          <w:szCs w:val="24"/>
        </w:rPr>
        <w:t xml:space="preserve">: </w:t>
      </w:r>
    </w:p>
    <w:p w14:paraId="0972EC7D" w14:textId="761C66AF" w:rsidR="00965AFA" w:rsidRDefault="00965AFA">
      <w:pPr>
        <w:pStyle w:val="ListParagraph"/>
        <w:numPr>
          <w:ilvl w:val="0"/>
          <w:numId w:val="80"/>
        </w:numPr>
        <w:spacing w:after="0"/>
      </w:pPr>
      <w:r>
        <w:t xml:space="preserve">We can get class attribute value of an element. </w:t>
      </w:r>
    </w:p>
    <w:p w14:paraId="3D61CD97" w14:textId="50FDBCA2" w:rsidR="00721ACA" w:rsidRDefault="00721ACA">
      <w:pPr>
        <w:pStyle w:val="ListParagraph"/>
        <w:numPr>
          <w:ilvl w:val="0"/>
          <w:numId w:val="80"/>
        </w:numPr>
        <w:spacing w:after="0"/>
      </w:pPr>
      <w:r>
        <w:t xml:space="preserve">we can set class in </w:t>
      </w:r>
      <w:r w:rsidR="001E1E01">
        <w:t>an</w:t>
      </w:r>
      <w:r>
        <w:t xml:space="preserve"> </w:t>
      </w:r>
      <w:proofErr w:type="gramStart"/>
      <w:r>
        <w:t xml:space="preserve">element </w:t>
      </w:r>
      <w:r w:rsidR="00965AFA">
        <w:t>.</w:t>
      </w:r>
      <w:proofErr w:type="gramEnd"/>
    </w:p>
    <w:p w14:paraId="313A6ABE" w14:textId="74C8AA52" w:rsidR="00965AFA" w:rsidRDefault="00965AFA">
      <w:pPr>
        <w:pStyle w:val="ListParagraph"/>
        <w:numPr>
          <w:ilvl w:val="0"/>
          <w:numId w:val="80"/>
        </w:numPr>
        <w:spacing w:after="0"/>
      </w:pPr>
      <w:r>
        <w:t xml:space="preserve">it </w:t>
      </w:r>
      <w:proofErr w:type="gramStart"/>
      <w:r>
        <w:t>return</w:t>
      </w:r>
      <w:proofErr w:type="gramEnd"/>
      <w:r>
        <w:t xml:space="preserve"> string. </w:t>
      </w:r>
    </w:p>
    <w:p w14:paraId="4A8F6750" w14:textId="4653A215" w:rsidR="00721ACA" w:rsidRPr="001E1E01" w:rsidRDefault="00721ACA" w:rsidP="001E1E01">
      <w:pPr>
        <w:spacing w:after="0"/>
        <w:ind w:left="720"/>
        <w:rPr>
          <w:b/>
          <w:bCs/>
          <w:color w:val="0070C0"/>
        </w:rPr>
      </w:pPr>
      <w:r w:rsidRPr="001E1E01">
        <w:rPr>
          <w:b/>
          <w:bCs/>
          <w:color w:val="0070C0"/>
        </w:rPr>
        <w:tab/>
        <w:t>&lt;p style=” border:1px solid red; color:</w:t>
      </w:r>
      <w:r w:rsidR="00965AFA">
        <w:rPr>
          <w:b/>
          <w:bCs/>
          <w:color w:val="0070C0"/>
        </w:rPr>
        <w:t xml:space="preserve"> </w:t>
      </w:r>
      <w:r w:rsidRPr="001E1E01">
        <w:rPr>
          <w:b/>
          <w:bCs/>
          <w:color w:val="0070C0"/>
        </w:rPr>
        <w:t>black</w:t>
      </w:r>
      <w:proofErr w:type="gramStart"/>
      <w:r w:rsidRPr="001E1E01">
        <w:rPr>
          <w:b/>
          <w:bCs/>
          <w:color w:val="0070C0"/>
        </w:rPr>
        <w:t>; ”</w:t>
      </w:r>
      <w:proofErr w:type="gramEnd"/>
      <w:r w:rsidRPr="001E1E01">
        <w:rPr>
          <w:b/>
          <w:bCs/>
          <w:color w:val="0070C0"/>
        </w:rPr>
        <w:t>&gt; hello world &lt;/p&gt;</w:t>
      </w:r>
    </w:p>
    <w:p w14:paraId="4C288BFE" w14:textId="101EFAEF" w:rsidR="00721ACA" w:rsidRPr="002D7E90" w:rsidRDefault="00721ACA" w:rsidP="002D7E90">
      <w:pPr>
        <w:spacing w:after="0"/>
        <w:ind w:left="720"/>
        <w:rPr>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proofErr w:type="spellStart"/>
      <w:r w:rsidR="00965AFA" w:rsidRPr="00965AFA">
        <w:rPr>
          <w:b/>
          <w:bCs/>
          <w:color w:val="C00000"/>
        </w:rPr>
        <w:t>className</w:t>
      </w:r>
      <w:proofErr w:type="spellEnd"/>
      <w:r w:rsidR="00965AFA" w:rsidRPr="00965AFA">
        <w:rPr>
          <w:b/>
          <w:bCs/>
          <w:color w:val="C00000"/>
        </w:rPr>
        <w:t xml:space="preserve"> </w:t>
      </w:r>
      <w:r w:rsidRPr="00965AFA">
        <w:rPr>
          <w:b/>
          <w:bCs/>
          <w:color w:val="C00000"/>
        </w:rPr>
        <w:t>=”blue</w:t>
      </w:r>
      <w:r w:rsidRPr="00965AFA">
        <w:rPr>
          <w:color w:val="C00000"/>
        </w:rPr>
        <w:t>”</w:t>
      </w:r>
      <w:r w:rsidR="008363D7">
        <w:rPr>
          <w:color w:val="C00000"/>
        </w:rPr>
        <w:t>;</w:t>
      </w:r>
    </w:p>
    <w:p w14:paraId="12331D65" w14:textId="1E71685A" w:rsidR="00721ACA" w:rsidRPr="008363D7" w:rsidRDefault="00721ACA" w:rsidP="002D7E90">
      <w:pPr>
        <w:spacing w:after="0"/>
        <w:rPr>
          <w:b/>
          <w:bCs/>
          <w:color w:val="00B050"/>
          <w:sz w:val="24"/>
          <w:szCs w:val="24"/>
        </w:rPr>
      </w:pPr>
      <w:proofErr w:type="spellStart"/>
      <w:r w:rsidRPr="008363D7">
        <w:rPr>
          <w:b/>
          <w:bCs/>
          <w:color w:val="00B050"/>
          <w:sz w:val="24"/>
          <w:szCs w:val="24"/>
        </w:rPr>
        <w:t>classList</w:t>
      </w:r>
      <w:proofErr w:type="spellEnd"/>
      <w:r w:rsidRPr="008363D7">
        <w:rPr>
          <w:b/>
          <w:bCs/>
          <w:color w:val="00B050"/>
          <w:sz w:val="24"/>
          <w:szCs w:val="24"/>
        </w:rPr>
        <w:t>:</w:t>
      </w:r>
      <w:r w:rsidR="008363D7" w:rsidRPr="008363D7">
        <w:rPr>
          <w:b/>
          <w:bCs/>
          <w:color w:val="00B050"/>
          <w:sz w:val="24"/>
          <w:szCs w:val="24"/>
        </w:rPr>
        <w:t xml:space="preserve"> </w:t>
      </w:r>
    </w:p>
    <w:p w14:paraId="117C5208" w14:textId="77777777" w:rsidR="00965AFA" w:rsidRDefault="00965AFA">
      <w:pPr>
        <w:pStyle w:val="ListParagraph"/>
        <w:numPr>
          <w:ilvl w:val="0"/>
          <w:numId w:val="81"/>
        </w:numPr>
        <w:spacing w:after="0"/>
      </w:pPr>
      <w:r>
        <w:t xml:space="preserve">We can get class attribute value of an element. </w:t>
      </w:r>
    </w:p>
    <w:p w14:paraId="6963C0A4" w14:textId="513AF9C8" w:rsidR="00965AFA" w:rsidRDefault="00965AFA">
      <w:pPr>
        <w:pStyle w:val="ListParagraph"/>
        <w:numPr>
          <w:ilvl w:val="0"/>
          <w:numId w:val="81"/>
        </w:numPr>
        <w:spacing w:after="0"/>
      </w:pPr>
      <w:r>
        <w:t xml:space="preserve">we can set class in an </w:t>
      </w:r>
      <w:proofErr w:type="gramStart"/>
      <w:r>
        <w:t>element .</w:t>
      </w:r>
      <w:proofErr w:type="gramEnd"/>
    </w:p>
    <w:p w14:paraId="5E8D605F" w14:textId="7C877CF7" w:rsidR="00965AFA" w:rsidRDefault="00965AFA">
      <w:pPr>
        <w:pStyle w:val="ListParagraph"/>
        <w:numPr>
          <w:ilvl w:val="0"/>
          <w:numId w:val="81"/>
        </w:numPr>
        <w:spacing w:after="0"/>
      </w:pPr>
      <w:r>
        <w:t xml:space="preserve">it </w:t>
      </w:r>
      <w:proofErr w:type="gramStart"/>
      <w:r>
        <w:t>return</w:t>
      </w:r>
      <w:proofErr w:type="gramEnd"/>
      <w:r>
        <w:t xml:space="preserve"> array of class. </w:t>
      </w:r>
    </w:p>
    <w:p w14:paraId="32E23536" w14:textId="77777777" w:rsidR="00965AFA" w:rsidRPr="001E1E01" w:rsidRDefault="00965AFA" w:rsidP="00965AFA">
      <w:pPr>
        <w:spacing w:after="0"/>
        <w:ind w:left="720"/>
        <w:rPr>
          <w:b/>
          <w:bCs/>
          <w:color w:val="0070C0"/>
        </w:rPr>
      </w:pPr>
      <w:r w:rsidRPr="001E1E01">
        <w:rPr>
          <w:b/>
          <w:bCs/>
          <w:color w:val="0070C0"/>
        </w:rPr>
        <w:tab/>
        <w:t>&lt;p style=” border:1px solid red; color:</w:t>
      </w:r>
      <w:r>
        <w:rPr>
          <w:b/>
          <w:bCs/>
          <w:color w:val="0070C0"/>
        </w:rPr>
        <w:t xml:space="preserve"> </w:t>
      </w:r>
      <w:r w:rsidRPr="001E1E01">
        <w:rPr>
          <w:b/>
          <w:bCs/>
          <w:color w:val="0070C0"/>
        </w:rPr>
        <w:t>black</w:t>
      </w:r>
      <w:proofErr w:type="gramStart"/>
      <w:r w:rsidRPr="001E1E01">
        <w:rPr>
          <w:b/>
          <w:bCs/>
          <w:color w:val="0070C0"/>
        </w:rPr>
        <w:t>; ”</w:t>
      </w:r>
      <w:proofErr w:type="gramEnd"/>
      <w:r w:rsidRPr="001E1E01">
        <w:rPr>
          <w:b/>
          <w:bCs/>
          <w:color w:val="0070C0"/>
        </w:rPr>
        <w:t>&gt; hello world &lt;/p&gt;</w:t>
      </w:r>
    </w:p>
    <w:p w14:paraId="320EC0A5" w14:textId="7FBCFC10" w:rsidR="00721ACA" w:rsidRPr="008363D7" w:rsidRDefault="00965AFA" w:rsidP="008363D7">
      <w:pPr>
        <w:spacing w:after="0"/>
        <w:ind w:left="720"/>
        <w:rPr>
          <w:color w:val="C00000"/>
        </w:rPr>
      </w:pPr>
      <w:r w:rsidRPr="001E1E01">
        <w:rPr>
          <w:b/>
          <w:bCs/>
          <w:color w:val="0070C0"/>
        </w:rPr>
        <w:tab/>
      </w:r>
      <w:proofErr w:type="spellStart"/>
      <w:proofErr w:type="gramStart"/>
      <w:r w:rsidRPr="001E1E01">
        <w:rPr>
          <w:b/>
          <w:bCs/>
          <w:color w:val="0070C0"/>
        </w:rPr>
        <w:t>document.querySelector</w:t>
      </w:r>
      <w:proofErr w:type="spellEnd"/>
      <w:proofErr w:type="gramEnd"/>
      <w:r w:rsidRPr="001E1E01">
        <w:rPr>
          <w:b/>
          <w:bCs/>
          <w:color w:val="0070C0"/>
        </w:rPr>
        <w:t>(“#main</w:t>
      </w:r>
      <w:r w:rsidRPr="00965AFA">
        <w:rPr>
          <w:b/>
          <w:bCs/>
          <w:color w:val="C00000"/>
        </w:rPr>
        <w:t>”).</w:t>
      </w:r>
      <w:proofErr w:type="spellStart"/>
      <w:r w:rsidRPr="00965AFA">
        <w:rPr>
          <w:b/>
          <w:bCs/>
          <w:color w:val="C00000"/>
        </w:rPr>
        <w:t>classList</w:t>
      </w:r>
      <w:proofErr w:type="spellEnd"/>
      <w:r w:rsidRPr="00965AFA">
        <w:rPr>
          <w:b/>
          <w:bCs/>
          <w:color w:val="C00000"/>
        </w:rPr>
        <w:t xml:space="preserve"> =”blue</w:t>
      </w:r>
      <w:r w:rsidRPr="00965AFA">
        <w:rPr>
          <w:color w:val="C00000"/>
        </w:rPr>
        <w:t>”</w:t>
      </w:r>
    </w:p>
    <w:p w14:paraId="7BB8DFAE" w14:textId="20C0DDC6" w:rsidR="00721ACA" w:rsidRPr="003A43BB" w:rsidRDefault="00965AFA" w:rsidP="00D573C2">
      <w:pPr>
        <w:shd w:val="clear" w:color="auto" w:fill="FFFFFF" w:themeFill="background1"/>
        <w:spacing w:after="0"/>
        <w:ind w:left="360"/>
        <w:rPr>
          <w:b/>
          <w:bCs/>
        </w:rPr>
      </w:pPr>
      <w:r w:rsidRPr="003A43BB">
        <w:rPr>
          <w:b/>
          <w:bCs/>
        </w:rPr>
        <w:t xml:space="preserve">method of </w:t>
      </w:r>
      <w:proofErr w:type="spellStart"/>
      <w:r w:rsidRPr="003A43BB">
        <w:rPr>
          <w:b/>
          <w:bCs/>
        </w:rPr>
        <w:t>classList</w:t>
      </w:r>
      <w:proofErr w:type="spellEnd"/>
      <w:r w:rsidRPr="003A43BB">
        <w:rPr>
          <w:b/>
          <w:bCs/>
        </w:rPr>
        <w:t>:</w:t>
      </w:r>
    </w:p>
    <w:p w14:paraId="677FBC01" w14:textId="77777777" w:rsidR="00965AFA" w:rsidRDefault="00965AFA">
      <w:pPr>
        <w:pStyle w:val="ListParagraph"/>
        <w:numPr>
          <w:ilvl w:val="0"/>
          <w:numId w:val="128"/>
        </w:numPr>
        <w:spacing w:after="0"/>
      </w:pPr>
      <w:proofErr w:type="gramStart"/>
      <w:r w:rsidRPr="008363D7">
        <w:rPr>
          <w:b/>
          <w:bCs/>
        </w:rPr>
        <w:t>add(</w:t>
      </w:r>
      <w:proofErr w:type="gramEnd"/>
      <w:r w:rsidRPr="008363D7">
        <w:rPr>
          <w:b/>
          <w:bCs/>
        </w:rPr>
        <w:t>):</w:t>
      </w:r>
      <w:r>
        <w:t xml:space="preserve"> we add class in element by it. </w:t>
      </w:r>
    </w:p>
    <w:p w14:paraId="3696D022" w14:textId="161CE14C" w:rsidR="00965AFA" w:rsidRPr="008363D7" w:rsidRDefault="00965AFA" w:rsidP="008363D7">
      <w:pPr>
        <w:spacing w:after="0"/>
        <w:ind w:left="1440"/>
      </w:pPr>
      <w:r w:rsidRPr="008363D7">
        <w:t>&lt;p style=” border:1px solid red; color: black</w:t>
      </w:r>
      <w:proofErr w:type="gramStart"/>
      <w:r w:rsidRPr="008363D7">
        <w:t>; ”</w:t>
      </w:r>
      <w:proofErr w:type="gramEnd"/>
      <w:r w:rsidRPr="008363D7">
        <w:t>&gt; hello world &lt;/p&gt;</w:t>
      </w:r>
    </w:p>
    <w:p w14:paraId="52BB6CE9" w14:textId="77EA0F2E" w:rsidR="00965AFA" w:rsidRPr="008363D7" w:rsidRDefault="00965AFA" w:rsidP="008363D7">
      <w:pPr>
        <w:spacing w:after="0"/>
        <w:ind w:left="1440"/>
      </w:pPr>
      <w:proofErr w:type="spellStart"/>
      <w:proofErr w:type="gramStart"/>
      <w:r w:rsidRPr="008363D7">
        <w:t>document.querySelector</w:t>
      </w:r>
      <w:proofErr w:type="spellEnd"/>
      <w:proofErr w:type="gramEnd"/>
      <w:r w:rsidRPr="008363D7">
        <w:t>(“#main”).</w:t>
      </w:r>
      <w:proofErr w:type="spellStart"/>
      <w:r w:rsidRPr="008363D7">
        <w:t>classList.add</w:t>
      </w:r>
      <w:proofErr w:type="spellEnd"/>
      <w:r w:rsidRPr="008363D7">
        <w:t>(“</w:t>
      </w:r>
      <w:proofErr w:type="spellStart"/>
      <w:r w:rsidRPr="008363D7">
        <w:t>xyz</w:t>
      </w:r>
      <w:proofErr w:type="spellEnd"/>
      <w:r w:rsidRPr="008363D7">
        <w:t>”) ;</w:t>
      </w:r>
    </w:p>
    <w:p w14:paraId="55B78EDA" w14:textId="501F8053" w:rsidR="00965AFA" w:rsidRPr="008363D7" w:rsidRDefault="00965AFA">
      <w:pPr>
        <w:pStyle w:val="ListParagraph"/>
        <w:numPr>
          <w:ilvl w:val="0"/>
          <w:numId w:val="128"/>
        </w:numPr>
        <w:rPr>
          <w:b/>
          <w:bCs/>
        </w:rPr>
      </w:pPr>
      <w:proofErr w:type="gramStart"/>
      <w:r w:rsidRPr="008363D7">
        <w:rPr>
          <w:b/>
          <w:bCs/>
        </w:rPr>
        <w:t>remove(</w:t>
      </w:r>
      <w:proofErr w:type="gramEnd"/>
      <w:r w:rsidRPr="008363D7">
        <w:rPr>
          <w:b/>
          <w:bCs/>
        </w:rPr>
        <w:t>):</w:t>
      </w:r>
      <w:r>
        <w:t xml:space="preserve"> we can remove class attribute . </w:t>
      </w:r>
    </w:p>
    <w:p w14:paraId="5FAD38D9" w14:textId="4B5C7DEE" w:rsidR="00965AFA" w:rsidRPr="008363D7" w:rsidRDefault="00965AFA" w:rsidP="008363D7">
      <w:pPr>
        <w:spacing w:after="0"/>
        <w:ind w:left="1440"/>
      </w:pPr>
      <w:r w:rsidRPr="008363D7">
        <w:t>&lt;p style=” border:1px solid red; color: black</w:t>
      </w:r>
      <w:proofErr w:type="gramStart"/>
      <w:r w:rsidRPr="008363D7">
        <w:t>; ”</w:t>
      </w:r>
      <w:proofErr w:type="gramEnd"/>
      <w:r w:rsidRPr="008363D7">
        <w:t>&gt; hello world &lt;/p&gt;</w:t>
      </w:r>
    </w:p>
    <w:p w14:paraId="460FA1BC" w14:textId="5D671368" w:rsidR="001D638C" w:rsidRPr="008363D7" w:rsidRDefault="00965AFA" w:rsidP="008363D7">
      <w:pPr>
        <w:spacing w:after="0"/>
        <w:ind w:left="1440"/>
      </w:pPr>
      <w:proofErr w:type="spellStart"/>
      <w:proofErr w:type="gramStart"/>
      <w:r w:rsidRPr="008363D7">
        <w:t>document.querySelector</w:t>
      </w:r>
      <w:proofErr w:type="spellEnd"/>
      <w:proofErr w:type="gramEnd"/>
      <w:r w:rsidRPr="008363D7">
        <w:t>(“#main”).</w:t>
      </w:r>
      <w:proofErr w:type="spellStart"/>
      <w:r w:rsidRPr="008363D7">
        <w:t>classList.remove</w:t>
      </w:r>
      <w:proofErr w:type="spellEnd"/>
      <w:r w:rsidRPr="008363D7">
        <w:t>(“</w:t>
      </w:r>
      <w:proofErr w:type="spellStart"/>
      <w:r w:rsidRPr="008363D7">
        <w:t>xyz</w:t>
      </w:r>
      <w:proofErr w:type="spellEnd"/>
      <w:r w:rsidRPr="008363D7">
        <w:t>”) ;</w:t>
      </w:r>
    </w:p>
    <w:p w14:paraId="1ED2FF77" w14:textId="229337C4" w:rsidR="003A43BB" w:rsidRPr="003A43BB" w:rsidRDefault="003A43BB">
      <w:pPr>
        <w:pStyle w:val="ListParagraph"/>
        <w:numPr>
          <w:ilvl w:val="0"/>
          <w:numId w:val="128"/>
        </w:numPr>
        <w:spacing w:after="0"/>
      </w:pPr>
      <w:r w:rsidRPr="008363D7">
        <w:rPr>
          <w:b/>
          <w:bCs/>
        </w:rPr>
        <w:t>Length</w:t>
      </w:r>
      <w:r w:rsidRPr="003A43BB">
        <w:t xml:space="preserve">: we can count how many </w:t>
      </w:r>
      <w:proofErr w:type="gramStart"/>
      <w:r w:rsidRPr="003A43BB">
        <w:t>class</w:t>
      </w:r>
      <w:proofErr w:type="gramEnd"/>
      <w:r w:rsidRPr="003A43BB">
        <w:t xml:space="preserve"> in element. </w:t>
      </w:r>
    </w:p>
    <w:p w14:paraId="0D57D371" w14:textId="77777777" w:rsidR="003A43BB" w:rsidRPr="003A43BB" w:rsidRDefault="003A43BB">
      <w:pPr>
        <w:pStyle w:val="ListParagraph"/>
        <w:numPr>
          <w:ilvl w:val="0"/>
          <w:numId w:val="128"/>
        </w:numPr>
        <w:spacing w:after="0"/>
      </w:pPr>
      <w:proofErr w:type="gramStart"/>
      <w:r w:rsidRPr="008363D7">
        <w:rPr>
          <w:b/>
          <w:bCs/>
        </w:rPr>
        <w:t>toggle</w:t>
      </w:r>
      <w:r w:rsidRPr="003A43BB">
        <w:t xml:space="preserve"> :</w:t>
      </w:r>
      <w:proofErr w:type="gramEnd"/>
      <w:r w:rsidRPr="003A43BB">
        <w:t xml:space="preserve"> we toggle class attribute by this method. </w:t>
      </w:r>
    </w:p>
    <w:p w14:paraId="56730C53" w14:textId="20E85D81" w:rsidR="003A43BB" w:rsidRPr="003A43BB" w:rsidRDefault="003A43BB" w:rsidP="001D638C">
      <w:pPr>
        <w:spacing w:after="0"/>
      </w:pPr>
      <w:r w:rsidRPr="003A43BB">
        <w:t xml:space="preserve"> </w:t>
      </w:r>
    </w:p>
    <w:p w14:paraId="185EBC1B" w14:textId="0563200B" w:rsidR="001D638C" w:rsidRDefault="001D638C" w:rsidP="001D638C">
      <w:pPr>
        <w:spacing w:after="0"/>
        <w:rPr>
          <w:color w:val="C00000"/>
        </w:rPr>
      </w:pPr>
    </w:p>
    <w:p w14:paraId="6C1912E0" w14:textId="2BDE06E3" w:rsidR="001D638C" w:rsidRDefault="001D638C" w:rsidP="002C1F14">
      <w:pPr>
        <w:pStyle w:val="Heading2"/>
      </w:pPr>
      <w:proofErr w:type="gramStart"/>
      <w:r>
        <w:t>EVENT  --</w:t>
      </w:r>
      <w:proofErr w:type="gramEnd"/>
      <w:r>
        <w:t>66</w:t>
      </w:r>
    </w:p>
    <w:p w14:paraId="31DDCD59" w14:textId="3ECB57C0" w:rsidR="001D638C" w:rsidRDefault="001D638C">
      <w:pPr>
        <w:pStyle w:val="ListParagraph"/>
        <w:numPr>
          <w:ilvl w:val="0"/>
          <w:numId w:val="82"/>
        </w:numPr>
      </w:pPr>
      <w:r>
        <w:t>Click (onclick)</w:t>
      </w:r>
    </w:p>
    <w:p w14:paraId="148D1255" w14:textId="49E78F50" w:rsidR="001D638C" w:rsidRDefault="001D638C">
      <w:pPr>
        <w:pStyle w:val="ListParagraph"/>
        <w:numPr>
          <w:ilvl w:val="0"/>
          <w:numId w:val="82"/>
        </w:numPr>
      </w:pPr>
      <w:r>
        <w:t xml:space="preserve">Double click </w:t>
      </w:r>
      <w:proofErr w:type="gramStart"/>
      <w:r>
        <w:t xml:space="preserve">( </w:t>
      </w:r>
      <w:proofErr w:type="spellStart"/>
      <w:r>
        <w:t>ondbclick</w:t>
      </w:r>
      <w:proofErr w:type="spellEnd"/>
      <w:proofErr w:type="gramEnd"/>
      <w:r>
        <w:t>)</w:t>
      </w:r>
    </w:p>
    <w:p w14:paraId="4BFDADEE" w14:textId="57193932" w:rsidR="001D638C" w:rsidRDefault="001D638C">
      <w:pPr>
        <w:pStyle w:val="ListParagraph"/>
        <w:numPr>
          <w:ilvl w:val="0"/>
          <w:numId w:val="82"/>
        </w:numPr>
      </w:pPr>
      <w:r>
        <w:t>Right click (</w:t>
      </w:r>
      <w:proofErr w:type="spellStart"/>
      <w:r>
        <w:t>onContextMenu</w:t>
      </w:r>
      <w:proofErr w:type="spellEnd"/>
      <w:r>
        <w:t>)</w:t>
      </w:r>
    </w:p>
    <w:p w14:paraId="160C86F0" w14:textId="09983ADA" w:rsidR="001D638C" w:rsidRDefault="001D638C">
      <w:pPr>
        <w:pStyle w:val="ListParagraph"/>
        <w:numPr>
          <w:ilvl w:val="0"/>
          <w:numId w:val="82"/>
        </w:numPr>
      </w:pPr>
      <w:r>
        <w:t>Mouse hover (</w:t>
      </w:r>
      <w:proofErr w:type="spellStart"/>
      <w:r>
        <w:t>onmouseenter</w:t>
      </w:r>
      <w:proofErr w:type="spellEnd"/>
      <w:r>
        <w:t>)</w:t>
      </w:r>
    </w:p>
    <w:p w14:paraId="07387EF9" w14:textId="73107E3F" w:rsidR="001D638C" w:rsidRDefault="001D638C">
      <w:pPr>
        <w:pStyle w:val="ListParagraph"/>
        <w:numPr>
          <w:ilvl w:val="0"/>
          <w:numId w:val="82"/>
        </w:numPr>
      </w:pPr>
      <w:r>
        <w:t>Mouse Out (</w:t>
      </w:r>
      <w:proofErr w:type="spellStart"/>
      <w:r>
        <w:t>onmouseout</w:t>
      </w:r>
      <w:proofErr w:type="spellEnd"/>
      <w:r>
        <w:t>)</w:t>
      </w:r>
    </w:p>
    <w:p w14:paraId="5251A679" w14:textId="56B845E1" w:rsidR="001D638C" w:rsidRDefault="001D638C">
      <w:pPr>
        <w:pStyle w:val="ListParagraph"/>
        <w:numPr>
          <w:ilvl w:val="0"/>
          <w:numId w:val="82"/>
        </w:numPr>
      </w:pPr>
      <w:r>
        <w:t>Mouse Down (</w:t>
      </w:r>
      <w:proofErr w:type="spellStart"/>
      <w:r>
        <w:t>onmousedown</w:t>
      </w:r>
      <w:proofErr w:type="spellEnd"/>
      <w:r>
        <w:t>)</w:t>
      </w:r>
    </w:p>
    <w:p w14:paraId="4CBC9652" w14:textId="612CC72B" w:rsidR="001D638C" w:rsidRDefault="001D638C">
      <w:pPr>
        <w:pStyle w:val="ListParagraph"/>
        <w:numPr>
          <w:ilvl w:val="0"/>
          <w:numId w:val="82"/>
        </w:numPr>
      </w:pPr>
      <w:r>
        <w:t>Mouse up (</w:t>
      </w:r>
      <w:proofErr w:type="spellStart"/>
      <w:r>
        <w:t>onmouseup</w:t>
      </w:r>
      <w:proofErr w:type="spellEnd"/>
      <w:r>
        <w:t>)</w:t>
      </w:r>
    </w:p>
    <w:p w14:paraId="1DE451F9" w14:textId="639AA173" w:rsidR="001D638C" w:rsidRDefault="001D638C">
      <w:pPr>
        <w:pStyle w:val="ListParagraph"/>
        <w:numPr>
          <w:ilvl w:val="0"/>
          <w:numId w:val="82"/>
        </w:numPr>
      </w:pPr>
      <w:r>
        <w:t>Key press (</w:t>
      </w:r>
      <w:proofErr w:type="spellStart"/>
      <w:r>
        <w:t>onkeypress</w:t>
      </w:r>
      <w:proofErr w:type="spellEnd"/>
      <w:r>
        <w:t>)</w:t>
      </w:r>
    </w:p>
    <w:p w14:paraId="7B2B645E" w14:textId="34F18A0B" w:rsidR="001D638C" w:rsidRDefault="001D638C">
      <w:pPr>
        <w:pStyle w:val="ListParagraph"/>
        <w:numPr>
          <w:ilvl w:val="0"/>
          <w:numId w:val="82"/>
        </w:numPr>
      </w:pPr>
      <w:r>
        <w:t>Key Up (</w:t>
      </w:r>
      <w:proofErr w:type="spellStart"/>
      <w:r>
        <w:t>onkeyup</w:t>
      </w:r>
      <w:proofErr w:type="spellEnd"/>
      <w:r>
        <w:t>)</w:t>
      </w:r>
    </w:p>
    <w:p w14:paraId="28013543" w14:textId="0CD34C97" w:rsidR="001D638C" w:rsidRDefault="001D638C">
      <w:pPr>
        <w:pStyle w:val="ListParagraph"/>
        <w:numPr>
          <w:ilvl w:val="0"/>
          <w:numId w:val="82"/>
        </w:numPr>
      </w:pPr>
      <w:r>
        <w:t>Load (onload)</w:t>
      </w:r>
    </w:p>
    <w:p w14:paraId="17541054" w14:textId="7FE396BB" w:rsidR="001D638C" w:rsidRDefault="001D638C">
      <w:pPr>
        <w:pStyle w:val="ListParagraph"/>
        <w:numPr>
          <w:ilvl w:val="0"/>
          <w:numId w:val="82"/>
        </w:numPr>
      </w:pPr>
      <w:r>
        <w:t>Unload (</w:t>
      </w:r>
      <w:proofErr w:type="spellStart"/>
      <w:r>
        <w:t>onunload</w:t>
      </w:r>
      <w:proofErr w:type="spellEnd"/>
      <w:r>
        <w:t>)</w:t>
      </w:r>
    </w:p>
    <w:p w14:paraId="72ACC8B6" w14:textId="703A5880" w:rsidR="001D638C" w:rsidRDefault="001D638C">
      <w:pPr>
        <w:pStyle w:val="ListParagraph"/>
        <w:numPr>
          <w:ilvl w:val="0"/>
          <w:numId w:val="82"/>
        </w:numPr>
      </w:pPr>
      <w:r>
        <w:t>Resize (</w:t>
      </w:r>
      <w:proofErr w:type="spellStart"/>
      <w:r>
        <w:t>onresize</w:t>
      </w:r>
      <w:proofErr w:type="spellEnd"/>
      <w:r>
        <w:t>)</w:t>
      </w:r>
    </w:p>
    <w:p w14:paraId="21FB7046" w14:textId="674E2D0A" w:rsidR="001D638C" w:rsidRDefault="001D638C">
      <w:pPr>
        <w:pStyle w:val="ListParagraph"/>
        <w:numPr>
          <w:ilvl w:val="0"/>
          <w:numId w:val="82"/>
        </w:numPr>
      </w:pPr>
      <w:r>
        <w:t>Scroll (</w:t>
      </w:r>
      <w:proofErr w:type="spellStart"/>
      <w:r>
        <w:t>onscroll</w:t>
      </w:r>
      <w:proofErr w:type="spellEnd"/>
      <w:r>
        <w:t>)</w:t>
      </w:r>
    </w:p>
    <w:p w14:paraId="5F4B6815" w14:textId="135C192D" w:rsidR="001D638C" w:rsidRDefault="001E7FB4" w:rsidP="002C1F14">
      <w:pPr>
        <w:pStyle w:val="Heading2"/>
      </w:pPr>
      <w:proofErr w:type="spellStart"/>
      <w:r>
        <w:t>addEventListener</w:t>
      </w:r>
      <w:proofErr w:type="spellEnd"/>
      <w:r>
        <w:t xml:space="preserve">: </w:t>
      </w:r>
    </w:p>
    <w:p w14:paraId="1EE1EA72" w14:textId="22F419A7" w:rsidR="001E7FB4" w:rsidRDefault="009A14F8">
      <w:pPr>
        <w:pStyle w:val="ListParagraph"/>
        <w:numPr>
          <w:ilvl w:val="0"/>
          <w:numId w:val="129"/>
        </w:numPr>
      </w:pPr>
      <w:r>
        <w:t>W</w:t>
      </w:r>
      <w:r w:rsidR="001E7FB4" w:rsidRPr="00D573C2">
        <w:t>ith this we can add a</w:t>
      </w:r>
      <w:r>
        <w:t>n</w:t>
      </w:r>
      <w:r w:rsidR="001E7FB4" w:rsidRPr="00D573C2">
        <w:t xml:space="preserve"> event handler to an element. </w:t>
      </w:r>
    </w:p>
    <w:p w14:paraId="1FF4F651" w14:textId="15D56034" w:rsidR="009A14F8" w:rsidRPr="00D573C2" w:rsidRDefault="009A14F8">
      <w:pPr>
        <w:pStyle w:val="ListParagraph"/>
        <w:numPr>
          <w:ilvl w:val="0"/>
          <w:numId w:val="129"/>
        </w:numPr>
      </w:pPr>
      <w:r>
        <w:t xml:space="preserve">Here in event on not add </w:t>
      </w:r>
    </w:p>
    <w:p w14:paraId="1EAA2A3C" w14:textId="5EF44E79" w:rsidR="001E7FB4" w:rsidRPr="00D573C2" w:rsidRDefault="001E7FB4" w:rsidP="009A14F8">
      <w:pPr>
        <w:spacing w:after="0"/>
      </w:pPr>
      <w:r w:rsidRPr="00D573C2">
        <w:tab/>
      </w:r>
      <w:r w:rsidRPr="009A14F8">
        <w:rPr>
          <w:b/>
          <w:bCs/>
        </w:rPr>
        <w:t>Syntax:</w:t>
      </w:r>
      <w:r w:rsidRPr="00D573C2">
        <w:t xml:space="preserve"> </w:t>
      </w:r>
      <w:proofErr w:type="spellStart"/>
      <w:proofErr w:type="gramStart"/>
      <w:r w:rsidRPr="00D573C2">
        <w:t>element.addEventListener</w:t>
      </w:r>
      <w:proofErr w:type="spellEnd"/>
      <w:proofErr w:type="gramEnd"/>
      <w:r w:rsidRPr="00D573C2">
        <w:t>(event, function, </w:t>
      </w:r>
      <w:proofErr w:type="spellStart"/>
      <w:r w:rsidRPr="00D573C2">
        <w:t>useCapture</w:t>
      </w:r>
      <w:proofErr w:type="spellEnd"/>
      <w:r w:rsidRPr="00D573C2">
        <w:t>);</w:t>
      </w:r>
    </w:p>
    <w:p w14:paraId="526D852F" w14:textId="7B1BD398" w:rsidR="009A14F8" w:rsidRPr="009A14F8" w:rsidRDefault="009A14F8" w:rsidP="009A14F8">
      <w:pPr>
        <w:spacing w:after="0"/>
        <w:ind w:left="720"/>
        <w:rPr>
          <w:b/>
          <w:bCs/>
        </w:rPr>
      </w:pPr>
      <w:r w:rsidRPr="009A14F8">
        <w:rPr>
          <w:b/>
          <w:bCs/>
        </w:rPr>
        <w:t xml:space="preserve">Parameter: </w:t>
      </w:r>
    </w:p>
    <w:p w14:paraId="0FFC032A" w14:textId="233C1139" w:rsidR="001E7FB4" w:rsidRPr="00D573C2" w:rsidRDefault="001E7FB4" w:rsidP="009A14F8">
      <w:pPr>
        <w:spacing w:after="0"/>
        <w:ind w:left="1440"/>
      </w:pPr>
      <w:r w:rsidRPr="00D573C2">
        <w:t>event: The name of the event.</w:t>
      </w:r>
    </w:p>
    <w:p w14:paraId="08641865" w14:textId="6D953415" w:rsidR="001E7FB4" w:rsidRPr="00D573C2" w:rsidRDefault="001E7FB4" w:rsidP="009A14F8">
      <w:pPr>
        <w:spacing w:after="0"/>
        <w:ind w:left="1440"/>
      </w:pPr>
      <w:r w:rsidRPr="00D573C2">
        <w:t>function:  The function to run when the event occurs.</w:t>
      </w:r>
    </w:p>
    <w:p w14:paraId="2AEDEA27" w14:textId="77777777" w:rsidR="001E7FB4" w:rsidRPr="00D573C2" w:rsidRDefault="001E7FB4" w:rsidP="009A14F8">
      <w:pPr>
        <w:spacing w:after="0"/>
        <w:ind w:left="1440"/>
      </w:pPr>
      <w:proofErr w:type="spellStart"/>
      <w:proofErr w:type="gramStart"/>
      <w:r w:rsidRPr="00D573C2">
        <w:lastRenderedPageBreak/>
        <w:t>useCapture</w:t>
      </w:r>
      <w:proofErr w:type="spellEnd"/>
      <w:r w:rsidRPr="00D573C2">
        <w:t xml:space="preserve"> :</w:t>
      </w:r>
      <w:proofErr w:type="gramEnd"/>
      <w:r w:rsidRPr="00D573C2">
        <w:t xml:space="preserve"> </w:t>
      </w:r>
    </w:p>
    <w:p w14:paraId="47D081E9" w14:textId="26808152" w:rsidR="001E7FB4" w:rsidRPr="00D573C2" w:rsidRDefault="001E7FB4">
      <w:pPr>
        <w:pStyle w:val="ListParagraph"/>
        <w:numPr>
          <w:ilvl w:val="0"/>
          <w:numId w:val="83"/>
        </w:numPr>
        <w:spacing w:after="0"/>
        <w:ind w:left="2880"/>
      </w:pPr>
      <w:r w:rsidRPr="00D573C2">
        <w:t>Optional (default = false).</w:t>
      </w:r>
    </w:p>
    <w:p w14:paraId="77862473" w14:textId="35BD84A1" w:rsidR="001E7FB4" w:rsidRPr="00D573C2" w:rsidRDefault="001E7FB4">
      <w:pPr>
        <w:pStyle w:val="ListParagraph"/>
        <w:numPr>
          <w:ilvl w:val="0"/>
          <w:numId w:val="83"/>
        </w:numPr>
        <w:spacing w:after="0"/>
        <w:ind w:left="2880"/>
      </w:pPr>
      <w:r w:rsidRPr="00D573C2">
        <w:t>false </w:t>
      </w:r>
      <w:r w:rsidR="00F453E6" w:rsidRPr="00D573C2">
        <w:t xml:space="preserve">– it called inner div </w:t>
      </w:r>
      <w:proofErr w:type="gramStart"/>
      <w:r w:rsidR="00F453E6" w:rsidRPr="00D573C2">
        <w:t xml:space="preserve">first </w:t>
      </w:r>
      <w:r w:rsidRPr="00D573C2">
        <w:t>.</w:t>
      </w:r>
      <w:proofErr w:type="gramEnd"/>
    </w:p>
    <w:p w14:paraId="56ABF941" w14:textId="31F3EB77" w:rsidR="001E7FB4" w:rsidRPr="00D573C2" w:rsidRDefault="001E7FB4">
      <w:pPr>
        <w:pStyle w:val="ListParagraph"/>
        <w:numPr>
          <w:ilvl w:val="0"/>
          <w:numId w:val="83"/>
        </w:numPr>
        <w:spacing w:after="0"/>
        <w:ind w:left="2880"/>
      </w:pPr>
      <w:r w:rsidRPr="00D573C2">
        <w:t>true -</w:t>
      </w:r>
      <w:r w:rsidR="00F453E6" w:rsidRPr="00D573C2">
        <w:t xml:space="preserve"> it </w:t>
      </w:r>
      <w:proofErr w:type="gramStart"/>
      <w:r w:rsidR="00F453E6" w:rsidRPr="00D573C2">
        <w:t>called  outer</w:t>
      </w:r>
      <w:proofErr w:type="gramEnd"/>
      <w:r w:rsidR="00F453E6" w:rsidRPr="00D573C2">
        <w:t xml:space="preserve"> div first</w:t>
      </w:r>
      <w:r w:rsidRPr="00D573C2">
        <w:t>.</w:t>
      </w:r>
    </w:p>
    <w:p w14:paraId="3E4F0210" w14:textId="2EB7D8BC" w:rsidR="00F641BA" w:rsidRPr="009A14F8" w:rsidRDefault="00F641BA" w:rsidP="009A14F8">
      <w:pPr>
        <w:spacing w:after="0"/>
        <w:ind w:left="720"/>
        <w:rPr>
          <w:b/>
          <w:bCs/>
        </w:rPr>
      </w:pPr>
      <w:proofErr w:type="gramStart"/>
      <w:r w:rsidRPr="009A14F8">
        <w:rPr>
          <w:b/>
          <w:bCs/>
        </w:rPr>
        <w:t>Code :</w:t>
      </w:r>
      <w:proofErr w:type="gramEnd"/>
    </w:p>
    <w:p w14:paraId="5E026BED" w14:textId="59B72D77" w:rsidR="00F641BA" w:rsidRDefault="00F641BA" w:rsidP="009A14F8">
      <w:pPr>
        <w:spacing w:after="0"/>
        <w:ind w:left="720"/>
      </w:pPr>
      <w:r w:rsidRPr="00D573C2">
        <w:tab/>
        <w:t>&lt;button id</w:t>
      </w:r>
      <w:proofErr w:type="gramStart"/>
      <w:r w:rsidRPr="00D573C2">
        <w:t>=”main</w:t>
      </w:r>
      <w:proofErr w:type="gramEnd"/>
      <w:r w:rsidRPr="00D573C2">
        <w:t>”&gt; click me &lt;/button&gt;</w:t>
      </w:r>
    </w:p>
    <w:p w14:paraId="63581302" w14:textId="1CB84705" w:rsidR="009A14F8" w:rsidRPr="00D573C2" w:rsidRDefault="009A14F8" w:rsidP="009A14F8">
      <w:pPr>
        <w:spacing w:after="0"/>
        <w:ind w:left="720"/>
      </w:pPr>
      <w:r>
        <w:tab/>
        <w:t xml:space="preserve">var main = </w:t>
      </w:r>
      <w:proofErr w:type="spellStart"/>
      <w:r w:rsidRPr="00D573C2">
        <w:t>Document.getElementById</w:t>
      </w:r>
      <w:proofErr w:type="spellEnd"/>
      <w:r w:rsidRPr="00D573C2">
        <w:t>(“main”</w:t>
      </w:r>
      <w:r>
        <w:t>);</w:t>
      </w:r>
    </w:p>
    <w:p w14:paraId="6731A298" w14:textId="22634B71" w:rsidR="00F641BA" w:rsidRPr="00D573C2" w:rsidRDefault="00F641BA" w:rsidP="009A14F8">
      <w:pPr>
        <w:spacing w:after="0"/>
        <w:ind w:left="720"/>
      </w:pPr>
      <w:r w:rsidRPr="00D573C2">
        <w:tab/>
      </w:r>
      <w:proofErr w:type="spellStart"/>
      <w:proofErr w:type="gramStart"/>
      <w:r w:rsidRPr="00D573C2">
        <w:t>main.addEventListener</w:t>
      </w:r>
      <w:proofErr w:type="spellEnd"/>
      <w:proofErr w:type="gramEnd"/>
      <w:r w:rsidRPr="00D573C2">
        <w:t>(“click”, function(){</w:t>
      </w:r>
    </w:p>
    <w:p w14:paraId="66705C99" w14:textId="4D791C8A" w:rsidR="00F641BA" w:rsidRPr="00D573C2" w:rsidRDefault="00F641BA" w:rsidP="009A14F8">
      <w:pPr>
        <w:spacing w:after="0"/>
        <w:ind w:left="720"/>
      </w:pPr>
      <w:r w:rsidRPr="00D573C2">
        <w:tab/>
      </w:r>
      <w:r w:rsidRPr="00D573C2">
        <w:tab/>
      </w:r>
      <w:proofErr w:type="gramStart"/>
      <w:r w:rsidRPr="00D573C2">
        <w:t>console.log(</w:t>
      </w:r>
      <w:proofErr w:type="gramEnd"/>
      <w:r w:rsidRPr="00D573C2">
        <w:t>“hello world”);</w:t>
      </w:r>
    </w:p>
    <w:p w14:paraId="4797A6BB" w14:textId="7E863DC4" w:rsidR="003A43BB" w:rsidRDefault="00F641BA" w:rsidP="006E0B8A">
      <w:pPr>
        <w:spacing w:after="0"/>
        <w:ind w:left="720"/>
      </w:pPr>
      <w:r w:rsidRPr="00D573C2">
        <w:tab/>
        <w:t>})</w:t>
      </w:r>
    </w:p>
    <w:p w14:paraId="7EFC7DFD" w14:textId="77777777" w:rsidR="006E0B8A" w:rsidRPr="006E0B8A" w:rsidRDefault="006E0B8A" w:rsidP="006E0B8A">
      <w:pPr>
        <w:spacing w:after="0"/>
        <w:ind w:left="720"/>
      </w:pPr>
    </w:p>
    <w:p w14:paraId="00369EA9" w14:textId="665BE5A2" w:rsidR="003A43BB" w:rsidRDefault="003A43BB" w:rsidP="003A43BB">
      <w:proofErr w:type="spellStart"/>
      <w:proofErr w:type="gramStart"/>
      <w:r w:rsidRPr="009A14F8">
        <w:rPr>
          <w:b/>
          <w:bCs/>
          <w:sz w:val="24"/>
          <w:szCs w:val="24"/>
        </w:rPr>
        <w:t>removeEventListener</w:t>
      </w:r>
      <w:proofErr w:type="spellEnd"/>
      <w:r w:rsidRPr="009A14F8">
        <w:rPr>
          <w:b/>
          <w:bCs/>
          <w:sz w:val="24"/>
          <w:szCs w:val="24"/>
        </w:rPr>
        <w:t xml:space="preserve"> :</w:t>
      </w:r>
      <w:proofErr w:type="gramEnd"/>
      <w:r w:rsidR="009A14F8">
        <w:rPr>
          <w:b/>
          <w:bCs/>
          <w:sz w:val="24"/>
          <w:szCs w:val="24"/>
        </w:rPr>
        <w:t xml:space="preserve"> </w:t>
      </w:r>
      <w:r>
        <w:t>we can remove a</w:t>
      </w:r>
      <w:r w:rsidR="009A14F8">
        <w:t>n</w:t>
      </w:r>
      <w:r>
        <w:t xml:space="preserve"> event from a</w:t>
      </w:r>
      <w:r w:rsidR="009A14F8">
        <w:t xml:space="preserve">n </w:t>
      </w:r>
      <w:r>
        <w:t xml:space="preserve"> element with this. </w:t>
      </w:r>
    </w:p>
    <w:p w14:paraId="19E4D5CA" w14:textId="16DC545D" w:rsidR="003A43BB" w:rsidRPr="009A14F8" w:rsidRDefault="003A43BB" w:rsidP="003A43BB">
      <w:pPr>
        <w:spacing w:after="0"/>
      </w:pPr>
      <w:r>
        <w:tab/>
      </w:r>
      <w:r w:rsidRPr="009A14F8">
        <w:t>&lt;button id</w:t>
      </w:r>
      <w:proofErr w:type="gramStart"/>
      <w:r w:rsidRPr="009A14F8">
        <w:t>=”main</w:t>
      </w:r>
      <w:proofErr w:type="gramEnd"/>
      <w:r w:rsidRPr="009A14F8">
        <w:t>” onclick=”</w:t>
      </w:r>
      <w:proofErr w:type="spellStart"/>
      <w:r w:rsidRPr="009A14F8">
        <w:t>abc</w:t>
      </w:r>
      <w:proofErr w:type="spellEnd"/>
      <w:r w:rsidRPr="009A14F8">
        <w:t>()”&gt; click me &lt;/button&gt;</w:t>
      </w:r>
    </w:p>
    <w:p w14:paraId="25CFF23E" w14:textId="3F54E370" w:rsidR="009A14F8" w:rsidRPr="009A14F8" w:rsidRDefault="009A14F8" w:rsidP="009A14F8">
      <w:pPr>
        <w:spacing w:after="0"/>
        <w:ind w:left="720"/>
      </w:pPr>
      <w:r>
        <w:t>v</w:t>
      </w:r>
      <w:r w:rsidRPr="009A14F8">
        <w:t xml:space="preserve">ar main = </w:t>
      </w:r>
      <w:proofErr w:type="spellStart"/>
      <w:r w:rsidRPr="009A14F8">
        <w:t>Document.getElementById</w:t>
      </w:r>
      <w:proofErr w:type="spellEnd"/>
      <w:r w:rsidRPr="009A14F8">
        <w:t>(“main”);</w:t>
      </w:r>
    </w:p>
    <w:p w14:paraId="7AEA701C" w14:textId="358D0572" w:rsidR="003A43BB" w:rsidRPr="009A14F8" w:rsidRDefault="009A14F8" w:rsidP="003A43BB">
      <w:pPr>
        <w:spacing w:after="0"/>
      </w:pPr>
      <w:r w:rsidRPr="009A14F8">
        <w:tab/>
      </w:r>
      <w:proofErr w:type="spellStart"/>
      <w:proofErr w:type="gramStart"/>
      <w:r w:rsidR="003A43BB" w:rsidRPr="009A14F8">
        <w:t>main.addEventListener</w:t>
      </w:r>
      <w:proofErr w:type="spellEnd"/>
      <w:proofErr w:type="gramEnd"/>
      <w:r w:rsidR="003A43BB" w:rsidRPr="009A14F8">
        <w:t>(“click”, function(){</w:t>
      </w:r>
    </w:p>
    <w:p w14:paraId="0EDBD830" w14:textId="5BA97F6E" w:rsidR="003A43BB" w:rsidRPr="009A14F8" w:rsidRDefault="003A43BB" w:rsidP="003A43BB">
      <w:pPr>
        <w:spacing w:after="0"/>
      </w:pPr>
      <w:r w:rsidRPr="009A14F8">
        <w:tab/>
      </w:r>
      <w:r w:rsidRPr="009A14F8">
        <w:tab/>
      </w:r>
      <w:proofErr w:type="gramStart"/>
      <w:r w:rsidRPr="009A14F8">
        <w:t>document.getElementById</w:t>
      </w:r>
      <w:proofErr w:type="gramEnd"/>
      <w:r w:rsidRPr="009A14F8">
        <w:t>(“main”).removeEventListener(“click”,”abc”)</w:t>
      </w:r>
    </w:p>
    <w:p w14:paraId="2E28BA17" w14:textId="682CEFCD" w:rsidR="003634F9" w:rsidRDefault="003A43BB" w:rsidP="006E0B8A">
      <w:pPr>
        <w:spacing w:after="0"/>
      </w:pPr>
      <w:r w:rsidRPr="009A14F8">
        <w:tab/>
        <w:t>})</w:t>
      </w:r>
    </w:p>
    <w:p w14:paraId="1EF87952" w14:textId="77777777" w:rsidR="006E0B8A" w:rsidRDefault="006E0B8A" w:rsidP="006E0B8A">
      <w:pPr>
        <w:spacing w:after="0"/>
      </w:pPr>
    </w:p>
    <w:p w14:paraId="6F0FE74B" w14:textId="56DDD358" w:rsidR="003634F9" w:rsidRDefault="003634F9" w:rsidP="002C1F14">
      <w:pPr>
        <w:pStyle w:val="Heading2"/>
      </w:pPr>
      <w:r>
        <w:t xml:space="preserve">Traversal Method </w:t>
      </w:r>
    </w:p>
    <w:p w14:paraId="1701B29C" w14:textId="0D0FAFD3" w:rsidR="003634F9" w:rsidRDefault="003634F9">
      <w:pPr>
        <w:pStyle w:val="ListParagraph"/>
        <w:numPr>
          <w:ilvl w:val="0"/>
          <w:numId w:val="84"/>
        </w:numPr>
      </w:pPr>
      <w:proofErr w:type="spellStart"/>
      <w:r>
        <w:t>parentNode</w:t>
      </w:r>
      <w:proofErr w:type="spellEnd"/>
      <w:r>
        <w:t xml:space="preserve"> </w:t>
      </w:r>
    </w:p>
    <w:p w14:paraId="2DD8EA13" w14:textId="06416C1F" w:rsidR="003634F9" w:rsidRDefault="003634F9">
      <w:pPr>
        <w:pStyle w:val="ListParagraph"/>
        <w:numPr>
          <w:ilvl w:val="0"/>
          <w:numId w:val="84"/>
        </w:numPr>
      </w:pPr>
      <w:proofErr w:type="spellStart"/>
      <w:r>
        <w:t>parentElement</w:t>
      </w:r>
      <w:proofErr w:type="spellEnd"/>
      <w:r>
        <w:t xml:space="preserve"> </w:t>
      </w:r>
    </w:p>
    <w:p w14:paraId="16DD9E08" w14:textId="4E912884" w:rsidR="003634F9" w:rsidRDefault="003634F9">
      <w:pPr>
        <w:pStyle w:val="ListParagraph"/>
        <w:numPr>
          <w:ilvl w:val="0"/>
          <w:numId w:val="84"/>
        </w:numPr>
      </w:pPr>
      <w:r>
        <w:t xml:space="preserve">Children </w:t>
      </w:r>
    </w:p>
    <w:p w14:paraId="31CC334F" w14:textId="39A48D2E" w:rsidR="003634F9" w:rsidRDefault="003634F9">
      <w:pPr>
        <w:pStyle w:val="ListParagraph"/>
        <w:numPr>
          <w:ilvl w:val="0"/>
          <w:numId w:val="84"/>
        </w:numPr>
      </w:pPr>
      <w:proofErr w:type="spellStart"/>
      <w:r>
        <w:t>childNOdes</w:t>
      </w:r>
      <w:proofErr w:type="spellEnd"/>
      <w:r>
        <w:t xml:space="preserve"> </w:t>
      </w:r>
    </w:p>
    <w:p w14:paraId="78C900EA" w14:textId="62EDBFB7" w:rsidR="003634F9" w:rsidRDefault="003634F9">
      <w:pPr>
        <w:pStyle w:val="ListParagraph"/>
        <w:numPr>
          <w:ilvl w:val="0"/>
          <w:numId w:val="84"/>
        </w:numPr>
      </w:pPr>
      <w:proofErr w:type="spellStart"/>
      <w:r>
        <w:t>firstChild</w:t>
      </w:r>
      <w:proofErr w:type="spellEnd"/>
      <w:r>
        <w:t xml:space="preserve"> </w:t>
      </w:r>
    </w:p>
    <w:p w14:paraId="55E0A7D2" w14:textId="481AB1AA" w:rsidR="003634F9" w:rsidRDefault="003634F9">
      <w:pPr>
        <w:pStyle w:val="ListParagraph"/>
        <w:numPr>
          <w:ilvl w:val="0"/>
          <w:numId w:val="84"/>
        </w:numPr>
      </w:pPr>
      <w:proofErr w:type="spellStart"/>
      <w:r>
        <w:t>firstElementChild</w:t>
      </w:r>
      <w:proofErr w:type="spellEnd"/>
      <w:r>
        <w:t xml:space="preserve"> </w:t>
      </w:r>
    </w:p>
    <w:p w14:paraId="431EA551" w14:textId="398E2434" w:rsidR="003634F9" w:rsidRDefault="003634F9">
      <w:pPr>
        <w:pStyle w:val="ListParagraph"/>
        <w:numPr>
          <w:ilvl w:val="0"/>
          <w:numId w:val="84"/>
        </w:numPr>
      </w:pPr>
      <w:proofErr w:type="spellStart"/>
      <w:r>
        <w:t>lastChild</w:t>
      </w:r>
      <w:proofErr w:type="spellEnd"/>
    </w:p>
    <w:p w14:paraId="1D0FC1B9" w14:textId="1A71A4AF" w:rsidR="003634F9" w:rsidRDefault="003634F9">
      <w:pPr>
        <w:pStyle w:val="ListParagraph"/>
        <w:numPr>
          <w:ilvl w:val="0"/>
          <w:numId w:val="84"/>
        </w:numPr>
      </w:pPr>
      <w:proofErr w:type="spellStart"/>
      <w:r>
        <w:t>lastElementChild</w:t>
      </w:r>
      <w:proofErr w:type="spellEnd"/>
    </w:p>
    <w:p w14:paraId="14C7A000" w14:textId="5D1EAD3E" w:rsidR="003634F9" w:rsidRDefault="003634F9">
      <w:pPr>
        <w:pStyle w:val="ListParagraph"/>
        <w:numPr>
          <w:ilvl w:val="0"/>
          <w:numId w:val="84"/>
        </w:numPr>
      </w:pPr>
      <w:proofErr w:type="spellStart"/>
      <w:r>
        <w:t>nextElementSibling</w:t>
      </w:r>
      <w:proofErr w:type="spellEnd"/>
      <w:r>
        <w:t xml:space="preserve"> </w:t>
      </w:r>
    </w:p>
    <w:p w14:paraId="7CE905C0" w14:textId="4F4B89B7" w:rsidR="003634F9" w:rsidRDefault="003634F9">
      <w:pPr>
        <w:pStyle w:val="ListParagraph"/>
        <w:numPr>
          <w:ilvl w:val="0"/>
          <w:numId w:val="84"/>
        </w:numPr>
      </w:pPr>
      <w:proofErr w:type="spellStart"/>
      <w:r>
        <w:t>nextSibling</w:t>
      </w:r>
      <w:proofErr w:type="spellEnd"/>
    </w:p>
    <w:p w14:paraId="1FEF00D5" w14:textId="6B8E5AD6" w:rsidR="003634F9" w:rsidRDefault="003634F9">
      <w:pPr>
        <w:pStyle w:val="ListParagraph"/>
        <w:numPr>
          <w:ilvl w:val="0"/>
          <w:numId w:val="84"/>
        </w:numPr>
      </w:pPr>
      <w:proofErr w:type="spellStart"/>
      <w:r>
        <w:t>previousElementSibling</w:t>
      </w:r>
      <w:proofErr w:type="spellEnd"/>
      <w:r>
        <w:t xml:space="preserve"> </w:t>
      </w:r>
    </w:p>
    <w:p w14:paraId="4F3FA406" w14:textId="17F5EC5D" w:rsidR="003634F9" w:rsidRPr="003634F9" w:rsidRDefault="003634F9">
      <w:pPr>
        <w:pStyle w:val="ListParagraph"/>
        <w:numPr>
          <w:ilvl w:val="0"/>
          <w:numId w:val="84"/>
        </w:numPr>
      </w:pPr>
      <w:proofErr w:type="spellStart"/>
      <w:r>
        <w:t>previousSibling</w:t>
      </w:r>
      <w:proofErr w:type="spellEnd"/>
      <w:r>
        <w:t xml:space="preserve"> </w:t>
      </w:r>
    </w:p>
    <w:sectPr w:rsidR="003634F9" w:rsidRPr="003634F9" w:rsidSect="00EB4ACD">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FD910A" w14:textId="77777777" w:rsidR="00BD6551" w:rsidRDefault="00BD6551" w:rsidP="00855C1C">
      <w:pPr>
        <w:spacing w:after="0" w:line="240" w:lineRule="auto"/>
      </w:pPr>
      <w:r>
        <w:separator/>
      </w:r>
    </w:p>
  </w:endnote>
  <w:endnote w:type="continuationSeparator" w:id="0">
    <w:p w14:paraId="448075A8" w14:textId="77777777" w:rsidR="00BD6551" w:rsidRDefault="00BD6551" w:rsidP="00855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var(--font-code)">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var(--font-family-code)">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22068" w14:textId="77777777" w:rsidR="00BD6551" w:rsidRDefault="00BD6551" w:rsidP="00855C1C">
      <w:pPr>
        <w:spacing w:after="0" w:line="240" w:lineRule="auto"/>
      </w:pPr>
      <w:r>
        <w:separator/>
      </w:r>
    </w:p>
  </w:footnote>
  <w:footnote w:type="continuationSeparator" w:id="0">
    <w:p w14:paraId="16FC3779" w14:textId="77777777" w:rsidR="00BD6551" w:rsidRDefault="00BD6551" w:rsidP="00855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A3B49"/>
    <w:multiLevelType w:val="hybridMultilevel"/>
    <w:tmpl w:val="D32005AE"/>
    <w:lvl w:ilvl="0" w:tplc="3EC0AA30">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C2E0D"/>
    <w:multiLevelType w:val="hybridMultilevel"/>
    <w:tmpl w:val="E3FAA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7D40AD"/>
    <w:multiLevelType w:val="hybridMultilevel"/>
    <w:tmpl w:val="CBB0C57A"/>
    <w:lvl w:ilvl="0" w:tplc="3EC0B8F0">
      <w:start w:val="1"/>
      <w:numFmt w:val="decimal"/>
      <w:lvlText w:val="%1."/>
      <w:lvlJc w:val="left"/>
      <w:pPr>
        <w:ind w:left="72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71F6533"/>
    <w:multiLevelType w:val="hybridMultilevel"/>
    <w:tmpl w:val="8550AD9A"/>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72D0888"/>
    <w:multiLevelType w:val="hybridMultilevel"/>
    <w:tmpl w:val="7EC0FEB6"/>
    <w:lvl w:ilvl="0" w:tplc="3F86573E">
      <w:start w:val="1"/>
      <w:numFmt w:val="upperLetter"/>
      <w:lvlText w:val="%1."/>
      <w:lvlJc w:val="left"/>
      <w:pPr>
        <w:ind w:left="360" w:hanging="360"/>
      </w:pPr>
      <w:rPr>
        <w:rFonts w:hint="default"/>
        <w:b/>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767A6F"/>
    <w:multiLevelType w:val="hybridMultilevel"/>
    <w:tmpl w:val="858CDF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78538A0"/>
    <w:multiLevelType w:val="hybridMultilevel"/>
    <w:tmpl w:val="FCEED7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78A6FD0"/>
    <w:multiLevelType w:val="hybridMultilevel"/>
    <w:tmpl w:val="3AB0E5D8"/>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7920F78"/>
    <w:multiLevelType w:val="multilevel"/>
    <w:tmpl w:val="23249DF2"/>
    <w:lvl w:ilvl="0">
      <w:start w:val="1"/>
      <w:numFmt w:val="decimal"/>
      <w:lvlText w:val="%1."/>
      <w:lvlJc w:val="left"/>
      <w:pPr>
        <w:tabs>
          <w:tab w:val="num" w:pos="1800"/>
        </w:tabs>
        <w:ind w:left="1800" w:hanging="360"/>
      </w:pPr>
      <w:rPr>
        <w:rFonts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9" w15:restartNumberingAfterBreak="0">
    <w:nsid w:val="09884B55"/>
    <w:multiLevelType w:val="hybridMultilevel"/>
    <w:tmpl w:val="BC6E7902"/>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9EF3BB2"/>
    <w:multiLevelType w:val="hybridMultilevel"/>
    <w:tmpl w:val="A4D6442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0A0C258B"/>
    <w:multiLevelType w:val="hybridMultilevel"/>
    <w:tmpl w:val="090A34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0A5C187F"/>
    <w:multiLevelType w:val="hybridMultilevel"/>
    <w:tmpl w:val="CE0675BA"/>
    <w:lvl w:ilvl="0" w:tplc="3EC0B8F0">
      <w:start w:val="1"/>
      <w:numFmt w:val="decimal"/>
      <w:lvlText w:val="%1."/>
      <w:lvlJc w:val="left"/>
      <w:pPr>
        <w:ind w:left="3240" w:hanging="360"/>
      </w:pPr>
      <w:rPr>
        <w:rFonts w:hint="default"/>
        <w:b/>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0A5D4FBC"/>
    <w:multiLevelType w:val="hybridMultilevel"/>
    <w:tmpl w:val="5CDE44E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BA3B8D"/>
    <w:multiLevelType w:val="hybridMultilevel"/>
    <w:tmpl w:val="92EE29BE"/>
    <w:lvl w:ilvl="0" w:tplc="FFFFFFFF">
      <w:start w:val="1"/>
      <w:numFmt w:val="decimal"/>
      <w:lvlText w:val="%1."/>
      <w:lvlJc w:val="left"/>
      <w:pPr>
        <w:ind w:left="1440" w:hanging="360"/>
      </w:pPr>
      <w:rPr>
        <w:rFonts w:hint="default"/>
        <w:b/>
        <w:bCs/>
        <w:color w:val="auto"/>
      </w:rPr>
    </w:lvl>
    <w:lvl w:ilvl="1" w:tplc="04090019" w:tentative="1">
      <w:start w:val="1"/>
      <w:numFmt w:val="lowerLetter"/>
      <w:lvlText w:val="%2."/>
      <w:lvlJc w:val="left"/>
      <w:pPr>
        <w:ind w:left="2472" w:hanging="360"/>
      </w:pPr>
    </w:lvl>
    <w:lvl w:ilvl="2" w:tplc="0409001B" w:tentative="1">
      <w:start w:val="1"/>
      <w:numFmt w:val="lowerRoman"/>
      <w:lvlText w:val="%3."/>
      <w:lvlJc w:val="right"/>
      <w:pPr>
        <w:ind w:left="3192" w:hanging="180"/>
      </w:pPr>
    </w:lvl>
    <w:lvl w:ilvl="3" w:tplc="0409000F" w:tentative="1">
      <w:start w:val="1"/>
      <w:numFmt w:val="decimal"/>
      <w:lvlText w:val="%4."/>
      <w:lvlJc w:val="left"/>
      <w:pPr>
        <w:ind w:left="3912" w:hanging="360"/>
      </w:pPr>
    </w:lvl>
    <w:lvl w:ilvl="4" w:tplc="04090019" w:tentative="1">
      <w:start w:val="1"/>
      <w:numFmt w:val="lowerLetter"/>
      <w:lvlText w:val="%5."/>
      <w:lvlJc w:val="left"/>
      <w:pPr>
        <w:ind w:left="4632" w:hanging="360"/>
      </w:pPr>
    </w:lvl>
    <w:lvl w:ilvl="5" w:tplc="0409001B" w:tentative="1">
      <w:start w:val="1"/>
      <w:numFmt w:val="lowerRoman"/>
      <w:lvlText w:val="%6."/>
      <w:lvlJc w:val="right"/>
      <w:pPr>
        <w:ind w:left="5352" w:hanging="180"/>
      </w:pPr>
    </w:lvl>
    <w:lvl w:ilvl="6" w:tplc="0409000F" w:tentative="1">
      <w:start w:val="1"/>
      <w:numFmt w:val="decimal"/>
      <w:lvlText w:val="%7."/>
      <w:lvlJc w:val="left"/>
      <w:pPr>
        <w:ind w:left="6072" w:hanging="360"/>
      </w:pPr>
    </w:lvl>
    <w:lvl w:ilvl="7" w:tplc="04090019" w:tentative="1">
      <w:start w:val="1"/>
      <w:numFmt w:val="lowerLetter"/>
      <w:lvlText w:val="%8."/>
      <w:lvlJc w:val="left"/>
      <w:pPr>
        <w:ind w:left="6792" w:hanging="360"/>
      </w:pPr>
    </w:lvl>
    <w:lvl w:ilvl="8" w:tplc="0409001B" w:tentative="1">
      <w:start w:val="1"/>
      <w:numFmt w:val="lowerRoman"/>
      <w:lvlText w:val="%9."/>
      <w:lvlJc w:val="right"/>
      <w:pPr>
        <w:ind w:left="7512" w:hanging="180"/>
      </w:pPr>
    </w:lvl>
  </w:abstractNum>
  <w:abstractNum w:abstractNumId="15" w15:restartNumberingAfterBreak="0">
    <w:nsid w:val="0C1B228A"/>
    <w:multiLevelType w:val="hybridMultilevel"/>
    <w:tmpl w:val="9CB426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0C986052"/>
    <w:multiLevelType w:val="hybridMultilevel"/>
    <w:tmpl w:val="F2764BFA"/>
    <w:lvl w:ilvl="0" w:tplc="236077C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0CAC60C8"/>
    <w:multiLevelType w:val="hybridMultilevel"/>
    <w:tmpl w:val="49780D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0CC4773E"/>
    <w:multiLevelType w:val="hybridMultilevel"/>
    <w:tmpl w:val="A66E6A34"/>
    <w:lvl w:ilvl="0" w:tplc="53E0202A">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0CD748CD"/>
    <w:multiLevelType w:val="hybridMultilevel"/>
    <w:tmpl w:val="3434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CE275FE"/>
    <w:multiLevelType w:val="hybridMultilevel"/>
    <w:tmpl w:val="E37EE552"/>
    <w:lvl w:ilvl="0" w:tplc="14927698">
      <w:start w:val="1"/>
      <w:numFmt w:val="decimal"/>
      <w:lvlText w:val="%1."/>
      <w:lvlJc w:val="left"/>
      <w:pPr>
        <w:ind w:left="360" w:hanging="360"/>
      </w:pPr>
      <w:rPr>
        <w:rFonts w:hint="default"/>
        <w:b w:val="0"/>
        <w:bCs/>
        <w:color w:val="44546A" w:themeColor="text2"/>
        <w:sz w:val="22"/>
        <w:szCs w:val="2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1" w15:restartNumberingAfterBreak="0">
    <w:nsid w:val="0D385341"/>
    <w:multiLevelType w:val="hybridMultilevel"/>
    <w:tmpl w:val="549698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0EE9255D"/>
    <w:multiLevelType w:val="hybridMultilevel"/>
    <w:tmpl w:val="83643AC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0F6E1B03"/>
    <w:multiLevelType w:val="hybridMultilevel"/>
    <w:tmpl w:val="84B69ACC"/>
    <w:lvl w:ilvl="0" w:tplc="0409000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4" w15:restartNumberingAfterBreak="0">
    <w:nsid w:val="0FC955EE"/>
    <w:multiLevelType w:val="hybridMultilevel"/>
    <w:tmpl w:val="02361C9A"/>
    <w:lvl w:ilvl="0" w:tplc="94ACF49C">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10826D5E"/>
    <w:multiLevelType w:val="hybridMultilevel"/>
    <w:tmpl w:val="EBA24C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123A7482"/>
    <w:multiLevelType w:val="hybridMultilevel"/>
    <w:tmpl w:val="F39E9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25C0B92"/>
    <w:multiLevelType w:val="hybridMultilevel"/>
    <w:tmpl w:val="9016208C"/>
    <w:lvl w:ilvl="0" w:tplc="FFFFFFFF">
      <w:start w:val="1"/>
      <w:numFmt w:val="decimal"/>
      <w:lvlText w:val="%1."/>
      <w:lvlJc w:val="left"/>
      <w:pPr>
        <w:ind w:left="768" w:hanging="360"/>
      </w:pPr>
      <w:rPr>
        <w:rFonts w:hint="default"/>
        <w:b/>
        <w:bCs/>
        <w:color w:val="auto"/>
      </w:rPr>
    </w:lvl>
    <w:lvl w:ilvl="1" w:tplc="FFFFFFFF" w:tentative="1">
      <w:start w:val="1"/>
      <w:numFmt w:val="lowerLetter"/>
      <w:lvlText w:val="%2."/>
      <w:lvlJc w:val="left"/>
      <w:pPr>
        <w:ind w:left="1848" w:hanging="360"/>
      </w:pPr>
    </w:lvl>
    <w:lvl w:ilvl="2" w:tplc="FFFFFFFF" w:tentative="1">
      <w:start w:val="1"/>
      <w:numFmt w:val="lowerRoman"/>
      <w:lvlText w:val="%3."/>
      <w:lvlJc w:val="right"/>
      <w:pPr>
        <w:ind w:left="2568" w:hanging="180"/>
      </w:pPr>
    </w:lvl>
    <w:lvl w:ilvl="3" w:tplc="FFFFFFFF" w:tentative="1">
      <w:start w:val="1"/>
      <w:numFmt w:val="decimal"/>
      <w:lvlText w:val="%4."/>
      <w:lvlJc w:val="left"/>
      <w:pPr>
        <w:ind w:left="3288" w:hanging="360"/>
      </w:pPr>
    </w:lvl>
    <w:lvl w:ilvl="4" w:tplc="FFFFFFFF" w:tentative="1">
      <w:start w:val="1"/>
      <w:numFmt w:val="lowerLetter"/>
      <w:lvlText w:val="%5."/>
      <w:lvlJc w:val="left"/>
      <w:pPr>
        <w:ind w:left="4008" w:hanging="360"/>
      </w:pPr>
    </w:lvl>
    <w:lvl w:ilvl="5" w:tplc="FFFFFFFF" w:tentative="1">
      <w:start w:val="1"/>
      <w:numFmt w:val="lowerRoman"/>
      <w:lvlText w:val="%6."/>
      <w:lvlJc w:val="right"/>
      <w:pPr>
        <w:ind w:left="4728" w:hanging="180"/>
      </w:pPr>
    </w:lvl>
    <w:lvl w:ilvl="6" w:tplc="FFFFFFFF" w:tentative="1">
      <w:start w:val="1"/>
      <w:numFmt w:val="decimal"/>
      <w:lvlText w:val="%7."/>
      <w:lvlJc w:val="left"/>
      <w:pPr>
        <w:ind w:left="5448" w:hanging="360"/>
      </w:pPr>
    </w:lvl>
    <w:lvl w:ilvl="7" w:tplc="FFFFFFFF" w:tentative="1">
      <w:start w:val="1"/>
      <w:numFmt w:val="lowerLetter"/>
      <w:lvlText w:val="%8."/>
      <w:lvlJc w:val="left"/>
      <w:pPr>
        <w:ind w:left="6168" w:hanging="360"/>
      </w:pPr>
    </w:lvl>
    <w:lvl w:ilvl="8" w:tplc="FFFFFFFF" w:tentative="1">
      <w:start w:val="1"/>
      <w:numFmt w:val="lowerRoman"/>
      <w:lvlText w:val="%9."/>
      <w:lvlJc w:val="right"/>
      <w:pPr>
        <w:ind w:left="6888" w:hanging="180"/>
      </w:pPr>
    </w:lvl>
  </w:abstractNum>
  <w:abstractNum w:abstractNumId="28" w15:restartNumberingAfterBreak="0">
    <w:nsid w:val="12C829AA"/>
    <w:multiLevelType w:val="hybridMultilevel"/>
    <w:tmpl w:val="72826178"/>
    <w:lvl w:ilvl="0" w:tplc="17EAAF48">
      <w:start w:val="1"/>
      <w:numFmt w:val="upperLetter"/>
      <w:lvlText w:val="%1."/>
      <w:lvlJc w:val="left"/>
      <w:pPr>
        <w:ind w:left="360" w:hanging="360"/>
      </w:pPr>
      <w:rPr>
        <w:b/>
        <w:color w:val="00B0F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13792A46"/>
    <w:multiLevelType w:val="hybridMultilevel"/>
    <w:tmpl w:val="BCA226AC"/>
    <w:lvl w:ilvl="0" w:tplc="E3082E7E">
      <w:start w:val="1"/>
      <w:numFmt w:val="decimal"/>
      <w:lvlText w:val="%1."/>
      <w:lvlJc w:val="left"/>
      <w:pPr>
        <w:ind w:left="63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13EB5025"/>
    <w:multiLevelType w:val="hybridMultilevel"/>
    <w:tmpl w:val="A4D61926"/>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1" w15:restartNumberingAfterBreak="0">
    <w:nsid w:val="140066EE"/>
    <w:multiLevelType w:val="hybridMultilevel"/>
    <w:tmpl w:val="F2A42C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150F1DD0"/>
    <w:multiLevelType w:val="hybridMultilevel"/>
    <w:tmpl w:val="BBD090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15713541"/>
    <w:multiLevelType w:val="hybridMultilevel"/>
    <w:tmpl w:val="85520C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16795F08"/>
    <w:multiLevelType w:val="hybridMultilevel"/>
    <w:tmpl w:val="1EB6795C"/>
    <w:lvl w:ilvl="0" w:tplc="FFFFFFFF">
      <w:start w:val="1"/>
      <w:numFmt w:val="decimal"/>
      <w:lvlText w:val="%1."/>
      <w:lvlJc w:val="left"/>
      <w:pPr>
        <w:ind w:left="2160" w:hanging="360"/>
      </w:pPr>
      <w:rPr>
        <w:rFonts w:hint="default"/>
        <w:b/>
        <w:bCs/>
        <w:color w:val="auto"/>
      </w:rPr>
    </w:lvl>
    <w:lvl w:ilvl="1" w:tplc="04090019" w:tentative="1">
      <w:start w:val="1"/>
      <w:numFmt w:val="lowerLetter"/>
      <w:lvlText w:val="%2."/>
      <w:lvlJc w:val="left"/>
      <w:pPr>
        <w:ind w:left="3192" w:hanging="360"/>
      </w:pPr>
    </w:lvl>
    <w:lvl w:ilvl="2" w:tplc="0409001B" w:tentative="1">
      <w:start w:val="1"/>
      <w:numFmt w:val="lowerRoman"/>
      <w:lvlText w:val="%3."/>
      <w:lvlJc w:val="right"/>
      <w:pPr>
        <w:ind w:left="3912" w:hanging="180"/>
      </w:pPr>
    </w:lvl>
    <w:lvl w:ilvl="3" w:tplc="0409000F" w:tentative="1">
      <w:start w:val="1"/>
      <w:numFmt w:val="decimal"/>
      <w:lvlText w:val="%4."/>
      <w:lvlJc w:val="left"/>
      <w:pPr>
        <w:ind w:left="4632" w:hanging="360"/>
      </w:pPr>
    </w:lvl>
    <w:lvl w:ilvl="4" w:tplc="04090019" w:tentative="1">
      <w:start w:val="1"/>
      <w:numFmt w:val="lowerLetter"/>
      <w:lvlText w:val="%5."/>
      <w:lvlJc w:val="left"/>
      <w:pPr>
        <w:ind w:left="5352" w:hanging="360"/>
      </w:pPr>
    </w:lvl>
    <w:lvl w:ilvl="5" w:tplc="0409001B" w:tentative="1">
      <w:start w:val="1"/>
      <w:numFmt w:val="lowerRoman"/>
      <w:lvlText w:val="%6."/>
      <w:lvlJc w:val="right"/>
      <w:pPr>
        <w:ind w:left="6072" w:hanging="180"/>
      </w:pPr>
    </w:lvl>
    <w:lvl w:ilvl="6" w:tplc="0409000F" w:tentative="1">
      <w:start w:val="1"/>
      <w:numFmt w:val="decimal"/>
      <w:lvlText w:val="%7."/>
      <w:lvlJc w:val="left"/>
      <w:pPr>
        <w:ind w:left="6792" w:hanging="360"/>
      </w:pPr>
    </w:lvl>
    <w:lvl w:ilvl="7" w:tplc="04090019" w:tentative="1">
      <w:start w:val="1"/>
      <w:numFmt w:val="lowerLetter"/>
      <w:lvlText w:val="%8."/>
      <w:lvlJc w:val="left"/>
      <w:pPr>
        <w:ind w:left="7512" w:hanging="360"/>
      </w:pPr>
    </w:lvl>
    <w:lvl w:ilvl="8" w:tplc="0409001B" w:tentative="1">
      <w:start w:val="1"/>
      <w:numFmt w:val="lowerRoman"/>
      <w:lvlText w:val="%9."/>
      <w:lvlJc w:val="right"/>
      <w:pPr>
        <w:ind w:left="8232" w:hanging="180"/>
      </w:pPr>
    </w:lvl>
  </w:abstractNum>
  <w:abstractNum w:abstractNumId="35" w15:restartNumberingAfterBreak="0">
    <w:nsid w:val="1854064A"/>
    <w:multiLevelType w:val="hybridMultilevel"/>
    <w:tmpl w:val="6ED69A4A"/>
    <w:lvl w:ilvl="0" w:tplc="A1469AE4">
      <w:start w:val="1"/>
      <w:numFmt w:val="decimal"/>
      <w:lvlText w:val="%1."/>
      <w:lvlJc w:val="left"/>
      <w:pPr>
        <w:ind w:left="360" w:hanging="360"/>
      </w:pPr>
      <w:rPr>
        <w:b/>
        <w:bCs/>
        <w:color w:val="auto"/>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092E57"/>
    <w:multiLevelType w:val="hybridMultilevel"/>
    <w:tmpl w:val="988A7B82"/>
    <w:lvl w:ilvl="0" w:tplc="FFFFFFFF">
      <w:start w:val="1"/>
      <w:numFmt w:val="decimal"/>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7" w15:restartNumberingAfterBreak="0">
    <w:nsid w:val="193D74F0"/>
    <w:multiLevelType w:val="hybridMultilevel"/>
    <w:tmpl w:val="24B22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19423C2B"/>
    <w:multiLevelType w:val="hybridMultilevel"/>
    <w:tmpl w:val="F2F67E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B8324D7"/>
    <w:multiLevelType w:val="hybridMultilevel"/>
    <w:tmpl w:val="85DE2E2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15:restartNumberingAfterBreak="0">
    <w:nsid w:val="1BD336E8"/>
    <w:multiLevelType w:val="hybridMultilevel"/>
    <w:tmpl w:val="20F004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1C355626"/>
    <w:multiLevelType w:val="hybridMultilevel"/>
    <w:tmpl w:val="92AC7F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1D0D39AD"/>
    <w:multiLevelType w:val="hybridMultilevel"/>
    <w:tmpl w:val="857C4ADA"/>
    <w:lvl w:ilvl="0" w:tplc="0409000F">
      <w:start w:val="1"/>
      <w:numFmt w:val="decimal"/>
      <w:lvlText w:val="%1."/>
      <w:lvlJc w:val="left"/>
      <w:pPr>
        <w:ind w:left="720" w:hanging="360"/>
      </w:pPr>
    </w:lvl>
    <w:lvl w:ilvl="1" w:tplc="058ABEA4">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1E804511"/>
    <w:multiLevelType w:val="hybridMultilevel"/>
    <w:tmpl w:val="DD7211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1F287483"/>
    <w:multiLevelType w:val="hybridMultilevel"/>
    <w:tmpl w:val="4A1C79F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1FCE67D5"/>
    <w:multiLevelType w:val="hybridMultilevel"/>
    <w:tmpl w:val="91E2EEB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0692576"/>
    <w:multiLevelType w:val="hybridMultilevel"/>
    <w:tmpl w:val="9D0698B4"/>
    <w:lvl w:ilvl="0" w:tplc="BC1AD90E">
      <w:start w:val="1"/>
      <w:numFmt w:val="decimal"/>
      <w:lvlText w:val="%1."/>
      <w:lvlJc w:val="left"/>
      <w:pPr>
        <w:ind w:left="360" w:hanging="360"/>
      </w:pPr>
      <w:rPr>
        <w:b/>
        <w:bCs/>
        <w:color w:val="C0000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238D2053"/>
    <w:multiLevelType w:val="hybridMultilevel"/>
    <w:tmpl w:val="EF367C54"/>
    <w:lvl w:ilvl="0" w:tplc="06DA39A4">
      <w:start w:val="1"/>
      <w:numFmt w:val="decimal"/>
      <w:lvlText w:val="%1."/>
      <w:lvlJc w:val="left"/>
      <w:pPr>
        <w:ind w:left="360" w:hanging="360"/>
      </w:pPr>
      <w:rPr>
        <w:rFonts w:hint="default"/>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15:restartNumberingAfterBreak="0">
    <w:nsid w:val="257C3EE7"/>
    <w:multiLevelType w:val="hybridMultilevel"/>
    <w:tmpl w:val="42B2F4B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273E2843"/>
    <w:multiLevelType w:val="hybridMultilevel"/>
    <w:tmpl w:val="B61019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2864467E"/>
    <w:multiLevelType w:val="hybridMultilevel"/>
    <w:tmpl w:val="B614A9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15:restartNumberingAfterBreak="0">
    <w:nsid w:val="28CE13BC"/>
    <w:multiLevelType w:val="hybridMultilevel"/>
    <w:tmpl w:val="66E0FE7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28DD658D"/>
    <w:multiLevelType w:val="hybridMultilevel"/>
    <w:tmpl w:val="4C7C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299154DC"/>
    <w:multiLevelType w:val="hybridMultilevel"/>
    <w:tmpl w:val="79728D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15:restartNumberingAfterBreak="0">
    <w:nsid w:val="29D04B0B"/>
    <w:multiLevelType w:val="hybridMultilevel"/>
    <w:tmpl w:val="C4A8E446"/>
    <w:lvl w:ilvl="0" w:tplc="DBB65746">
      <w:start w:val="1"/>
      <w:numFmt w:val="upperLetter"/>
      <w:lvlText w:val="%1."/>
      <w:lvlJc w:val="left"/>
      <w:pPr>
        <w:ind w:left="360" w:hanging="360"/>
      </w:pPr>
      <w:rPr>
        <w:b/>
        <w:bCs/>
        <w:color w:val="C00000"/>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5" w15:restartNumberingAfterBreak="0">
    <w:nsid w:val="2A3C0313"/>
    <w:multiLevelType w:val="hybridMultilevel"/>
    <w:tmpl w:val="228806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2D3F76E6"/>
    <w:multiLevelType w:val="hybridMultilevel"/>
    <w:tmpl w:val="5D3C3D4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15:restartNumberingAfterBreak="0">
    <w:nsid w:val="2D4E4BF5"/>
    <w:multiLevelType w:val="hybridMultilevel"/>
    <w:tmpl w:val="809A2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2DA311F4"/>
    <w:multiLevelType w:val="hybridMultilevel"/>
    <w:tmpl w:val="DF96280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9" w15:restartNumberingAfterBreak="0">
    <w:nsid w:val="2EAC3641"/>
    <w:multiLevelType w:val="hybridMultilevel"/>
    <w:tmpl w:val="2832675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2F84184E"/>
    <w:multiLevelType w:val="hybridMultilevel"/>
    <w:tmpl w:val="9C365C6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61" w15:restartNumberingAfterBreak="0">
    <w:nsid w:val="2FD96024"/>
    <w:multiLevelType w:val="hybridMultilevel"/>
    <w:tmpl w:val="1358859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2" w15:restartNumberingAfterBreak="0">
    <w:nsid w:val="317060FC"/>
    <w:multiLevelType w:val="hybridMultilevel"/>
    <w:tmpl w:val="BAAAC52E"/>
    <w:lvl w:ilvl="0" w:tplc="BF6C2F6A">
      <w:start w:val="1"/>
      <w:numFmt w:val="decimal"/>
      <w:lvlText w:val="%1."/>
      <w:lvlJc w:val="left"/>
      <w:pPr>
        <w:ind w:left="360" w:hanging="360"/>
      </w:pPr>
      <w:rPr>
        <w:rFonts w:hint="default"/>
        <w:b/>
        <w:bCs/>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31CD4048"/>
    <w:multiLevelType w:val="hybridMultilevel"/>
    <w:tmpl w:val="9628239A"/>
    <w:lvl w:ilvl="0" w:tplc="D56E89A4">
      <w:start w:val="1"/>
      <w:numFmt w:val="decimal"/>
      <w:lvlText w:val="%1."/>
      <w:lvlJc w:val="left"/>
      <w:pPr>
        <w:ind w:left="360" w:hanging="360"/>
      </w:pPr>
      <w:rPr>
        <w:rFonts w:hint="default"/>
        <w:b/>
        <w:color w:val="0070C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4" w15:restartNumberingAfterBreak="0">
    <w:nsid w:val="32B210F7"/>
    <w:multiLevelType w:val="hybridMultilevel"/>
    <w:tmpl w:val="29BA42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346F540E"/>
    <w:multiLevelType w:val="hybridMultilevel"/>
    <w:tmpl w:val="C0C256F4"/>
    <w:lvl w:ilvl="0" w:tplc="53E0202A">
      <w:start w:val="1"/>
      <w:numFmt w:val="upperLetter"/>
      <w:lvlText w:val="%1."/>
      <w:lvlJc w:val="left"/>
      <w:pPr>
        <w:ind w:left="360" w:hanging="360"/>
      </w:pPr>
      <w:rPr>
        <w:b/>
        <w:bCs/>
        <w:color w:val="00B05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6" w15:restartNumberingAfterBreak="0">
    <w:nsid w:val="34D9189C"/>
    <w:multiLevelType w:val="hybridMultilevel"/>
    <w:tmpl w:val="A55A1DB4"/>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7" w15:restartNumberingAfterBreak="0">
    <w:nsid w:val="355A0D2F"/>
    <w:multiLevelType w:val="hybridMultilevel"/>
    <w:tmpl w:val="F5182F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15:restartNumberingAfterBreak="0">
    <w:nsid w:val="361C053E"/>
    <w:multiLevelType w:val="hybridMultilevel"/>
    <w:tmpl w:val="7AF2253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9" w15:restartNumberingAfterBreak="0">
    <w:nsid w:val="37253F71"/>
    <w:multiLevelType w:val="hybridMultilevel"/>
    <w:tmpl w:val="37FE9B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0" w15:restartNumberingAfterBreak="0">
    <w:nsid w:val="37403EAE"/>
    <w:multiLevelType w:val="hybridMultilevel"/>
    <w:tmpl w:val="90A45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3801505B"/>
    <w:multiLevelType w:val="hybridMultilevel"/>
    <w:tmpl w:val="F28CA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386A6C26"/>
    <w:multiLevelType w:val="hybridMultilevel"/>
    <w:tmpl w:val="E4FAE6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15:restartNumberingAfterBreak="0">
    <w:nsid w:val="3ADF335F"/>
    <w:multiLevelType w:val="hybridMultilevel"/>
    <w:tmpl w:val="8312D5BC"/>
    <w:lvl w:ilvl="0" w:tplc="06381668">
      <w:start w:val="1"/>
      <w:numFmt w:val="decimal"/>
      <w:lvlText w:val="%1."/>
      <w:lvlJc w:val="left"/>
      <w:pPr>
        <w:ind w:left="360" w:hanging="360"/>
      </w:pPr>
      <w:rPr>
        <w:rFonts w:hint="default"/>
        <w:b/>
        <w:bCs/>
        <w:color w:val="000000" w:themeColor="text1"/>
      </w:rPr>
    </w:lvl>
    <w:lvl w:ilvl="1" w:tplc="236077C8">
      <w:start w:val="1"/>
      <w:numFmt w:val="decimal"/>
      <w:lvlText w:val="%2."/>
      <w:lvlJc w:val="left"/>
      <w:pPr>
        <w:ind w:left="1080" w:hanging="360"/>
      </w:pPr>
      <w:rPr>
        <w:rFonts w:hint="default"/>
        <w:b/>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4" w15:restartNumberingAfterBreak="0">
    <w:nsid w:val="3BBB269E"/>
    <w:multiLevelType w:val="hybridMultilevel"/>
    <w:tmpl w:val="5616E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5" w15:restartNumberingAfterBreak="0">
    <w:nsid w:val="3C1A6ADE"/>
    <w:multiLevelType w:val="hybridMultilevel"/>
    <w:tmpl w:val="B4CA53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3D116356"/>
    <w:multiLevelType w:val="hybridMultilevel"/>
    <w:tmpl w:val="38846E76"/>
    <w:lvl w:ilvl="0" w:tplc="48AC422C">
      <w:start w:val="1"/>
      <w:numFmt w:val="decimal"/>
      <w:lvlText w:val="%1."/>
      <w:lvlJc w:val="left"/>
      <w:pPr>
        <w:ind w:left="360" w:hanging="360"/>
      </w:pPr>
      <w:rPr>
        <w:b/>
        <w:bCs/>
        <w:color w:val="000000" w:themeColor="text1"/>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7" w15:restartNumberingAfterBreak="0">
    <w:nsid w:val="3DC03A71"/>
    <w:multiLevelType w:val="hybridMultilevel"/>
    <w:tmpl w:val="34F2A660"/>
    <w:lvl w:ilvl="0" w:tplc="3856C41A">
      <w:start w:val="1"/>
      <w:numFmt w:val="decimal"/>
      <w:lvlText w:val="%1."/>
      <w:lvlJc w:val="left"/>
      <w:pPr>
        <w:ind w:left="360" w:hanging="360"/>
      </w:pPr>
      <w:rPr>
        <w:rFonts w:hint="default"/>
        <w:b w:val="0"/>
        <w:bCs w:val="0"/>
        <w:color w:val="auto"/>
      </w:rPr>
    </w:lvl>
    <w:lvl w:ilvl="1" w:tplc="FFFFFFFF">
      <w:start w:val="1"/>
      <w:numFmt w:val="lowerLetter"/>
      <w:lvlText w:val="%2."/>
      <w:lvlJc w:val="left"/>
      <w:pPr>
        <w:ind w:left="1080" w:hanging="360"/>
      </w:pPr>
    </w:lvl>
    <w:lvl w:ilvl="2" w:tplc="FFFFFFFF">
      <w:start w:val="1"/>
      <w:numFmt w:val="lowerRoman"/>
      <w:lvlText w:val="%3."/>
      <w:lvlJc w:val="right"/>
      <w:pPr>
        <w:ind w:left="1800" w:hanging="180"/>
      </w:p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8" w15:restartNumberingAfterBreak="0">
    <w:nsid w:val="3F6A116B"/>
    <w:multiLevelType w:val="hybridMultilevel"/>
    <w:tmpl w:val="D6609E72"/>
    <w:lvl w:ilvl="0" w:tplc="023E45E6">
      <w:start w:val="1"/>
      <w:numFmt w:val="decimal"/>
      <w:lvlText w:val="%1."/>
      <w:lvlJc w:val="left"/>
      <w:pPr>
        <w:ind w:left="108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3F7B15E3"/>
    <w:multiLevelType w:val="hybridMultilevel"/>
    <w:tmpl w:val="D6B8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3FFC68E7"/>
    <w:multiLevelType w:val="hybridMultilevel"/>
    <w:tmpl w:val="460A82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15:restartNumberingAfterBreak="0">
    <w:nsid w:val="412C0559"/>
    <w:multiLevelType w:val="hybridMultilevel"/>
    <w:tmpl w:val="C764C8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413D7DAC"/>
    <w:multiLevelType w:val="hybridMultilevel"/>
    <w:tmpl w:val="7902E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3" w15:restartNumberingAfterBreak="0">
    <w:nsid w:val="42586872"/>
    <w:multiLevelType w:val="hybridMultilevel"/>
    <w:tmpl w:val="5086AA3E"/>
    <w:lvl w:ilvl="0" w:tplc="236077C8">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4" w15:restartNumberingAfterBreak="0">
    <w:nsid w:val="42F45002"/>
    <w:multiLevelType w:val="hybridMultilevel"/>
    <w:tmpl w:val="58B8EA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43B12D07"/>
    <w:multiLevelType w:val="hybridMultilevel"/>
    <w:tmpl w:val="A398A186"/>
    <w:lvl w:ilvl="0" w:tplc="7D2EB126">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6" w15:restartNumberingAfterBreak="0">
    <w:nsid w:val="443907F6"/>
    <w:multiLevelType w:val="hybridMultilevel"/>
    <w:tmpl w:val="2A5A2D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15:restartNumberingAfterBreak="0">
    <w:nsid w:val="445C4347"/>
    <w:multiLevelType w:val="hybridMultilevel"/>
    <w:tmpl w:val="9016208C"/>
    <w:lvl w:ilvl="0" w:tplc="BF6C2F6A">
      <w:start w:val="1"/>
      <w:numFmt w:val="decimal"/>
      <w:lvlText w:val="%1."/>
      <w:lvlJc w:val="left"/>
      <w:pPr>
        <w:ind w:left="768" w:hanging="360"/>
      </w:pPr>
      <w:rPr>
        <w:rFonts w:hint="default"/>
        <w:b/>
        <w:bCs/>
        <w:color w:val="auto"/>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88" w15:restartNumberingAfterBreak="0">
    <w:nsid w:val="447D2304"/>
    <w:multiLevelType w:val="hybridMultilevel"/>
    <w:tmpl w:val="13D083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15:restartNumberingAfterBreak="0">
    <w:nsid w:val="45BB6A82"/>
    <w:multiLevelType w:val="hybridMultilevel"/>
    <w:tmpl w:val="4D6A75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46AD1596"/>
    <w:multiLevelType w:val="hybridMultilevel"/>
    <w:tmpl w:val="AB50B9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1" w15:restartNumberingAfterBreak="0">
    <w:nsid w:val="47B000CE"/>
    <w:multiLevelType w:val="hybridMultilevel"/>
    <w:tmpl w:val="31D41F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47FB3070"/>
    <w:multiLevelType w:val="hybridMultilevel"/>
    <w:tmpl w:val="E412307A"/>
    <w:lvl w:ilvl="0" w:tplc="FB0EDFC6">
      <w:start w:val="1"/>
      <w:numFmt w:val="upperLetter"/>
      <w:lvlText w:val="%1."/>
      <w:lvlJc w:val="left"/>
      <w:pPr>
        <w:ind w:left="360" w:hanging="360"/>
      </w:pPr>
      <w:rPr>
        <w:b/>
        <w:bCs/>
        <w:color w:val="C0000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3" w15:restartNumberingAfterBreak="0">
    <w:nsid w:val="492A1CE3"/>
    <w:multiLevelType w:val="hybridMultilevel"/>
    <w:tmpl w:val="AFC0D9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15:restartNumberingAfterBreak="0">
    <w:nsid w:val="497E32D5"/>
    <w:multiLevelType w:val="hybridMultilevel"/>
    <w:tmpl w:val="C3E6FB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5" w15:restartNumberingAfterBreak="0">
    <w:nsid w:val="4ECF2092"/>
    <w:multiLevelType w:val="hybridMultilevel"/>
    <w:tmpl w:val="E86C1068"/>
    <w:lvl w:ilvl="0" w:tplc="CBAC3098">
      <w:start w:val="1"/>
      <w:numFmt w:val="upperLetter"/>
      <w:lvlText w:val="%1."/>
      <w:lvlJc w:val="left"/>
      <w:pPr>
        <w:ind w:left="360" w:hanging="360"/>
      </w:pPr>
      <w:rPr>
        <w:b/>
        <w:bCs/>
        <w:color w:val="385623" w:themeColor="accent6" w:themeShade="8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15:restartNumberingAfterBreak="0">
    <w:nsid w:val="4ED74644"/>
    <w:multiLevelType w:val="hybridMultilevel"/>
    <w:tmpl w:val="B10211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7" w15:restartNumberingAfterBreak="0">
    <w:nsid w:val="4F326C2E"/>
    <w:multiLevelType w:val="hybridMultilevel"/>
    <w:tmpl w:val="FFB0D0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8" w15:restartNumberingAfterBreak="0">
    <w:nsid w:val="4F553205"/>
    <w:multiLevelType w:val="hybridMultilevel"/>
    <w:tmpl w:val="C414D7F8"/>
    <w:lvl w:ilvl="0" w:tplc="AE5C780E">
      <w:start w:val="1"/>
      <w:numFmt w:val="decimal"/>
      <w:lvlText w:val="%1."/>
      <w:lvlJc w:val="left"/>
      <w:pPr>
        <w:ind w:left="360" w:hanging="360"/>
      </w:pPr>
      <w:rPr>
        <w:b/>
        <w:bCs/>
        <w:color w:val="00B0F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15:restartNumberingAfterBreak="0">
    <w:nsid w:val="506D29AD"/>
    <w:multiLevelType w:val="hybridMultilevel"/>
    <w:tmpl w:val="E5A2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50773292"/>
    <w:multiLevelType w:val="hybridMultilevel"/>
    <w:tmpl w:val="28362234"/>
    <w:lvl w:ilvl="0" w:tplc="FFFFFFFF">
      <w:start w:val="1"/>
      <w:numFmt w:val="decimal"/>
      <w:lvlText w:val="%1."/>
      <w:lvlJc w:val="left"/>
      <w:pPr>
        <w:ind w:left="504" w:hanging="360"/>
      </w:pPr>
    </w:lvl>
    <w:lvl w:ilvl="1" w:tplc="FFFFFFFF" w:tentative="1">
      <w:start w:val="1"/>
      <w:numFmt w:val="lowerLetter"/>
      <w:lvlText w:val="%2."/>
      <w:lvlJc w:val="left"/>
      <w:pPr>
        <w:ind w:left="1584" w:hanging="360"/>
      </w:pPr>
    </w:lvl>
    <w:lvl w:ilvl="2" w:tplc="FFFFFFFF" w:tentative="1">
      <w:start w:val="1"/>
      <w:numFmt w:val="lowerRoman"/>
      <w:lvlText w:val="%3."/>
      <w:lvlJc w:val="right"/>
      <w:pPr>
        <w:ind w:left="2304" w:hanging="180"/>
      </w:pPr>
    </w:lvl>
    <w:lvl w:ilvl="3" w:tplc="FFFFFFFF" w:tentative="1">
      <w:start w:val="1"/>
      <w:numFmt w:val="decimal"/>
      <w:lvlText w:val="%4."/>
      <w:lvlJc w:val="left"/>
      <w:pPr>
        <w:ind w:left="3024" w:hanging="360"/>
      </w:pPr>
    </w:lvl>
    <w:lvl w:ilvl="4" w:tplc="FFFFFFFF" w:tentative="1">
      <w:start w:val="1"/>
      <w:numFmt w:val="lowerLetter"/>
      <w:lvlText w:val="%5."/>
      <w:lvlJc w:val="left"/>
      <w:pPr>
        <w:ind w:left="3744" w:hanging="360"/>
      </w:pPr>
    </w:lvl>
    <w:lvl w:ilvl="5" w:tplc="FFFFFFFF" w:tentative="1">
      <w:start w:val="1"/>
      <w:numFmt w:val="lowerRoman"/>
      <w:lvlText w:val="%6."/>
      <w:lvlJc w:val="right"/>
      <w:pPr>
        <w:ind w:left="4464" w:hanging="180"/>
      </w:pPr>
    </w:lvl>
    <w:lvl w:ilvl="6" w:tplc="FFFFFFFF" w:tentative="1">
      <w:start w:val="1"/>
      <w:numFmt w:val="decimal"/>
      <w:lvlText w:val="%7."/>
      <w:lvlJc w:val="left"/>
      <w:pPr>
        <w:ind w:left="5184" w:hanging="360"/>
      </w:pPr>
    </w:lvl>
    <w:lvl w:ilvl="7" w:tplc="FFFFFFFF" w:tentative="1">
      <w:start w:val="1"/>
      <w:numFmt w:val="lowerLetter"/>
      <w:lvlText w:val="%8."/>
      <w:lvlJc w:val="left"/>
      <w:pPr>
        <w:ind w:left="5904" w:hanging="360"/>
      </w:pPr>
    </w:lvl>
    <w:lvl w:ilvl="8" w:tplc="FFFFFFFF" w:tentative="1">
      <w:start w:val="1"/>
      <w:numFmt w:val="lowerRoman"/>
      <w:lvlText w:val="%9."/>
      <w:lvlJc w:val="right"/>
      <w:pPr>
        <w:ind w:left="6624" w:hanging="180"/>
      </w:pPr>
    </w:lvl>
  </w:abstractNum>
  <w:abstractNum w:abstractNumId="101" w15:restartNumberingAfterBreak="0">
    <w:nsid w:val="515A2859"/>
    <w:multiLevelType w:val="hybridMultilevel"/>
    <w:tmpl w:val="E45077D0"/>
    <w:lvl w:ilvl="0" w:tplc="BF6C2F6A">
      <w:start w:val="1"/>
      <w:numFmt w:val="decimal"/>
      <w:lvlText w:val="%1."/>
      <w:lvlJc w:val="left"/>
      <w:pPr>
        <w:ind w:left="1080" w:hanging="360"/>
      </w:pPr>
      <w:rPr>
        <w:rFonts w:hint="default"/>
        <w:b/>
        <w:bCs/>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2" w15:restartNumberingAfterBreak="0">
    <w:nsid w:val="516A289B"/>
    <w:multiLevelType w:val="multilevel"/>
    <w:tmpl w:val="4950DC88"/>
    <w:styleLink w:val="CurrentList1"/>
    <w:lvl w:ilvl="0">
      <w:start w:val="1"/>
      <w:numFmt w:val="decimal"/>
      <w:lvlText w:val="%1."/>
      <w:lvlJc w:val="left"/>
      <w:pPr>
        <w:ind w:left="360" w:hanging="360"/>
      </w:pPr>
      <w:rPr>
        <w:rFonts w:hint="default"/>
        <w:b/>
        <w:color w:val="0070C0"/>
        <w:sz w:val="24"/>
      </w:rPr>
    </w:lvl>
    <w:lvl w:ilvl="1">
      <w:start w:val="1"/>
      <w:numFmt w:val="lowerLetter"/>
      <w:lvlText w:val="%2."/>
      <w:lvlJc w:val="left"/>
      <w:pPr>
        <w:ind w:left="1440" w:hanging="360"/>
      </w:pPr>
      <w:rPr>
        <w:b/>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52A13E89"/>
    <w:multiLevelType w:val="hybridMultilevel"/>
    <w:tmpl w:val="600AF75E"/>
    <w:lvl w:ilvl="0" w:tplc="7954FDB0">
      <w:start w:val="1"/>
      <w:numFmt w:val="decimal"/>
      <w:lvlText w:val="%1."/>
      <w:lvlJc w:val="left"/>
      <w:pPr>
        <w:ind w:left="1080" w:hanging="360"/>
      </w:pPr>
      <w:rPr>
        <w:b/>
        <w:bCs/>
        <w:color w:val="auto"/>
      </w:rPr>
    </w:lvl>
    <w:lvl w:ilvl="1" w:tplc="0409000F">
      <w:start w:val="1"/>
      <w:numFmt w:val="decimal"/>
      <w:lvlText w:val="%2."/>
      <w:lvlJc w:val="left"/>
      <w:pPr>
        <w:ind w:left="144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4" w15:restartNumberingAfterBreak="0">
    <w:nsid w:val="533E375D"/>
    <w:multiLevelType w:val="hybridMultilevel"/>
    <w:tmpl w:val="47A88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536C241A"/>
    <w:multiLevelType w:val="hybridMultilevel"/>
    <w:tmpl w:val="487C4DC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6" w15:restartNumberingAfterBreak="0">
    <w:nsid w:val="56E30585"/>
    <w:multiLevelType w:val="hybridMultilevel"/>
    <w:tmpl w:val="BA1678AE"/>
    <w:lvl w:ilvl="0" w:tplc="3968DC46">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7" w15:restartNumberingAfterBreak="0">
    <w:nsid w:val="58087BEE"/>
    <w:multiLevelType w:val="hybridMultilevel"/>
    <w:tmpl w:val="3E361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58212FFA"/>
    <w:multiLevelType w:val="hybridMultilevel"/>
    <w:tmpl w:val="53F669D8"/>
    <w:lvl w:ilvl="0" w:tplc="24205B2C">
      <w:start w:val="1"/>
      <w:numFmt w:val="decimal"/>
      <w:lvlText w:val="%1."/>
      <w:lvlJc w:val="left"/>
      <w:pPr>
        <w:ind w:left="720" w:hanging="360"/>
      </w:pPr>
      <w:rPr>
        <w:rFonts w:hint="default"/>
        <w:b w:val="0"/>
        <w:bCs w:val="0"/>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8697A05"/>
    <w:multiLevelType w:val="hybridMultilevel"/>
    <w:tmpl w:val="A8706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0" w15:restartNumberingAfterBreak="0">
    <w:nsid w:val="58BE40A1"/>
    <w:multiLevelType w:val="hybridMultilevel"/>
    <w:tmpl w:val="15DA92DA"/>
    <w:lvl w:ilvl="0" w:tplc="3E50DBB6">
      <w:start w:val="1"/>
      <w:numFmt w:val="decimal"/>
      <w:lvlText w:val="%1."/>
      <w:lvlJc w:val="left"/>
      <w:pPr>
        <w:ind w:left="2880" w:hanging="360"/>
      </w:pPr>
      <w:rPr>
        <w:rFonts w:hint="default"/>
        <w:b/>
        <w:bCs/>
        <w:color w:val="0070C0"/>
      </w:rPr>
    </w:lvl>
    <w:lvl w:ilvl="1" w:tplc="FFFFFFFF" w:tentative="1">
      <w:start w:val="1"/>
      <w:numFmt w:val="lowerLetter"/>
      <w:lvlText w:val="%2."/>
      <w:lvlJc w:val="left"/>
      <w:pPr>
        <w:ind w:left="3600" w:hanging="360"/>
      </w:pPr>
    </w:lvl>
    <w:lvl w:ilvl="2" w:tplc="FFFFFFFF" w:tentative="1">
      <w:start w:val="1"/>
      <w:numFmt w:val="lowerRoman"/>
      <w:lvlText w:val="%3."/>
      <w:lvlJc w:val="right"/>
      <w:pPr>
        <w:ind w:left="4320" w:hanging="180"/>
      </w:pPr>
    </w:lvl>
    <w:lvl w:ilvl="3" w:tplc="FFFFFFFF" w:tentative="1">
      <w:start w:val="1"/>
      <w:numFmt w:val="decimal"/>
      <w:lvlText w:val="%4."/>
      <w:lvlJc w:val="left"/>
      <w:pPr>
        <w:ind w:left="5040" w:hanging="360"/>
      </w:pPr>
    </w:lvl>
    <w:lvl w:ilvl="4" w:tplc="FFFFFFFF" w:tentative="1">
      <w:start w:val="1"/>
      <w:numFmt w:val="lowerLetter"/>
      <w:lvlText w:val="%5."/>
      <w:lvlJc w:val="left"/>
      <w:pPr>
        <w:ind w:left="5760" w:hanging="360"/>
      </w:pPr>
    </w:lvl>
    <w:lvl w:ilvl="5" w:tplc="FFFFFFFF" w:tentative="1">
      <w:start w:val="1"/>
      <w:numFmt w:val="lowerRoman"/>
      <w:lvlText w:val="%6."/>
      <w:lvlJc w:val="right"/>
      <w:pPr>
        <w:ind w:left="6480" w:hanging="180"/>
      </w:pPr>
    </w:lvl>
    <w:lvl w:ilvl="6" w:tplc="FFFFFFFF" w:tentative="1">
      <w:start w:val="1"/>
      <w:numFmt w:val="decimal"/>
      <w:lvlText w:val="%7."/>
      <w:lvlJc w:val="left"/>
      <w:pPr>
        <w:ind w:left="7200" w:hanging="360"/>
      </w:pPr>
    </w:lvl>
    <w:lvl w:ilvl="7" w:tplc="FFFFFFFF" w:tentative="1">
      <w:start w:val="1"/>
      <w:numFmt w:val="lowerLetter"/>
      <w:lvlText w:val="%8."/>
      <w:lvlJc w:val="left"/>
      <w:pPr>
        <w:ind w:left="7920" w:hanging="360"/>
      </w:pPr>
    </w:lvl>
    <w:lvl w:ilvl="8" w:tplc="FFFFFFFF" w:tentative="1">
      <w:start w:val="1"/>
      <w:numFmt w:val="lowerRoman"/>
      <w:lvlText w:val="%9."/>
      <w:lvlJc w:val="right"/>
      <w:pPr>
        <w:ind w:left="8640" w:hanging="180"/>
      </w:pPr>
    </w:lvl>
  </w:abstractNum>
  <w:abstractNum w:abstractNumId="111" w15:restartNumberingAfterBreak="0">
    <w:nsid w:val="58C5457F"/>
    <w:multiLevelType w:val="hybridMultilevel"/>
    <w:tmpl w:val="BAE6B6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2" w15:restartNumberingAfterBreak="0">
    <w:nsid w:val="5A1B1804"/>
    <w:multiLevelType w:val="hybridMultilevel"/>
    <w:tmpl w:val="EA2AD03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3" w15:restartNumberingAfterBreak="0">
    <w:nsid w:val="5A2803CD"/>
    <w:multiLevelType w:val="hybridMultilevel"/>
    <w:tmpl w:val="21949E22"/>
    <w:lvl w:ilvl="0" w:tplc="04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14" w15:restartNumberingAfterBreak="0">
    <w:nsid w:val="5A4E1C57"/>
    <w:multiLevelType w:val="hybridMultilevel"/>
    <w:tmpl w:val="EA80DA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5" w15:restartNumberingAfterBreak="0">
    <w:nsid w:val="5AC869B0"/>
    <w:multiLevelType w:val="hybridMultilevel"/>
    <w:tmpl w:val="B66CFA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6" w15:restartNumberingAfterBreak="0">
    <w:nsid w:val="5B2B5633"/>
    <w:multiLevelType w:val="hybridMultilevel"/>
    <w:tmpl w:val="A68CCB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5B9703DD"/>
    <w:multiLevelType w:val="multilevel"/>
    <w:tmpl w:val="8604EA02"/>
    <w:lvl w:ilvl="0">
      <w:start w:val="1"/>
      <w:numFmt w:val="decimal"/>
      <w:lvlText w:val="%1."/>
      <w:lvlJc w:val="left"/>
      <w:pPr>
        <w:tabs>
          <w:tab w:val="num" w:pos="360"/>
        </w:tabs>
        <w:ind w:left="360" w:hanging="360"/>
      </w:pPr>
      <w:rPr>
        <w:rFonts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8" w15:restartNumberingAfterBreak="0">
    <w:nsid w:val="5C8D667D"/>
    <w:multiLevelType w:val="hybridMultilevel"/>
    <w:tmpl w:val="12B624F2"/>
    <w:lvl w:ilvl="0" w:tplc="14927698">
      <w:start w:val="1"/>
      <w:numFmt w:val="decimal"/>
      <w:lvlText w:val="%1."/>
      <w:lvlJc w:val="left"/>
      <w:pPr>
        <w:ind w:left="720" w:hanging="360"/>
      </w:pPr>
      <w:rPr>
        <w:rFonts w:hint="default"/>
        <w:b w:val="0"/>
        <w:bCs/>
        <w:color w:val="44546A" w:themeColor="text2"/>
        <w:sz w:val="22"/>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9" w15:restartNumberingAfterBreak="0">
    <w:nsid w:val="5CCA708B"/>
    <w:multiLevelType w:val="hybridMultilevel"/>
    <w:tmpl w:val="9BD0F7B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0" w15:restartNumberingAfterBreak="0">
    <w:nsid w:val="5CE46087"/>
    <w:multiLevelType w:val="hybridMultilevel"/>
    <w:tmpl w:val="0222218A"/>
    <w:lvl w:ilvl="0" w:tplc="07D0FBEE">
      <w:start w:val="1"/>
      <w:numFmt w:val="decimal"/>
      <w:lvlText w:val="%1."/>
      <w:lvlJc w:val="left"/>
      <w:pPr>
        <w:ind w:left="360" w:hanging="360"/>
      </w:pPr>
      <w:rPr>
        <w:b/>
        <w:bCs/>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1" w15:restartNumberingAfterBreak="0">
    <w:nsid w:val="5D6D704F"/>
    <w:multiLevelType w:val="hybridMultilevel"/>
    <w:tmpl w:val="B4E091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2" w15:restartNumberingAfterBreak="0">
    <w:nsid w:val="5DA54C2E"/>
    <w:multiLevelType w:val="hybridMultilevel"/>
    <w:tmpl w:val="AD820774"/>
    <w:lvl w:ilvl="0" w:tplc="41D02F50">
      <w:start w:val="1"/>
      <w:numFmt w:val="upperLetter"/>
      <w:lvlText w:val="%1."/>
      <w:lvlJc w:val="left"/>
      <w:pPr>
        <w:ind w:left="360" w:hanging="360"/>
      </w:pPr>
      <w:rPr>
        <w:b/>
        <w:bCs/>
        <w:color w:val="00B0F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3" w15:restartNumberingAfterBreak="0">
    <w:nsid w:val="5E651276"/>
    <w:multiLevelType w:val="hybridMultilevel"/>
    <w:tmpl w:val="CA7EB7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4" w15:restartNumberingAfterBreak="0">
    <w:nsid w:val="5F7D12A7"/>
    <w:multiLevelType w:val="hybridMultilevel"/>
    <w:tmpl w:val="693EC5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5" w15:restartNumberingAfterBreak="0">
    <w:nsid w:val="618A308E"/>
    <w:multiLevelType w:val="hybridMultilevel"/>
    <w:tmpl w:val="2C74B41C"/>
    <w:lvl w:ilvl="0" w:tplc="FFFFFFFF">
      <w:start w:val="1"/>
      <w:numFmt w:val="decimal"/>
      <w:lvlText w:val="%1."/>
      <w:lvlJc w:val="left"/>
      <w:pPr>
        <w:ind w:left="720" w:hanging="360"/>
      </w:pPr>
      <w:rPr>
        <w:b w:val="0"/>
        <w:bCs w:val="0"/>
        <w:color w:val="auto"/>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6" w15:restartNumberingAfterBreak="0">
    <w:nsid w:val="62582662"/>
    <w:multiLevelType w:val="hybridMultilevel"/>
    <w:tmpl w:val="6AD6F8F0"/>
    <w:lvl w:ilvl="0" w:tplc="EC147B54">
      <w:start w:val="1"/>
      <w:numFmt w:val="upperLetter"/>
      <w:lvlText w:val="%1."/>
      <w:lvlJc w:val="left"/>
      <w:pPr>
        <w:ind w:left="360" w:hanging="360"/>
      </w:pPr>
      <w:rPr>
        <w:b/>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63C71D2A"/>
    <w:multiLevelType w:val="hybridMultilevel"/>
    <w:tmpl w:val="1D2EC0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64C363BE"/>
    <w:multiLevelType w:val="hybridMultilevel"/>
    <w:tmpl w:val="59DA84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15:restartNumberingAfterBreak="0">
    <w:nsid w:val="652516BE"/>
    <w:multiLevelType w:val="hybridMultilevel"/>
    <w:tmpl w:val="79F897A2"/>
    <w:lvl w:ilvl="0" w:tplc="FFFFFFF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15:restartNumberingAfterBreak="0">
    <w:nsid w:val="666D323D"/>
    <w:multiLevelType w:val="hybridMultilevel"/>
    <w:tmpl w:val="F51A825C"/>
    <w:lvl w:ilvl="0" w:tplc="2AECF336">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1" w15:restartNumberingAfterBreak="0">
    <w:nsid w:val="68DC7BD4"/>
    <w:multiLevelType w:val="hybridMultilevel"/>
    <w:tmpl w:val="9CA04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68F14258"/>
    <w:multiLevelType w:val="hybridMultilevel"/>
    <w:tmpl w:val="D7929D04"/>
    <w:lvl w:ilvl="0" w:tplc="4618992E">
      <w:start w:val="1"/>
      <w:numFmt w:val="upperLetter"/>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3" w15:restartNumberingAfterBreak="0">
    <w:nsid w:val="69C338CB"/>
    <w:multiLevelType w:val="hybridMultilevel"/>
    <w:tmpl w:val="23221A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4" w15:restartNumberingAfterBreak="0">
    <w:nsid w:val="69C62360"/>
    <w:multiLevelType w:val="hybridMultilevel"/>
    <w:tmpl w:val="9B1898F8"/>
    <w:lvl w:ilvl="0" w:tplc="77EC2C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6AD955B9"/>
    <w:multiLevelType w:val="hybridMultilevel"/>
    <w:tmpl w:val="DA101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6" w15:restartNumberingAfterBreak="0">
    <w:nsid w:val="6B08653E"/>
    <w:multiLevelType w:val="hybridMultilevel"/>
    <w:tmpl w:val="6B168F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7" w15:restartNumberingAfterBreak="0">
    <w:nsid w:val="6B8F0BDA"/>
    <w:multiLevelType w:val="hybridMultilevel"/>
    <w:tmpl w:val="2C74B41C"/>
    <w:lvl w:ilvl="0" w:tplc="94D8B8D2">
      <w:start w:val="1"/>
      <w:numFmt w:val="decimal"/>
      <w:lvlText w:val="%1."/>
      <w:lvlJc w:val="left"/>
      <w:pPr>
        <w:ind w:left="720" w:hanging="360"/>
      </w:pPr>
      <w:rPr>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8" w15:restartNumberingAfterBreak="0">
    <w:nsid w:val="6C070685"/>
    <w:multiLevelType w:val="hybridMultilevel"/>
    <w:tmpl w:val="367697F2"/>
    <w:lvl w:ilvl="0" w:tplc="CC5CA0B4">
      <w:start w:val="1"/>
      <w:numFmt w:val="upperLetter"/>
      <w:lvlText w:val="%1."/>
      <w:lvlJc w:val="left"/>
      <w:pPr>
        <w:ind w:left="360" w:hanging="360"/>
      </w:pPr>
      <w:rPr>
        <w:rFonts w:hint="default"/>
        <w:b/>
        <w:color w:val="00B050"/>
        <w:sz w:val="24"/>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9" w15:restartNumberingAfterBreak="0">
    <w:nsid w:val="6C2B0215"/>
    <w:multiLevelType w:val="hybridMultilevel"/>
    <w:tmpl w:val="FDF09A50"/>
    <w:lvl w:ilvl="0" w:tplc="30406710">
      <w:start w:val="1"/>
      <w:numFmt w:val="decimal"/>
      <w:lvlText w:val="%1."/>
      <w:lvlJc w:val="left"/>
      <w:pPr>
        <w:ind w:left="360" w:hanging="360"/>
      </w:pPr>
      <w:rPr>
        <w:b/>
        <w:bCs/>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0" w15:restartNumberingAfterBreak="0">
    <w:nsid w:val="6C327D23"/>
    <w:multiLevelType w:val="hybridMultilevel"/>
    <w:tmpl w:val="9CAE40D0"/>
    <w:lvl w:ilvl="0" w:tplc="DFE25FA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1" w15:restartNumberingAfterBreak="0">
    <w:nsid w:val="6CF542AC"/>
    <w:multiLevelType w:val="hybridMultilevel"/>
    <w:tmpl w:val="1BD65E6A"/>
    <w:lvl w:ilvl="0" w:tplc="FFFFFFFF">
      <w:start w:val="1"/>
      <w:numFmt w:val="decimal"/>
      <w:lvlText w:val="%1."/>
      <w:lvlJc w:val="left"/>
      <w:pPr>
        <w:ind w:left="50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42" w15:restartNumberingAfterBreak="0">
    <w:nsid w:val="6D506DEA"/>
    <w:multiLevelType w:val="hybridMultilevel"/>
    <w:tmpl w:val="7DAEDEEE"/>
    <w:lvl w:ilvl="0" w:tplc="FA369A9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15:restartNumberingAfterBreak="0">
    <w:nsid w:val="6DFB08B4"/>
    <w:multiLevelType w:val="hybridMultilevel"/>
    <w:tmpl w:val="147E9D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4" w15:restartNumberingAfterBreak="0">
    <w:nsid w:val="6FDE7052"/>
    <w:multiLevelType w:val="hybridMultilevel"/>
    <w:tmpl w:val="9F5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70537FD6"/>
    <w:multiLevelType w:val="hybridMultilevel"/>
    <w:tmpl w:val="26A624A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6" w15:restartNumberingAfterBreak="0">
    <w:nsid w:val="71744204"/>
    <w:multiLevelType w:val="hybridMultilevel"/>
    <w:tmpl w:val="9EBC10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7" w15:restartNumberingAfterBreak="0">
    <w:nsid w:val="7181335F"/>
    <w:multiLevelType w:val="hybridMultilevel"/>
    <w:tmpl w:val="246801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15:restartNumberingAfterBreak="0">
    <w:nsid w:val="72A45BA4"/>
    <w:multiLevelType w:val="hybridMultilevel"/>
    <w:tmpl w:val="EE889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735F55E2"/>
    <w:multiLevelType w:val="hybridMultilevel"/>
    <w:tmpl w:val="2D94F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73B95846"/>
    <w:multiLevelType w:val="hybridMultilevel"/>
    <w:tmpl w:val="8D78CA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1" w15:restartNumberingAfterBreak="0">
    <w:nsid w:val="76015DD4"/>
    <w:multiLevelType w:val="hybridMultilevel"/>
    <w:tmpl w:val="03866BDA"/>
    <w:lvl w:ilvl="0" w:tplc="6B729288">
      <w:start w:val="1"/>
      <w:numFmt w:val="decimal"/>
      <w:lvlText w:val="%1."/>
      <w:lvlJc w:val="left"/>
      <w:pPr>
        <w:ind w:left="360" w:hanging="360"/>
      </w:pPr>
      <w:rPr>
        <w:rFonts w:hint="default"/>
        <w:b w:val="0"/>
        <w:color w:val="auto"/>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2" w15:restartNumberingAfterBreak="0">
    <w:nsid w:val="76322187"/>
    <w:multiLevelType w:val="hybridMultilevel"/>
    <w:tmpl w:val="C0B8C5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3" w15:restartNumberingAfterBreak="0">
    <w:nsid w:val="77E73B25"/>
    <w:multiLevelType w:val="multilevel"/>
    <w:tmpl w:val="23249DF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4" w15:restartNumberingAfterBreak="0">
    <w:nsid w:val="79631412"/>
    <w:multiLevelType w:val="hybridMultilevel"/>
    <w:tmpl w:val="DA266BD2"/>
    <w:lvl w:ilvl="0" w:tplc="04090001">
      <w:start w:val="1"/>
      <w:numFmt w:val="bullet"/>
      <w:lvlText w:val=""/>
      <w:lvlJc w:val="left"/>
      <w:pPr>
        <w:ind w:left="720" w:hanging="360"/>
      </w:pPr>
      <w:rPr>
        <w:rFonts w:ascii="Symbol" w:hAnsi="Symbol" w:hint="default"/>
        <w:b/>
        <w:bCs/>
        <w:color w:val="C0000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5" w15:restartNumberingAfterBreak="0">
    <w:nsid w:val="79AA2FD0"/>
    <w:multiLevelType w:val="hybridMultilevel"/>
    <w:tmpl w:val="D80CC0B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7A5B3E99"/>
    <w:multiLevelType w:val="hybridMultilevel"/>
    <w:tmpl w:val="72CC6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7" w15:restartNumberingAfterBreak="0">
    <w:nsid w:val="7A7A6795"/>
    <w:multiLevelType w:val="hybridMultilevel"/>
    <w:tmpl w:val="DF3ED108"/>
    <w:lvl w:ilvl="0" w:tplc="14927698">
      <w:start w:val="1"/>
      <w:numFmt w:val="decimal"/>
      <w:lvlText w:val="%1."/>
      <w:lvlJc w:val="left"/>
      <w:pPr>
        <w:ind w:left="720" w:hanging="360"/>
      </w:pPr>
      <w:rPr>
        <w:rFonts w:hint="default"/>
        <w:b w:val="0"/>
        <w:bCs/>
        <w:color w:val="44546A" w:themeColor="text2"/>
        <w:sz w:val="22"/>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A7E01F7"/>
    <w:multiLevelType w:val="hybridMultilevel"/>
    <w:tmpl w:val="BFFE05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7B0705EC"/>
    <w:multiLevelType w:val="hybridMultilevel"/>
    <w:tmpl w:val="EBDCE5F0"/>
    <w:lvl w:ilvl="0" w:tplc="04090019">
      <w:start w:val="1"/>
      <w:numFmt w:val="lowerLetter"/>
      <w:lvlText w:val="%1."/>
      <w:lvlJc w:val="left"/>
      <w:pPr>
        <w:ind w:left="720" w:hanging="360"/>
      </w:pPr>
      <w:rPr>
        <w:rFonts w:hint="default"/>
        <w:b/>
        <w:bCs/>
        <w:color w:val="C00000"/>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0" w15:restartNumberingAfterBreak="0">
    <w:nsid w:val="7E265923"/>
    <w:multiLevelType w:val="hybridMultilevel"/>
    <w:tmpl w:val="AA9474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1" w15:restartNumberingAfterBreak="0">
    <w:nsid w:val="7E403BD2"/>
    <w:multiLevelType w:val="hybridMultilevel"/>
    <w:tmpl w:val="4A7610F2"/>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2" w15:restartNumberingAfterBreak="0">
    <w:nsid w:val="7EA01430"/>
    <w:multiLevelType w:val="hybridMultilevel"/>
    <w:tmpl w:val="AAEA7D36"/>
    <w:lvl w:ilvl="0" w:tplc="E0B63A8E">
      <w:start w:val="1"/>
      <w:numFmt w:val="upperLetter"/>
      <w:lvlText w:val="%1."/>
      <w:lvlJc w:val="left"/>
      <w:pPr>
        <w:ind w:left="360" w:hanging="360"/>
      </w:pPr>
      <w:rPr>
        <w:rFonts w:hint="default"/>
        <w:b/>
        <w:color w:val="00B0F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3" w15:restartNumberingAfterBreak="0">
    <w:nsid w:val="7F2F0D57"/>
    <w:multiLevelType w:val="hybridMultilevel"/>
    <w:tmpl w:val="99C46F5A"/>
    <w:lvl w:ilvl="0" w:tplc="2C92448A">
      <w:start w:val="1"/>
      <w:numFmt w:val="decimal"/>
      <w:lvlText w:val="%1."/>
      <w:lvlJc w:val="left"/>
      <w:pPr>
        <w:ind w:left="360" w:hanging="360"/>
      </w:pPr>
      <w:rPr>
        <w:rFonts w:hint="default"/>
        <w:b w:val="0"/>
        <w:bCs w:val="0"/>
        <w:color w:val="auto"/>
        <w:sz w:val="20"/>
        <w:szCs w:val="2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4" w15:restartNumberingAfterBreak="0">
    <w:nsid w:val="7FC50AA1"/>
    <w:multiLevelType w:val="hybridMultilevel"/>
    <w:tmpl w:val="D706B338"/>
    <w:lvl w:ilvl="0" w:tplc="0409000F">
      <w:start w:val="1"/>
      <w:numFmt w:val="decimal"/>
      <w:lvlText w:val="%1."/>
      <w:lvlJc w:val="left"/>
      <w:pPr>
        <w:ind w:left="2520" w:hanging="360"/>
      </w:pPr>
    </w:lvl>
    <w:lvl w:ilvl="1" w:tplc="04090019">
      <w:start w:val="1"/>
      <w:numFmt w:val="lowerLetter"/>
      <w:lvlText w:val="%2."/>
      <w:lvlJc w:val="left"/>
      <w:pPr>
        <w:ind w:left="3240" w:hanging="360"/>
      </w:pPr>
    </w:lvl>
    <w:lvl w:ilvl="2" w:tplc="0409001B">
      <w:start w:val="1"/>
      <w:numFmt w:val="lowerRoman"/>
      <w:lvlText w:val="%3."/>
      <w:lvlJc w:val="right"/>
      <w:pPr>
        <w:ind w:left="3960" w:hanging="180"/>
      </w:pPr>
    </w:lvl>
    <w:lvl w:ilvl="3" w:tplc="0409000F">
      <w:start w:val="1"/>
      <w:numFmt w:val="decimal"/>
      <w:lvlText w:val="%4."/>
      <w:lvlJc w:val="left"/>
      <w:pPr>
        <w:ind w:left="4680" w:hanging="360"/>
      </w:pPr>
    </w:lvl>
    <w:lvl w:ilvl="4" w:tplc="04090019">
      <w:start w:val="1"/>
      <w:numFmt w:val="lowerLetter"/>
      <w:lvlText w:val="%5."/>
      <w:lvlJc w:val="left"/>
      <w:pPr>
        <w:ind w:left="5400" w:hanging="360"/>
      </w:pPr>
    </w:lvl>
    <w:lvl w:ilvl="5" w:tplc="0409001B">
      <w:start w:val="1"/>
      <w:numFmt w:val="lowerRoman"/>
      <w:lvlText w:val="%6."/>
      <w:lvlJc w:val="right"/>
      <w:pPr>
        <w:ind w:left="6120" w:hanging="180"/>
      </w:pPr>
    </w:lvl>
    <w:lvl w:ilvl="6" w:tplc="0409000F">
      <w:start w:val="1"/>
      <w:numFmt w:val="decimal"/>
      <w:lvlText w:val="%7."/>
      <w:lvlJc w:val="left"/>
      <w:pPr>
        <w:ind w:left="6840" w:hanging="360"/>
      </w:pPr>
    </w:lvl>
    <w:lvl w:ilvl="7" w:tplc="04090019">
      <w:start w:val="1"/>
      <w:numFmt w:val="lowerLetter"/>
      <w:lvlText w:val="%8."/>
      <w:lvlJc w:val="left"/>
      <w:pPr>
        <w:ind w:left="7560" w:hanging="360"/>
      </w:pPr>
    </w:lvl>
    <w:lvl w:ilvl="8" w:tplc="0409001B">
      <w:start w:val="1"/>
      <w:numFmt w:val="lowerRoman"/>
      <w:lvlText w:val="%9."/>
      <w:lvlJc w:val="right"/>
      <w:pPr>
        <w:ind w:left="8280" w:hanging="180"/>
      </w:pPr>
    </w:lvl>
  </w:abstractNum>
  <w:num w:numId="1">
    <w:abstractNumId w:val="156"/>
  </w:num>
  <w:num w:numId="2">
    <w:abstractNumId w:val="124"/>
  </w:num>
  <w:num w:numId="3">
    <w:abstractNumId w:val="56"/>
  </w:num>
  <w:num w:numId="4">
    <w:abstractNumId w:val="80"/>
  </w:num>
  <w:num w:numId="5">
    <w:abstractNumId w:val="66"/>
  </w:num>
  <w:num w:numId="6">
    <w:abstractNumId w:val="114"/>
  </w:num>
  <w:num w:numId="7">
    <w:abstractNumId w:val="25"/>
  </w:num>
  <w:num w:numId="8">
    <w:abstractNumId w:val="21"/>
  </w:num>
  <w:num w:numId="9">
    <w:abstractNumId w:val="65"/>
  </w:num>
  <w:num w:numId="10">
    <w:abstractNumId w:val="128"/>
  </w:num>
  <w:num w:numId="11">
    <w:abstractNumId w:val="95"/>
  </w:num>
  <w:num w:numId="12">
    <w:abstractNumId w:val="106"/>
  </w:num>
  <w:num w:numId="13">
    <w:abstractNumId w:val="91"/>
  </w:num>
  <w:num w:numId="14">
    <w:abstractNumId w:val="110"/>
  </w:num>
  <w:num w:numId="15">
    <w:abstractNumId w:val="162"/>
  </w:num>
  <w:num w:numId="16">
    <w:abstractNumId w:val="142"/>
  </w:num>
  <w:num w:numId="17">
    <w:abstractNumId w:val="51"/>
  </w:num>
  <w:num w:numId="18">
    <w:abstractNumId w:val="3"/>
  </w:num>
  <w:num w:numId="19">
    <w:abstractNumId w:val="134"/>
  </w:num>
  <w:num w:numId="20">
    <w:abstractNumId w:val="20"/>
  </w:num>
  <w:num w:numId="21">
    <w:abstractNumId w:val="157"/>
  </w:num>
  <w:num w:numId="22">
    <w:abstractNumId w:val="118"/>
  </w:num>
  <w:num w:numId="23">
    <w:abstractNumId w:val="151"/>
  </w:num>
  <w:num w:numId="24">
    <w:abstractNumId w:val="163"/>
  </w:num>
  <w:num w:numId="25">
    <w:abstractNumId w:val="130"/>
  </w:num>
  <w:num w:numId="26">
    <w:abstractNumId w:val="29"/>
  </w:num>
  <w:num w:numId="27">
    <w:abstractNumId w:val="153"/>
  </w:num>
  <w:num w:numId="28">
    <w:abstractNumId w:val="8"/>
  </w:num>
  <w:num w:numId="29">
    <w:abstractNumId w:val="138"/>
  </w:num>
  <w:num w:numId="30">
    <w:abstractNumId w:val="46"/>
  </w:num>
  <w:num w:numId="31">
    <w:abstractNumId w:val="2"/>
  </w:num>
  <w:num w:numId="32">
    <w:abstractNumId w:val="12"/>
  </w:num>
  <w:num w:numId="33">
    <w:abstractNumId w:val="145"/>
  </w:num>
  <w:num w:numId="34">
    <w:abstractNumId w:val="74"/>
  </w:num>
  <w:num w:numId="35">
    <w:abstractNumId w:val="39"/>
  </w:num>
  <w:num w:numId="36">
    <w:abstractNumId w:val="105"/>
  </w:num>
  <w:num w:numId="37">
    <w:abstractNumId w:val="15"/>
  </w:num>
  <w:num w:numId="38">
    <w:abstractNumId w:val="0"/>
  </w:num>
  <w:num w:numId="39">
    <w:abstractNumId w:val="160"/>
  </w:num>
  <w:num w:numId="40">
    <w:abstractNumId w:val="24"/>
  </w:num>
  <w:num w:numId="41">
    <w:abstractNumId w:val="115"/>
  </w:num>
  <w:num w:numId="42">
    <w:abstractNumId w:val="63"/>
  </w:num>
  <w:num w:numId="43">
    <w:abstractNumId w:val="122"/>
  </w:num>
  <w:num w:numId="44">
    <w:abstractNumId w:val="28"/>
  </w:num>
  <w:num w:numId="45">
    <w:abstractNumId w:val="5"/>
  </w:num>
  <w:num w:numId="46">
    <w:abstractNumId w:val="127"/>
  </w:num>
  <w:num w:numId="47">
    <w:abstractNumId w:val="10"/>
  </w:num>
  <w:num w:numId="48">
    <w:abstractNumId w:val="140"/>
  </w:num>
  <w:num w:numId="49">
    <w:abstractNumId w:val="139"/>
  </w:num>
  <w:num w:numId="50">
    <w:abstractNumId w:val="98"/>
  </w:num>
  <w:num w:numId="51">
    <w:abstractNumId w:val="102"/>
  </w:num>
  <w:num w:numId="52">
    <w:abstractNumId w:val="55"/>
  </w:num>
  <w:num w:numId="53">
    <w:abstractNumId w:val="6"/>
  </w:num>
  <w:num w:numId="54">
    <w:abstractNumId w:val="84"/>
  </w:num>
  <w:num w:numId="55">
    <w:abstractNumId w:val="73"/>
  </w:num>
  <w:num w:numId="56">
    <w:abstractNumId w:val="83"/>
  </w:num>
  <w:num w:numId="57">
    <w:abstractNumId w:val="16"/>
  </w:num>
  <w:num w:numId="58">
    <w:abstractNumId w:val="121"/>
  </w:num>
  <w:num w:numId="59">
    <w:abstractNumId w:val="79"/>
  </w:num>
  <w:num w:numId="60">
    <w:abstractNumId w:val="119"/>
  </w:num>
  <w:num w:numId="61">
    <w:abstractNumId w:val="89"/>
  </w:num>
  <w:num w:numId="62">
    <w:abstractNumId w:val="149"/>
  </w:num>
  <w:num w:numId="63">
    <w:abstractNumId w:val="69"/>
  </w:num>
  <w:num w:numId="64">
    <w:abstractNumId w:val="131"/>
  </w:num>
  <w:num w:numId="65">
    <w:abstractNumId w:val="116"/>
  </w:num>
  <w:num w:numId="66">
    <w:abstractNumId w:val="41"/>
  </w:num>
  <w:num w:numId="67">
    <w:abstractNumId w:val="81"/>
  </w:num>
  <w:num w:numId="68">
    <w:abstractNumId w:val="147"/>
  </w:num>
  <w:num w:numId="69">
    <w:abstractNumId w:val="150"/>
  </w:num>
  <w:num w:numId="70">
    <w:abstractNumId w:val="109"/>
  </w:num>
  <w:num w:numId="71">
    <w:abstractNumId w:val="57"/>
  </w:num>
  <w:num w:numId="72">
    <w:abstractNumId w:val="64"/>
  </w:num>
  <w:num w:numId="73">
    <w:abstractNumId w:val="75"/>
  </w:num>
  <w:num w:numId="74">
    <w:abstractNumId w:val="76"/>
  </w:num>
  <w:num w:numId="75">
    <w:abstractNumId w:val="85"/>
  </w:num>
  <w:num w:numId="76">
    <w:abstractNumId w:val="36"/>
  </w:num>
  <w:num w:numId="77">
    <w:abstractNumId w:val="77"/>
  </w:num>
  <w:num w:numId="78">
    <w:abstractNumId w:val="101"/>
  </w:num>
  <w:num w:numId="79">
    <w:abstractNumId w:val="62"/>
  </w:num>
  <w:num w:numId="80">
    <w:abstractNumId w:val="87"/>
  </w:num>
  <w:num w:numId="81">
    <w:abstractNumId w:val="27"/>
  </w:num>
  <w:num w:numId="82">
    <w:abstractNumId w:val="34"/>
  </w:num>
  <w:num w:numId="83">
    <w:abstractNumId w:val="14"/>
  </w:num>
  <w:num w:numId="84">
    <w:abstractNumId w:val="94"/>
  </w:num>
  <w:num w:numId="85">
    <w:abstractNumId w:val="72"/>
  </w:num>
  <w:num w:numId="86">
    <w:abstractNumId w:val="132"/>
  </w:num>
  <w:num w:numId="87">
    <w:abstractNumId w:val="58"/>
  </w:num>
  <w:num w:numId="88">
    <w:abstractNumId w:val="9"/>
  </w:num>
  <w:num w:numId="89">
    <w:abstractNumId w:val="146"/>
  </w:num>
  <w:num w:numId="90">
    <w:abstractNumId w:val="53"/>
  </w:num>
  <w:num w:numId="91">
    <w:abstractNumId w:val="88"/>
  </w:num>
  <w:num w:numId="92">
    <w:abstractNumId w:val="90"/>
  </w:num>
  <w:num w:numId="93">
    <w:abstractNumId w:val="120"/>
  </w:num>
  <w:num w:numId="94">
    <w:abstractNumId w:val="35"/>
  </w:num>
  <w:num w:numId="95">
    <w:abstractNumId w:val="59"/>
  </w:num>
  <w:num w:numId="96">
    <w:abstractNumId w:val="17"/>
  </w:num>
  <w:num w:numId="97">
    <w:abstractNumId w:val="43"/>
  </w:num>
  <w:num w:numId="98">
    <w:abstractNumId w:val="117"/>
  </w:num>
  <w:num w:numId="99">
    <w:abstractNumId w:val="135"/>
  </w:num>
  <w:num w:numId="100">
    <w:abstractNumId w:val="107"/>
  </w:num>
  <w:num w:numId="101">
    <w:abstractNumId w:val="52"/>
  </w:num>
  <w:num w:numId="102">
    <w:abstractNumId w:val="47"/>
  </w:num>
  <w:num w:numId="103">
    <w:abstractNumId w:val="33"/>
  </w:num>
  <w:num w:numId="104">
    <w:abstractNumId w:val="22"/>
  </w:num>
  <w:num w:numId="105">
    <w:abstractNumId w:val="38"/>
  </w:num>
  <w:num w:numId="106">
    <w:abstractNumId w:val="1"/>
  </w:num>
  <w:num w:numId="107">
    <w:abstractNumId w:val="104"/>
  </w:num>
  <w:num w:numId="108">
    <w:abstractNumId w:val="99"/>
  </w:num>
  <w:num w:numId="109">
    <w:abstractNumId w:val="143"/>
  </w:num>
  <w:num w:numId="110">
    <w:abstractNumId w:val="71"/>
  </w:num>
  <w:num w:numId="111">
    <w:abstractNumId w:val="26"/>
  </w:num>
  <w:num w:numId="112">
    <w:abstractNumId w:val="148"/>
  </w:num>
  <w:num w:numId="113">
    <w:abstractNumId w:val="103"/>
  </w:num>
  <w:num w:numId="114">
    <w:abstractNumId w:val="67"/>
  </w:num>
  <w:num w:numId="115">
    <w:abstractNumId w:val="50"/>
  </w:num>
  <w:num w:numId="116">
    <w:abstractNumId w:val="93"/>
  </w:num>
  <w:num w:numId="117">
    <w:abstractNumId w:val="123"/>
  </w:num>
  <w:num w:numId="118">
    <w:abstractNumId w:val="136"/>
  </w:num>
  <w:num w:numId="119">
    <w:abstractNumId w:val="112"/>
  </w:num>
  <w:num w:numId="120">
    <w:abstractNumId w:val="96"/>
  </w:num>
  <w:num w:numId="121">
    <w:abstractNumId w:val="97"/>
  </w:num>
  <w:num w:numId="122">
    <w:abstractNumId w:val="144"/>
  </w:num>
  <w:num w:numId="123">
    <w:abstractNumId w:val="152"/>
  </w:num>
  <w:num w:numId="124">
    <w:abstractNumId w:val="86"/>
  </w:num>
  <w:num w:numId="125">
    <w:abstractNumId w:val="70"/>
  </w:num>
  <w:num w:numId="126">
    <w:abstractNumId w:val="133"/>
  </w:num>
  <w:num w:numId="127">
    <w:abstractNumId w:val="4"/>
  </w:num>
  <w:num w:numId="128">
    <w:abstractNumId w:val="159"/>
  </w:num>
  <w:num w:numId="129">
    <w:abstractNumId w:val="23"/>
  </w:num>
  <w:num w:numId="130">
    <w:abstractNumId w:val="13"/>
  </w:num>
  <w:num w:numId="131">
    <w:abstractNumId w:val="126"/>
  </w:num>
  <w:num w:numId="132">
    <w:abstractNumId w:val="19"/>
  </w:num>
  <w:num w:numId="133">
    <w:abstractNumId w:val="113"/>
  </w:num>
  <w:num w:numId="134">
    <w:abstractNumId w:val="11"/>
  </w:num>
  <w:num w:numId="135">
    <w:abstractNumId w:val="1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137"/>
  </w:num>
  <w:num w:numId="137">
    <w:abstractNumId w:val="125"/>
  </w:num>
  <w:num w:numId="138">
    <w:abstractNumId w:val="7"/>
  </w:num>
  <w:num w:numId="139">
    <w:abstractNumId w:val="78"/>
  </w:num>
  <w:num w:numId="140">
    <w:abstractNumId w:val="108"/>
  </w:num>
  <w:num w:numId="141">
    <w:abstractNumId w:val="18"/>
  </w:num>
  <w:num w:numId="142">
    <w:abstractNumId w:val="154"/>
  </w:num>
  <w:num w:numId="143">
    <w:abstractNumId w:val="92"/>
  </w:num>
  <w:num w:numId="144">
    <w:abstractNumId w:val="82"/>
  </w:num>
  <w:num w:numId="145">
    <w:abstractNumId w:val="54"/>
  </w:num>
  <w:num w:numId="146">
    <w:abstractNumId w:val="61"/>
  </w:num>
  <w:num w:numId="147">
    <w:abstractNumId w:val="40"/>
  </w:num>
  <w:num w:numId="148">
    <w:abstractNumId w:val="129"/>
  </w:num>
  <w:num w:numId="149">
    <w:abstractNumId w:val="141"/>
  </w:num>
  <w:num w:numId="150">
    <w:abstractNumId w:val="100"/>
  </w:num>
  <w:num w:numId="151">
    <w:abstractNumId w:val="60"/>
  </w:num>
  <w:num w:numId="152">
    <w:abstractNumId w:val="44"/>
  </w:num>
  <w:num w:numId="153">
    <w:abstractNumId w:val="45"/>
  </w:num>
  <w:num w:numId="154">
    <w:abstractNumId w:val="48"/>
  </w:num>
  <w:num w:numId="155">
    <w:abstractNumId w:val="30"/>
  </w:num>
  <w:num w:numId="156">
    <w:abstractNumId w:val="31"/>
  </w:num>
  <w:num w:numId="157">
    <w:abstractNumId w:val="42"/>
  </w:num>
  <w:num w:numId="158">
    <w:abstractNumId w:val="111"/>
  </w:num>
  <w:num w:numId="159">
    <w:abstractNumId w:val="161"/>
  </w:num>
  <w:num w:numId="160">
    <w:abstractNumId w:val="68"/>
  </w:num>
  <w:num w:numId="161">
    <w:abstractNumId w:val="155"/>
  </w:num>
  <w:num w:numId="162">
    <w:abstractNumId w:val="49"/>
  </w:num>
  <w:num w:numId="163">
    <w:abstractNumId w:val="32"/>
  </w:num>
  <w:num w:numId="164">
    <w:abstractNumId w:val="158"/>
  </w:num>
  <w:num w:numId="165">
    <w:abstractNumId w:val="37"/>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7F34"/>
    <w:rsid w:val="00002644"/>
    <w:rsid w:val="00002F69"/>
    <w:rsid w:val="0000635C"/>
    <w:rsid w:val="00010BA9"/>
    <w:rsid w:val="00011922"/>
    <w:rsid w:val="00015351"/>
    <w:rsid w:val="00015CB2"/>
    <w:rsid w:val="00017B9C"/>
    <w:rsid w:val="00023FDB"/>
    <w:rsid w:val="000240EC"/>
    <w:rsid w:val="00025B43"/>
    <w:rsid w:val="00032231"/>
    <w:rsid w:val="000334DD"/>
    <w:rsid w:val="00033D03"/>
    <w:rsid w:val="0003597B"/>
    <w:rsid w:val="00040770"/>
    <w:rsid w:val="00042490"/>
    <w:rsid w:val="00044344"/>
    <w:rsid w:val="00044B5A"/>
    <w:rsid w:val="000473E9"/>
    <w:rsid w:val="00054D2C"/>
    <w:rsid w:val="00055BA1"/>
    <w:rsid w:val="00057006"/>
    <w:rsid w:val="000575EB"/>
    <w:rsid w:val="00057BE6"/>
    <w:rsid w:val="00061685"/>
    <w:rsid w:val="0006322E"/>
    <w:rsid w:val="00064198"/>
    <w:rsid w:val="000670A0"/>
    <w:rsid w:val="00071215"/>
    <w:rsid w:val="0007207E"/>
    <w:rsid w:val="00072A0B"/>
    <w:rsid w:val="00073353"/>
    <w:rsid w:val="00074F62"/>
    <w:rsid w:val="00076A54"/>
    <w:rsid w:val="00090061"/>
    <w:rsid w:val="00090BD2"/>
    <w:rsid w:val="00095B4B"/>
    <w:rsid w:val="0009793F"/>
    <w:rsid w:val="000A0696"/>
    <w:rsid w:val="000A4E9A"/>
    <w:rsid w:val="000A52D7"/>
    <w:rsid w:val="000A6025"/>
    <w:rsid w:val="000B7F2D"/>
    <w:rsid w:val="000C35CB"/>
    <w:rsid w:val="000C3656"/>
    <w:rsid w:val="000C3E11"/>
    <w:rsid w:val="000C677A"/>
    <w:rsid w:val="000C7312"/>
    <w:rsid w:val="000C7392"/>
    <w:rsid w:val="000C78CE"/>
    <w:rsid w:val="000F048D"/>
    <w:rsid w:val="000F0FBE"/>
    <w:rsid w:val="000F3A32"/>
    <w:rsid w:val="000F3FF2"/>
    <w:rsid w:val="000F4948"/>
    <w:rsid w:val="000F7BFF"/>
    <w:rsid w:val="00103196"/>
    <w:rsid w:val="001034F6"/>
    <w:rsid w:val="00103EED"/>
    <w:rsid w:val="00104C9C"/>
    <w:rsid w:val="00105B6D"/>
    <w:rsid w:val="001077D6"/>
    <w:rsid w:val="00110E62"/>
    <w:rsid w:val="00111C1D"/>
    <w:rsid w:val="0011499E"/>
    <w:rsid w:val="001268BE"/>
    <w:rsid w:val="00131D8B"/>
    <w:rsid w:val="00131DD6"/>
    <w:rsid w:val="00134706"/>
    <w:rsid w:val="00137097"/>
    <w:rsid w:val="00141728"/>
    <w:rsid w:val="00147DDD"/>
    <w:rsid w:val="001519BA"/>
    <w:rsid w:val="00164F33"/>
    <w:rsid w:val="001659DA"/>
    <w:rsid w:val="00166027"/>
    <w:rsid w:val="00166B56"/>
    <w:rsid w:val="00184C66"/>
    <w:rsid w:val="00185890"/>
    <w:rsid w:val="00195BD1"/>
    <w:rsid w:val="001A21DB"/>
    <w:rsid w:val="001A5722"/>
    <w:rsid w:val="001A5975"/>
    <w:rsid w:val="001A5A36"/>
    <w:rsid w:val="001A5AB0"/>
    <w:rsid w:val="001A5E89"/>
    <w:rsid w:val="001A6D00"/>
    <w:rsid w:val="001B038D"/>
    <w:rsid w:val="001B0D7E"/>
    <w:rsid w:val="001B51FC"/>
    <w:rsid w:val="001B5E83"/>
    <w:rsid w:val="001B6881"/>
    <w:rsid w:val="001C02F9"/>
    <w:rsid w:val="001C3676"/>
    <w:rsid w:val="001C4233"/>
    <w:rsid w:val="001C7CB7"/>
    <w:rsid w:val="001D37D9"/>
    <w:rsid w:val="001D3D33"/>
    <w:rsid w:val="001D638C"/>
    <w:rsid w:val="001D6809"/>
    <w:rsid w:val="001E1E01"/>
    <w:rsid w:val="001E5369"/>
    <w:rsid w:val="001E7C04"/>
    <w:rsid w:val="001E7FB4"/>
    <w:rsid w:val="001F3BA1"/>
    <w:rsid w:val="001F5930"/>
    <w:rsid w:val="001F79D8"/>
    <w:rsid w:val="001F7D12"/>
    <w:rsid w:val="0020183E"/>
    <w:rsid w:val="002038FD"/>
    <w:rsid w:val="002045AF"/>
    <w:rsid w:val="00205CFA"/>
    <w:rsid w:val="00210D92"/>
    <w:rsid w:val="00210F80"/>
    <w:rsid w:val="00211652"/>
    <w:rsid w:val="00217036"/>
    <w:rsid w:val="0022666D"/>
    <w:rsid w:val="00227893"/>
    <w:rsid w:val="00231CD1"/>
    <w:rsid w:val="002360C1"/>
    <w:rsid w:val="002508C5"/>
    <w:rsid w:val="00252B45"/>
    <w:rsid w:val="0025598E"/>
    <w:rsid w:val="00260A6E"/>
    <w:rsid w:val="00262495"/>
    <w:rsid w:val="002648FD"/>
    <w:rsid w:val="002702F1"/>
    <w:rsid w:val="00271F1C"/>
    <w:rsid w:val="002721D7"/>
    <w:rsid w:val="00272DC9"/>
    <w:rsid w:val="00273148"/>
    <w:rsid w:val="002745A8"/>
    <w:rsid w:val="002747F7"/>
    <w:rsid w:val="00275B33"/>
    <w:rsid w:val="00280773"/>
    <w:rsid w:val="0028113B"/>
    <w:rsid w:val="00283559"/>
    <w:rsid w:val="00283B77"/>
    <w:rsid w:val="00285734"/>
    <w:rsid w:val="00285CC0"/>
    <w:rsid w:val="0028602D"/>
    <w:rsid w:val="00287597"/>
    <w:rsid w:val="0028777D"/>
    <w:rsid w:val="0029173C"/>
    <w:rsid w:val="00297A87"/>
    <w:rsid w:val="002A3BC2"/>
    <w:rsid w:val="002B1BE4"/>
    <w:rsid w:val="002B28C7"/>
    <w:rsid w:val="002C0578"/>
    <w:rsid w:val="002C1F14"/>
    <w:rsid w:val="002C5856"/>
    <w:rsid w:val="002D5F99"/>
    <w:rsid w:val="002D6060"/>
    <w:rsid w:val="002D62C5"/>
    <w:rsid w:val="002D6881"/>
    <w:rsid w:val="002D76E1"/>
    <w:rsid w:val="002D7E90"/>
    <w:rsid w:val="002D7F6E"/>
    <w:rsid w:val="002E60DB"/>
    <w:rsid w:val="002E67EC"/>
    <w:rsid w:val="002F7899"/>
    <w:rsid w:val="002F7A61"/>
    <w:rsid w:val="003028F6"/>
    <w:rsid w:val="00302C65"/>
    <w:rsid w:val="00304A3A"/>
    <w:rsid w:val="003071AF"/>
    <w:rsid w:val="00307C71"/>
    <w:rsid w:val="00311AD7"/>
    <w:rsid w:val="003143DB"/>
    <w:rsid w:val="00325DB0"/>
    <w:rsid w:val="00326C79"/>
    <w:rsid w:val="00332601"/>
    <w:rsid w:val="003342C1"/>
    <w:rsid w:val="00334FBD"/>
    <w:rsid w:val="00337E40"/>
    <w:rsid w:val="003423E9"/>
    <w:rsid w:val="003451B1"/>
    <w:rsid w:val="003464CC"/>
    <w:rsid w:val="003471B1"/>
    <w:rsid w:val="003473D7"/>
    <w:rsid w:val="003600E3"/>
    <w:rsid w:val="00360C6A"/>
    <w:rsid w:val="003634F9"/>
    <w:rsid w:val="0036466D"/>
    <w:rsid w:val="0036622E"/>
    <w:rsid w:val="00366735"/>
    <w:rsid w:val="00373D8F"/>
    <w:rsid w:val="00376D5D"/>
    <w:rsid w:val="00386AB8"/>
    <w:rsid w:val="00391F7B"/>
    <w:rsid w:val="003921ED"/>
    <w:rsid w:val="0039348F"/>
    <w:rsid w:val="003A006D"/>
    <w:rsid w:val="003A43BB"/>
    <w:rsid w:val="003A70F4"/>
    <w:rsid w:val="003B221D"/>
    <w:rsid w:val="003B2EF5"/>
    <w:rsid w:val="003B488C"/>
    <w:rsid w:val="003B6BA2"/>
    <w:rsid w:val="003C132E"/>
    <w:rsid w:val="003C4863"/>
    <w:rsid w:val="003D60CA"/>
    <w:rsid w:val="003E5220"/>
    <w:rsid w:val="003F20A4"/>
    <w:rsid w:val="003F3422"/>
    <w:rsid w:val="003F3EB9"/>
    <w:rsid w:val="003F6439"/>
    <w:rsid w:val="003F74DA"/>
    <w:rsid w:val="00400A27"/>
    <w:rsid w:val="00401F17"/>
    <w:rsid w:val="00404074"/>
    <w:rsid w:val="004043A6"/>
    <w:rsid w:val="00404D12"/>
    <w:rsid w:val="00411364"/>
    <w:rsid w:val="00416CDB"/>
    <w:rsid w:val="00423C75"/>
    <w:rsid w:val="00424282"/>
    <w:rsid w:val="00426642"/>
    <w:rsid w:val="00433111"/>
    <w:rsid w:val="004453DC"/>
    <w:rsid w:val="0045068B"/>
    <w:rsid w:val="004574AB"/>
    <w:rsid w:val="0046282D"/>
    <w:rsid w:val="00470D54"/>
    <w:rsid w:val="00471627"/>
    <w:rsid w:val="0047242A"/>
    <w:rsid w:val="00475A0F"/>
    <w:rsid w:val="00475D98"/>
    <w:rsid w:val="00482020"/>
    <w:rsid w:val="0048479D"/>
    <w:rsid w:val="00485A2C"/>
    <w:rsid w:val="00485BAB"/>
    <w:rsid w:val="0049449F"/>
    <w:rsid w:val="004971B6"/>
    <w:rsid w:val="004A29A9"/>
    <w:rsid w:val="004A4771"/>
    <w:rsid w:val="004A59DF"/>
    <w:rsid w:val="004A5F37"/>
    <w:rsid w:val="004B47F7"/>
    <w:rsid w:val="004C1B68"/>
    <w:rsid w:val="004C7BD0"/>
    <w:rsid w:val="004D16BE"/>
    <w:rsid w:val="004D4AD7"/>
    <w:rsid w:val="004D4F45"/>
    <w:rsid w:val="004D54B4"/>
    <w:rsid w:val="004D5CE4"/>
    <w:rsid w:val="004D5DCA"/>
    <w:rsid w:val="004E1099"/>
    <w:rsid w:val="004E1613"/>
    <w:rsid w:val="004E3022"/>
    <w:rsid w:val="004F338B"/>
    <w:rsid w:val="004F4349"/>
    <w:rsid w:val="004F4998"/>
    <w:rsid w:val="004F4B40"/>
    <w:rsid w:val="004F54B1"/>
    <w:rsid w:val="004F582D"/>
    <w:rsid w:val="004F69C7"/>
    <w:rsid w:val="00500099"/>
    <w:rsid w:val="005038A2"/>
    <w:rsid w:val="005151AD"/>
    <w:rsid w:val="005165B9"/>
    <w:rsid w:val="00516B10"/>
    <w:rsid w:val="00521CB3"/>
    <w:rsid w:val="005223F6"/>
    <w:rsid w:val="005236F7"/>
    <w:rsid w:val="00523AEB"/>
    <w:rsid w:val="00527D80"/>
    <w:rsid w:val="00537B49"/>
    <w:rsid w:val="00540A9B"/>
    <w:rsid w:val="00541B49"/>
    <w:rsid w:val="005448FD"/>
    <w:rsid w:val="00545291"/>
    <w:rsid w:val="005469C7"/>
    <w:rsid w:val="005476E6"/>
    <w:rsid w:val="0055013E"/>
    <w:rsid w:val="00550312"/>
    <w:rsid w:val="005531DB"/>
    <w:rsid w:val="00554C7C"/>
    <w:rsid w:val="00557348"/>
    <w:rsid w:val="00561080"/>
    <w:rsid w:val="00566BF5"/>
    <w:rsid w:val="00574D6F"/>
    <w:rsid w:val="00575272"/>
    <w:rsid w:val="005840AF"/>
    <w:rsid w:val="0059411E"/>
    <w:rsid w:val="00595E44"/>
    <w:rsid w:val="005A03E4"/>
    <w:rsid w:val="005A07EE"/>
    <w:rsid w:val="005A090D"/>
    <w:rsid w:val="005A58F1"/>
    <w:rsid w:val="005A6C0F"/>
    <w:rsid w:val="005A77B8"/>
    <w:rsid w:val="005B0C13"/>
    <w:rsid w:val="005B0E92"/>
    <w:rsid w:val="005B2A09"/>
    <w:rsid w:val="005C2ABA"/>
    <w:rsid w:val="005C515C"/>
    <w:rsid w:val="005C595A"/>
    <w:rsid w:val="005C688E"/>
    <w:rsid w:val="005C6B78"/>
    <w:rsid w:val="005D229D"/>
    <w:rsid w:val="005D23F1"/>
    <w:rsid w:val="005D500F"/>
    <w:rsid w:val="005D5DCB"/>
    <w:rsid w:val="005D61E6"/>
    <w:rsid w:val="005D662D"/>
    <w:rsid w:val="005E11D8"/>
    <w:rsid w:val="005E1CA9"/>
    <w:rsid w:val="005E30A5"/>
    <w:rsid w:val="005E7369"/>
    <w:rsid w:val="005E7DAD"/>
    <w:rsid w:val="005F0A2C"/>
    <w:rsid w:val="005F0CC4"/>
    <w:rsid w:val="005F0ED1"/>
    <w:rsid w:val="005F6C2C"/>
    <w:rsid w:val="005F6FD5"/>
    <w:rsid w:val="0060023A"/>
    <w:rsid w:val="006006C9"/>
    <w:rsid w:val="00605748"/>
    <w:rsid w:val="00607298"/>
    <w:rsid w:val="006108D4"/>
    <w:rsid w:val="006126EE"/>
    <w:rsid w:val="00613927"/>
    <w:rsid w:val="00614028"/>
    <w:rsid w:val="00614EDA"/>
    <w:rsid w:val="00623558"/>
    <w:rsid w:val="00626CA1"/>
    <w:rsid w:val="006342E0"/>
    <w:rsid w:val="0063558F"/>
    <w:rsid w:val="006356C2"/>
    <w:rsid w:val="00636B81"/>
    <w:rsid w:val="006428CE"/>
    <w:rsid w:val="00646130"/>
    <w:rsid w:val="006470A9"/>
    <w:rsid w:val="006513AB"/>
    <w:rsid w:val="00652654"/>
    <w:rsid w:val="00653BCC"/>
    <w:rsid w:val="00655D69"/>
    <w:rsid w:val="0065630E"/>
    <w:rsid w:val="00663691"/>
    <w:rsid w:val="00664DF0"/>
    <w:rsid w:val="00666053"/>
    <w:rsid w:val="00667860"/>
    <w:rsid w:val="0067001A"/>
    <w:rsid w:val="00670D9A"/>
    <w:rsid w:val="0067275B"/>
    <w:rsid w:val="00675D47"/>
    <w:rsid w:val="00676AA8"/>
    <w:rsid w:val="00677745"/>
    <w:rsid w:val="00677D92"/>
    <w:rsid w:val="00682E88"/>
    <w:rsid w:val="00683C78"/>
    <w:rsid w:val="00684E1E"/>
    <w:rsid w:val="00686D0F"/>
    <w:rsid w:val="0069092B"/>
    <w:rsid w:val="006918D7"/>
    <w:rsid w:val="00692349"/>
    <w:rsid w:val="006957D9"/>
    <w:rsid w:val="0069681F"/>
    <w:rsid w:val="00697F34"/>
    <w:rsid w:val="006A430C"/>
    <w:rsid w:val="006A6BB6"/>
    <w:rsid w:val="006A76A5"/>
    <w:rsid w:val="006A79FA"/>
    <w:rsid w:val="006B04C0"/>
    <w:rsid w:val="006B5365"/>
    <w:rsid w:val="006B580F"/>
    <w:rsid w:val="006C0767"/>
    <w:rsid w:val="006C130A"/>
    <w:rsid w:val="006C2782"/>
    <w:rsid w:val="006D4622"/>
    <w:rsid w:val="006D55D7"/>
    <w:rsid w:val="006D671F"/>
    <w:rsid w:val="006E0B8A"/>
    <w:rsid w:val="006E3D77"/>
    <w:rsid w:val="006E41DA"/>
    <w:rsid w:val="006E6FA5"/>
    <w:rsid w:val="006F129A"/>
    <w:rsid w:val="006F169E"/>
    <w:rsid w:val="006F58A5"/>
    <w:rsid w:val="006F5FCA"/>
    <w:rsid w:val="006F74F4"/>
    <w:rsid w:val="00702AF8"/>
    <w:rsid w:val="00705823"/>
    <w:rsid w:val="00707FB8"/>
    <w:rsid w:val="00713A38"/>
    <w:rsid w:val="00721ACA"/>
    <w:rsid w:val="00723E62"/>
    <w:rsid w:val="007241F1"/>
    <w:rsid w:val="00732136"/>
    <w:rsid w:val="00736201"/>
    <w:rsid w:val="007464E5"/>
    <w:rsid w:val="00747121"/>
    <w:rsid w:val="007512AB"/>
    <w:rsid w:val="00752D88"/>
    <w:rsid w:val="00755E22"/>
    <w:rsid w:val="00756041"/>
    <w:rsid w:val="00760DA6"/>
    <w:rsid w:val="007631EC"/>
    <w:rsid w:val="00767375"/>
    <w:rsid w:val="00767947"/>
    <w:rsid w:val="007702CE"/>
    <w:rsid w:val="00771747"/>
    <w:rsid w:val="00771F1F"/>
    <w:rsid w:val="00774356"/>
    <w:rsid w:val="007754A7"/>
    <w:rsid w:val="007771B1"/>
    <w:rsid w:val="00783AEF"/>
    <w:rsid w:val="00786343"/>
    <w:rsid w:val="0079085C"/>
    <w:rsid w:val="00792D6D"/>
    <w:rsid w:val="00797545"/>
    <w:rsid w:val="007A00FC"/>
    <w:rsid w:val="007A1E72"/>
    <w:rsid w:val="007B2AF3"/>
    <w:rsid w:val="007B5090"/>
    <w:rsid w:val="007B5E50"/>
    <w:rsid w:val="007C2B38"/>
    <w:rsid w:val="007D01EF"/>
    <w:rsid w:val="007D1A33"/>
    <w:rsid w:val="007D3A67"/>
    <w:rsid w:val="007D59CA"/>
    <w:rsid w:val="007D5E97"/>
    <w:rsid w:val="007F3E8D"/>
    <w:rsid w:val="007F7EBA"/>
    <w:rsid w:val="008059F4"/>
    <w:rsid w:val="00805A4F"/>
    <w:rsid w:val="00805B17"/>
    <w:rsid w:val="00806E60"/>
    <w:rsid w:val="0081088A"/>
    <w:rsid w:val="00811544"/>
    <w:rsid w:val="008149BD"/>
    <w:rsid w:val="00816CE2"/>
    <w:rsid w:val="00820E73"/>
    <w:rsid w:val="008211DF"/>
    <w:rsid w:val="00821CE7"/>
    <w:rsid w:val="00821F07"/>
    <w:rsid w:val="008229A4"/>
    <w:rsid w:val="008331EA"/>
    <w:rsid w:val="008363D7"/>
    <w:rsid w:val="00836EB9"/>
    <w:rsid w:val="00840BC6"/>
    <w:rsid w:val="00841975"/>
    <w:rsid w:val="00845D68"/>
    <w:rsid w:val="00847CD6"/>
    <w:rsid w:val="008525BC"/>
    <w:rsid w:val="008533E7"/>
    <w:rsid w:val="00853E58"/>
    <w:rsid w:val="008558BB"/>
    <w:rsid w:val="00855C1C"/>
    <w:rsid w:val="00862996"/>
    <w:rsid w:val="00875851"/>
    <w:rsid w:val="00876D1D"/>
    <w:rsid w:val="00881BA3"/>
    <w:rsid w:val="00885216"/>
    <w:rsid w:val="0088670E"/>
    <w:rsid w:val="008873A5"/>
    <w:rsid w:val="00890F5B"/>
    <w:rsid w:val="00892661"/>
    <w:rsid w:val="00892D7C"/>
    <w:rsid w:val="00895595"/>
    <w:rsid w:val="008A334A"/>
    <w:rsid w:val="008A51BB"/>
    <w:rsid w:val="008A697F"/>
    <w:rsid w:val="008A7D9C"/>
    <w:rsid w:val="008B0DC5"/>
    <w:rsid w:val="008B0E97"/>
    <w:rsid w:val="008B10AA"/>
    <w:rsid w:val="008B4E28"/>
    <w:rsid w:val="008B5484"/>
    <w:rsid w:val="008B632F"/>
    <w:rsid w:val="008B7FD4"/>
    <w:rsid w:val="008C0505"/>
    <w:rsid w:val="008C5E75"/>
    <w:rsid w:val="008C6B97"/>
    <w:rsid w:val="008C7905"/>
    <w:rsid w:val="008D1A56"/>
    <w:rsid w:val="008D3B83"/>
    <w:rsid w:val="008D5B93"/>
    <w:rsid w:val="008E1BEC"/>
    <w:rsid w:val="008E2345"/>
    <w:rsid w:val="008F418A"/>
    <w:rsid w:val="008F7452"/>
    <w:rsid w:val="00900854"/>
    <w:rsid w:val="00902C93"/>
    <w:rsid w:val="009120E1"/>
    <w:rsid w:val="009155D3"/>
    <w:rsid w:val="00921584"/>
    <w:rsid w:val="009219AC"/>
    <w:rsid w:val="00921D51"/>
    <w:rsid w:val="00923889"/>
    <w:rsid w:val="00933416"/>
    <w:rsid w:val="00935CF2"/>
    <w:rsid w:val="00940A94"/>
    <w:rsid w:val="00943702"/>
    <w:rsid w:val="00945DFF"/>
    <w:rsid w:val="00945FEA"/>
    <w:rsid w:val="00946BC8"/>
    <w:rsid w:val="00946BD1"/>
    <w:rsid w:val="0095143C"/>
    <w:rsid w:val="009545BF"/>
    <w:rsid w:val="00963CD8"/>
    <w:rsid w:val="00965AFA"/>
    <w:rsid w:val="009666C3"/>
    <w:rsid w:val="00966C50"/>
    <w:rsid w:val="009768BB"/>
    <w:rsid w:val="00977465"/>
    <w:rsid w:val="00980898"/>
    <w:rsid w:val="0098282F"/>
    <w:rsid w:val="009828F1"/>
    <w:rsid w:val="009848A1"/>
    <w:rsid w:val="00986ED6"/>
    <w:rsid w:val="009870BA"/>
    <w:rsid w:val="00991BFE"/>
    <w:rsid w:val="0099692F"/>
    <w:rsid w:val="009A052F"/>
    <w:rsid w:val="009A0CD0"/>
    <w:rsid w:val="009A14F8"/>
    <w:rsid w:val="009A25E0"/>
    <w:rsid w:val="009A6148"/>
    <w:rsid w:val="009B05FB"/>
    <w:rsid w:val="009B4B6B"/>
    <w:rsid w:val="009B4CED"/>
    <w:rsid w:val="009B615B"/>
    <w:rsid w:val="009B713A"/>
    <w:rsid w:val="009B732F"/>
    <w:rsid w:val="009B7C84"/>
    <w:rsid w:val="009C0E2E"/>
    <w:rsid w:val="009C11F0"/>
    <w:rsid w:val="009C5FAD"/>
    <w:rsid w:val="009D158E"/>
    <w:rsid w:val="009E0DEC"/>
    <w:rsid w:val="009E57C4"/>
    <w:rsid w:val="009F4207"/>
    <w:rsid w:val="009F5255"/>
    <w:rsid w:val="009F587C"/>
    <w:rsid w:val="009F6595"/>
    <w:rsid w:val="009F66DA"/>
    <w:rsid w:val="009F6FE8"/>
    <w:rsid w:val="00A026E5"/>
    <w:rsid w:val="00A057CD"/>
    <w:rsid w:val="00A105D4"/>
    <w:rsid w:val="00A10B14"/>
    <w:rsid w:val="00A113F6"/>
    <w:rsid w:val="00A11C60"/>
    <w:rsid w:val="00A148F3"/>
    <w:rsid w:val="00A15EFA"/>
    <w:rsid w:val="00A20481"/>
    <w:rsid w:val="00A20A0A"/>
    <w:rsid w:val="00A20EF7"/>
    <w:rsid w:val="00A2118F"/>
    <w:rsid w:val="00A21F47"/>
    <w:rsid w:val="00A22756"/>
    <w:rsid w:val="00A243E6"/>
    <w:rsid w:val="00A25CB5"/>
    <w:rsid w:val="00A271DC"/>
    <w:rsid w:val="00A30843"/>
    <w:rsid w:val="00A352C1"/>
    <w:rsid w:val="00A3683B"/>
    <w:rsid w:val="00A408AA"/>
    <w:rsid w:val="00A42BF9"/>
    <w:rsid w:val="00A45A00"/>
    <w:rsid w:val="00A47BF4"/>
    <w:rsid w:val="00A5016B"/>
    <w:rsid w:val="00A554BF"/>
    <w:rsid w:val="00A57677"/>
    <w:rsid w:val="00A65C10"/>
    <w:rsid w:val="00A65FEA"/>
    <w:rsid w:val="00A670F0"/>
    <w:rsid w:val="00A70FB5"/>
    <w:rsid w:val="00A71242"/>
    <w:rsid w:val="00A74B46"/>
    <w:rsid w:val="00A75A19"/>
    <w:rsid w:val="00A764BA"/>
    <w:rsid w:val="00A80682"/>
    <w:rsid w:val="00A83ED2"/>
    <w:rsid w:val="00A84B9E"/>
    <w:rsid w:val="00A84E06"/>
    <w:rsid w:val="00A859E9"/>
    <w:rsid w:val="00A90484"/>
    <w:rsid w:val="00A969CE"/>
    <w:rsid w:val="00A9752A"/>
    <w:rsid w:val="00A9778A"/>
    <w:rsid w:val="00AA24EA"/>
    <w:rsid w:val="00AA6D99"/>
    <w:rsid w:val="00AB23A5"/>
    <w:rsid w:val="00AB4568"/>
    <w:rsid w:val="00AB69FF"/>
    <w:rsid w:val="00AB7A6E"/>
    <w:rsid w:val="00AB7EB0"/>
    <w:rsid w:val="00AC1ABE"/>
    <w:rsid w:val="00AC1DDB"/>
    <w:rsid w:val="00AC340B"/>
    <w:rsid w:val="00AC5B64"/>
    <w:rsid w:val="00AC6216"/>
    <w:rsid w:val="00AC742E"/>
    <w:rsid w:val="00AD1218"/>
    <w:rsid w:val="00AD14AD"/>
    <w:rsid w:val="00AD2826"/>
    <w:rsid w:val="00AD644C"/>
    <w:rsid w:val="00AE173F"/>
    <w:rsid w:val="00AE4870"/>
    <w:rsid w:val="00AE72F5"/>
    <w:rsid w:val="00AF41F0"/>
    <w:rsid w:val="00AF572D"/>
    <w:rsid w:val="00AF759B"/>
    <w:rsid w:val="00AF7E1B"/>
    <w:rsid w:val="00B00DF8"/>
    <w:rsid w:val="00B00F94"/>
    <w:rsid w:val="00B03577"/>
    <w:rsid w:val="00B035B1"/>
    <w:rsid w:val="00B11D7C"/>
    <w:rsid w:val="00B133A0"/>
    <w:rsid w:val="00B13C54"/>
    <w:rsid w:val="00B14F83"/>
    <w:rsid w:val="00B15190"/>
    <w:rsid w:val="00B20BD8"/>
    <w:rsid w:val="00B224CA"/>
    <w:rsid w:val="00B22C99"/>
    <w:rsid w:val="00B2461A"/>
    <w:rsid w:val="00B2552E"/>
    <w:rsid w:val="00B271F8"/>
    <w:rsid w:val="00B30318"/>
    <w:rsid w:val="00B30687"/>
    <w:rsid w:val="00B32B6B"/>
    <w:rsid w:val="00B35689"/>
    <w:rsid w:val="00B4123E"/>
    <w:rsid w:val="00B42088"/>
    <w:rsid w:val="00B42FC1"/>
    <w:rsid w:val="00B45C26"/>
    <w:rsid w:val="00B56BCC"/>
    <w:rsid w:val="00B63AF4"/>
    <w:rsid w:val="00B65567"/>
    <w:rsid w:val="00B65C33"/>
    <w:rsid w:val="00B67A78"/>
    <w:rsid w:val="00B7077A"/>
    <w:rsid w:val="00B71926"/>
    <w:rsid w:val="00B7276D"/>
    <w:rsid w:val="00B7594B"/>
    <w:rsid w:val="00B759A2"/>
    <w:rsid w:val="00B75A4D"/>
    <w:rsid w:val="00B77C92"/>
    <w:rsid w:val="00B83A99"/>
    <w:rsid w:val="00B94678"/>
    <w:rsid w:val="00BA0BC4"/>
    <w:rsid w:val="00BA2BAA"/>
    <w:rsid w:val="00BA338E"/>
    <w:rsid w:val="00BA33D8"/>
    <w:rsid w:val="00BA366F"/>
    <w:rsid w:val="00BA3A0D"/>
    <w:rsid w:val="00BA3A96"/>
    <w:rsid w:val="00BA7693"/>
    <w:rsid w:val="00BA7AA8"/>
    <w:rsid w:val="00BB049C"/>
    <w:rsid w:val="00BB1FEC"/>
    <w:rsid w:val="00BB29CB"/>
    <w:rsid w:val="00BB29FA"/>
    <w:rsid w:val="00BB468C"/>
    <w:rsid w:val="00BB5044"/>
    <w:rsid w:val="00BB505E"/>
    <w:rsid w:val="00BB641B"/>
    <w:rsid w:val="00BC367B"/>
    <w:rsid w:val="00BC4457"/>
    <w:rsid w:val="00BC589C"/>
    <w:rsid w:val="00BC622F"/>
    <w:rsid w:val="00BC741D"/>
    <w:rsid w:val="00BD252A"/>
    <w:rsid w:val="00BD34C6"/>
    <w:rsid w:val="00BD392F"/>
    <w:rsid w:val="00BD5333"/>
    <w:rsid w:val="00BD6551"/>
    <w:rsid w:val="00BD67BC"/>
    <w:rsid w:val="00BD69F6"/>
    <w:rsid w:val="00BE0802"/>
    <w:rsid w:val="00BE096C"/>
    <w:rsid w:val="00BE5027"/>
    <w:rsid w:val="00BE5AA3"/>
    <w:rsid w:val="00BF6518"/>
    <w:rsid w:val="00BF6E10"/>
    <w:rsid w:val="00C00225"/>
    <w:rsid w:val="00C07DE1"/>
    <w:rsid w:val="00C11081"/>
    <w:rsid w:val="00C11610"/>
    <w:rsid w:val="00C12D36"/>
    <w:rsid w:val="00C13FBE"/>
    <w:rsid w:val="00C16020"/>
    <w:rsid w:val="00C20485"/>
    <w:rsid w:val="00C20812"/>
    <w:rsid w:val="00C21156"/>
    <w:rsid w:val="00C22029"/>
    <w:rsid w:val="00C22125"/>
    <w:rsid w:val="00C22EC1"/>
    <w:rsid w:val="00C25474"/>
    <w:rsid w:val="00C272AB"/>
    <w:rsid w:val="00C278B8"/>
    <w:rsid w:val="00C3337F"/>
    <w:rsid w:val="00C33ACE"/>
    <w:rsid w:val="00C33EB0"/>
    <w:rsid w:val="00C3580D"/>
    <w:rsid w:val="00C37377"/>
    <w:rsid w:val="00C44F65"/>
    <w:rsid w:val="00C47436"/>
    <w:rsid w:val="00C5035D"/>
    <w:rsid w:val="00C51D6C"/>
    <w:rsid w:val="00C54AFF"/>
    <w:rsid w:val="00C56A96"/>
    <w:rsid w:val="00C57688"/>
    <w:rsid w:val="00C6033B"/>
    <w:rsid w:val="00C607E2"/>
    <w:rsid w:val="00C61D51"/>
    <w:rsid w:val="00C623C3"/>
    <w:rsid w:val="00C64278"/>
    <w:rsid w:val="00C7021C"/>
    <w:rsid w:val="00C74061"/>
    <w:rsid w:val="00C777B0"/>
    <w:rsid w:val="00C81627"/>
    <w:rsid w:val="00C85602"/>
    <w:rsid w:val="00C91AE1"/>
    <w:rsid w:val="00C91F0F"/>
    <w:rsid w:val="00C93C65"/>
    <w:rsid w:val="00C96690"/>
    <w:rsid w:val="00C96A00"/>
    <w:rsid w:val="00CA12E8"/>
    <w:rsid w:val="00CA2EE0"/>
    <w:rsid w:val="00CA470B"/>
    <w:rsid w:val="00CB0595"/>
    <w:rsid w:val="00CB098B"/>
    <w:rsid w:val="00CB13F4"/>
    <w:rsid w:val="00CB1731"/>
    <w:rsid w:val="00CB52B1"/>
    <w:rsid w:val="00CB7DAF"/>
    <w:rsid w:val="00CC19AD"/>
    <w:rsid w:val="00CC38BF"/>
    <w:rsid w:val="00CD1AAC"/>
    <w:rsid w:val="00CD3819"/>
    <w:rsid w:val="00CD792B"/>
    <w:rsid w:val="00CE2F0C"/>
    <w:rsid w:val="00CE535E"/>
    <w:rsid w:val="00CF2F00"/>
    <w:rsid w:val="00CF491F"/>
    <w:rsid w:val="00D03BDC"/>
    <w:rsid w:val="00D04839"/>
    <w:rsid w:val="00D05497"/>
    <w:rsid w:val="00D057F8"/>
    <w:rsid w:val="00D07043"/>
    <w:rsid w:val="00D15253"/>
    <w:rsid w:val="00D1718A"/>
    <w:rsid w:val="00D23590"/>
    <w:rsid w:val="00D2543B"/>
    <w:rsid w:val="00D356F0"/>
    <w:rsid w:val="00D425E9"/>
    <w:rsid w:val="00D45F18"/>
    <w:rsid w:val="00D46311"/>
    <w:rsid w:val="00D46A69"/>
    <w:rsid w:val="00D5013B"/>
    <w:rsid w:val="00D506A1"/>
    <w:rsid w:val="00D52F40"/>
    <w:rsid w:val="00D55ABB"/>
    <w:rsid w:val="00D56E33"/>
    <w:rsid w:val="00D573C2"/>
    <w:rsid w:val="00D57A53"/>
    <w:rsid w:val="00D603C7"/>
    <w:rsid w:val="00D608F8"/>
    <w:rsid w:val="00D66A6B"/>
    <w:rsid w:val="00D70783"/>
    <w:rsid w:val="00D76333"/>
    <w:rsid w:val="00D8014E"/>
    <w:rsid w:val="00D81966"/>
    <w:rsid w:val="00D81972"/>
    <w:rsid w:val="00D85D53"/>
    <w:rsid w:val="00D864ED"/>
    <w:rsid w:val="00D86E00"/>
    <w:rsid w:val="00D9436D"/>
    <w:rsid w:val="00D95EBF"/>
    <w:rsid w:val="00D96998"/>
    <w:rsid w:val="00D97DCD"/>
    <w:rsid w:val="00DA03E0"/>
    <w:rsid w:val="00DA198A"/>
    <w:rsid w:val="00DA4632"/>
    <w:rsid w:val="00DA4D6C"/>
    <w:rsid w:val="00DA62FA"/>
    <w:rsid w:val="00DB0E3E"/>
    <w:rsid w:val="00DB3182"/>
    <w:rsid w:val="00DC15F7"/>
    <w:rsid w:val="00DC547C"/>
    <w:rsid w:val="00DC7AC1"/>
    <w:rsid w:val="00DD0C3E"/>
    <w:rsid w:val="00DD403F"/>
    <w:rsid w:val="00DD4679"/>
    <w:rsid w:val="00DD53F6"/>
    <w:rsid w:val="00DD58A5"/>
    <w:rsid w:val="00DD66C7"/>
    <w:rsid w:val="00DE1872"/>
    <w:rsid w:val="00DE37DD"/>
    <w:rsid w:val="00DE76F8"/>
    <w:rsid w:val="00DF2CA1"/>
    <w:rsid w:val="00DF3410"/>
    <w:rsid w:val="00DF3A42"/>
    <w:rsid w:val="00DF756A"/>
    <w:rsid w:val="00E028FA"/>
    <w:rsid w:val="00E063DC"/>
    <w:rsid w:val="00E12A37"/>
    <w:rsid w:val="00E240A1"/>
    <w:rsid w:val="00E3131A"/>
    <w:rsid w:val="00E316C5"/>
    <w:rsid w:val="00E33017"/>
    <w:rsid w:val="00E430B1"/>
    <w:rsid w:val="00E459F2"/>
    <w:rsid w:val="00E45D2D"/>
    <w:rsid w:val="00E45DCE"/>
    <w:rsid w:val="00E46C56"/>
    <w:rsid w:val="00E50132"/>
    <w:rsid w:val="00E5189F"/>
    <w:rsid w:val="00E51E6D"/>
    <w:rsid w:val="00E731A9"/>
    <w:rsid w:val="00E84EB6"/>
    <w:rsid w:val="00E87399"/>
    <w:rsid w:val="00E8761B"/>
    <w:rsid w:val="00E87C46"/>
    <w:rsid w:val="00E9071C"/>
    <w:rsid w:val="00E9254E"/>
    <w:rsid w:val="00E93503"/>
    <w:rsid w:val="00EA4EFC"/>
    <w:rsid w:val="00EA7A4B"/>
    <w:rsid w:val="00EB0AD6"/>
    <w:rsid w:val="00EB2996"/>
    <w:rsid w:val="00EB3058"/>
    <w:rsid w:val="00EB4ACD"/>
    <w:rsid w:val="00EB57C5"/>
    <w:rsid w:val="00EB7D64"/>
    <w:rsid w:val="00EB7F7B"/>
    <w:rsid w:val="00ED33C6"/>
    <w:rsid w:val="00ED39FE"/>
    <w:rsid w:val="00EE155C"/>
    <w:rsid w:val="00EE6EE3"/>
    <w:rsid w:val="00EF1FE9"/>
    <w:rsid w:val="00EF2A7F"/>
    <w:rsid w:val="00EF6D98"/>
    <w:rsid w:val="00EF7137"/>
    <w:rsid w:val="00EF736B"/>
    <w:rsid w:val="00F05C54"/>
    <w:rsid w:val="00F05F04"/>
    <w:rsid w:val="00F063FF"/>
    <w:rsid w:val="00F112FE"/>
    <w:rsid w:val="00F23736"/>
    <w:rsid w:val="00F2468D"/>
    <w:rsid w:val="00F271DE"/>
    <w:rsid w:val="00F27B39"/>
    <w:rsid w:val="00F326CE"/>
    <w:rsid w:val="00F3294F"/>
    <w:rsid w:val="00F35943"/>
    <w:rsid w:val="00F35FC7"/>
    <w:rsid w:val="00F36D6A"/>
    <w:rsid w:val="00F37405"/>
    <w:rsid w:val="00F378C8"/>
    <w:rsid w:val="00F453E6"/>
    <w:rsid w:val="00F5351F"/>
    <w:rsid w:val="00F641BA"/>
    <w:rsid w:val="00F664D3"/>
    <w:rsid w:val="00F67453"/>
    <w:rsid w:val="00F704E4"/>
    <w:rsid w:val="00F73119"/>
    <w:rsid w:val="00F76BAB"/>
    <w:rsid w:val="00F8020A"/>
    <w:rsid w:val="00F83005"/>
    <w:rsid w:val="00F84AF8"/>
    <w:rsid w:val="00F8510C"/>
    <w:rsid w:val="00F90712"/>
    <w:rsid w:val="00F90B4B"/>
    <w:rsid w:val="00F916F7"/>
    <w:rsid w:val="00F96326"/>
    <w:rsid w:val="00F9651A"/>
    <w:rsid w:val="00FA2528"/>
    <w:rsid w:val="00FA2645"/>
    <w:rsid w:val="00FA72A4"/>
    <w:rsid w:val="00FB39AA"/>
    <w:rsid w:val="00FB3E0D"/>
    <w:rsid w:val="00FB4EA1"/>
    <w:rsid w:val="00FB5F7E"/>
    <w:rsid w:val="00FB7C67"/>
    <w:rsid w:val="00FC26A2"/>
    <w:rsid w:val="00FC3919"/>
    <w:rsid w:val="00FC4105"/>
    <w:rsid w:val="00FC4DDC"/>
    <w:rsid w:val="00FC6C80"/>
    <w:rsid w:val="00FD3080"/>
    <w:rsid w:val="00FD4B45"/>
    <w:rsid w:val="00FF213E"/>
    <w:rsid w:val="00FF6F7E"/>
    <w:rsid w:val="00FF7E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48B8D"/>
  <w15:docId w15:val="{8D80829C-0962-46A3-BA7D-D29F70C83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05D4"/>
    <w:pPr>
      <w:keepNext/>
      <w:keepLines/>
      <w:shd w:val="clear" w:color="auto" w:fill="C00000"/>
      <w:spacing w:before="240" w:after="0"/>
      <w:jc w:val="center"/>
      <w:outlineLvl w:val="0"/>
    </w:pPr>
    <w:rPr>
      <w:sz w:val="28"/>
    </w:rPr>
  </w:style>
  <w:style w:type="paragraph" w:styleId="Heading2">
    <w:name w:val="heading 2"/>
    <w:basedOn w:val="Normal"/>
    <w:link w:val="Heading2Char"/>
    <w:uiPriority w:val="9"/>
    <w:qFormat/>
    <w:rsid w:val="002C1F14"/>
    <w:pPr>
      <w:shd w:val="clear" w:color="auto" w:fill="00B0F0"/>
      <w:jc w:val="center"/>
      <w:outlineLvl w:val="1"/>
    </w:pPr>
    <w:rPr>
      <w:sz w:val="26"/>
      <w:szCs w:val="26"/>
    </w:rPr>
  </w:style>
  <w:style w:type="paragraph" w:styleId="Heading3">
    <w:name w:val="heading 3"/>
    <w:basedOn w:val="Normal"/>
    <w:next w:val="Normal"/>
    <w:link w:val="Heading3Char"/>
    <w:uiPriority w:val="9"/>
    <w:unhideWhenUsed/>
    <w:qFormat/>
    <w:rsid w:val="009C11F0"/>
    <w:pPr>
      <w:shd w:val="clear" w:color="auto" w:fill="EDEDED" w:themeFill="accent3" w:themeFillTint="33"/>
      <w:outlineLvl w:val="2"/>
    </w:pPr>
    <w:rPr>
      <w:b/>
      <w:bCs/>
      <w:sz w:val="24"/>
      <w:szCs w:val="24"/>
    </w:rPr>
  </w:style>
  <w:style w:type="paragraph" w:styleId="Heading4">
    <w:name w:val="heading 4"/>
    <w:basedOn w:val="Normal"/>
    <w:next w:val="Normal"/>
    <w:link w:val="Heading4Char"/>
    <w:uiPriority w:val="9"/>
    <w:semiHidden/>
    <w:unhideWhenUsed/>
    <w:qFormat/>
    <w:rsid w:val="005A58F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B4123E"/>
    <w:rPr>
      <w:rFonts w:ascii="Courier New" w:eastAsia="Times New Roman" w:hAnsi="Courier New" w:cs="Courier New"/>
      <w:sz w:val="20"/>
      <w:szCs w:val="20"/>
    </w:rPr>
  </w:style>
  <w:style w:type="paragraph" w:styleId="NormalWeb">
    <w:name w:val="Normal (Web)"/>
    <w:basedOn w:val="Normal"/>
    <w:uiPriority w:val="99"/>
    <w:unhideWhenUsed/>
    <w:rsid w:val="001C36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C3676"/>
    <w:rPr>
      <w:b/>
      <w:bCs/>
    </w:rPr>
  </w:style>
  <w:style w:type="character" w:customStyle="1" w:styleId="Heading2Char">
    <w:name w:val="Heading 2 Char"/>
    <w:basedOn w:val="DefaultParagraphFont"/>
    <w:link w:val="Heading2"/>
    <w:uiPriority w:val="9"/>
    <w:rsid w:val="002C1F14"/>
    <w:rPr>
      <w:sz w:val="26"/>
      <w:szCs w:val="26"/>
      <w:shd w:val="clear" w:color="auto" w:fill="00B0F0"/>
    </w:rPr>
  </w:style>
  <w:style w:type="paragraph" w:styleId="ListParagraph">
    <w:name w:val="List Paragraph"/>
    <w:basedOn w:val="Normal"/>
    <w:uiPriority w:val="34"/>
    <w:qFormat/>
    <w:rsid w:val="00A243E6"/>
    <w:pPr>
      <w:ind w:left="720"/>
      <w:contextualSpacing/>
    </w:pPr>
  </w:style>
  <w:style w:type="character" w:customStyle="1" w:styleId="Heading1Char">
    <w:name w:val="Heading 1 Char"/>
    <w:basedOn w:val="DefaultParagraphFont"/>
    <w:link w:val="Heading1"/>
    <w:uiPriority w:val="9"/>
    <w:rsid w:val="00A105D4"/>
    <w:rPr>
      <w:sz w:val="28"/>
      <w:shd w:val="clear" w:color="auto" w:fill="C00000"/>
    </w:rPr>
  </w:style>
  <w:style w:type="character" w:customStyle="1" w:styleId="Heading3Char">
    <w:name w:val="Heading 3 Char"/>
    <w:basedOn w:val="DefaultParagraphFont"/>
    <w:link w:val="Heading3"/>
    <w:uiPriority w:val="9"/>
    <w:rsid w:val="009C11F0"/>
    <w:rPr>
      <w:b/>
      <w:bCs/>
      <w:sz w:val="24"/>
      <w:szCs w:val="24"/>
      <w:shd w:val="clear" w:color="auto" w:fill="EDEDED" w:themeFill="accent3" w:themeFillTint="33"/>
    </w:rPr>
  </w:style>
  <w:style w:type="character" w:customStyle="1" w:styleId="colorh1">
    <w:name w:val="color_h1"/>
    <w:basedOn w:val="DefaultParagraphFont"/>
    <w:rsid w:val="00C20812"/>
  </w:style>
  <w:style w:type="character" w:styleId="Hyperlink">
    <w:name w:val="Hyperlink"/>
    <w:basedOn w:val="DefaultParagraphFont"/>
    <w:uiPriority w:val="99"/>
    <w:unhideWhenUsed/>
    <w:rsid w:val="00C20812"/>
    <w:rPr>
      <w:color w:val="0000FF"/>
      <w:u w:val="single"/>
    </w:rPr>
  </w:style>
  <w:style w:type="character" w:customStyle="1" w:styleId="jspropertycolor">
    <w:name w:val="jspropertycolor"/>
    <w:basedOn w:val="DefaultParagraphFont"/>
    <w:rsid w:val="00376D5D"/>
  </w:style>
  <w:style w:type="character" w:customStyle="1" w:styleId="commentcolor">
    <w:name w:val="commentcolor"/>
    <w:basedOn w:val="DefaultParagraphFont"/>
    <w:rsid w:val="00376D5D"/>
  </w:style>
  <w:style w:type="paragraph" w:customStyle="1" w:styleId="intro">
    <w:name w:val="intro"/>
    <w:basedOn w:val="Normal"/>
    <w:rsid w:val="005A07E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keywordcolor">
    <w:name w:val="jskeywordcolor"/>
    <w:basedOn w:val="DefaultParagraphFont"/>
    <w:rsid w:val="005A07EE"/>
  </w:style>
  <w:style w:type="character" w:customStyle="1" w:styleId="jsnumbercolor">
    <w:name w:val="jsnumbercolor"/>
    <w:basedOn w:val="DefaultParagraphFont"/>
    <w:rsid w:val="00966C50"/>
  </w:style>
  <w:style w:type="character" w:customStyle="1" w:styleId="jsstringcolor">
    <w:name w:val="jsstringcolor"/>
    <w:basedOn w:val="DefaultParagraphFont"/>
    <w:rsid w:val="00164F33"/>
  </w:style>
  <w:style w:type="character" w:styleId="Emphasis">
    <w:name w:val="Emphasis"/>
    <w:basedOn w:val="DefaultParagraphFont"/>
    <w:uiPriority w:val="20"/>
    <w:qFormat/>
    <w:rsid w:val="001B0D7E"/>
    <w:rPr>
      <w:i/>
      <w:iCs/>
    </w:rPr>
  </w:style>
  <w:style w:type="character" w:customStyle="1" w:styleId="w3-codespan">
    <w:name w:val="w3-codespan"/>
    <w:basedOn w:val="DefaultParagraphFont"/>
    <w:rsid w:val="00AC5B64"/>
  </w:style>
  <w:style w:type="character" w:customStyle="1" w:styleId="hljs-function">
    <w:name w:val="hljs-function"/>
    <w:basedOn w:val="DefaultParagraphFont"/>
    <w:rsid w:val="00CA2EE0"/>
  </w:style>
  <w:style w:type="character" w:customStyle="1" w:styleId="hljs-keyword">
    <w:name w:val="hljs-keyword"/>
    <w:basedOn w:val="DefaultParagraphFont"/>
    <w:rsid w:val="00CA2EE0"/>
  </w:style>
  <w:style w:type="character" w:customStyle="1" w:styleId="hljs-title">
    <w:name w:val="hljs-title"/>
    <w:basedOn w:val="DefaultParagraphFont"/>
    <w:rsid w:val="00CA2EE0"/>
  </w:style>
  <w:style w:type="character" w:customStyle="1" w:styleId="hljs-builtin">
    <w:name w:val="hljs-built_in"/>
    <w:basedOn w:val="DefaultParagraphFont"/>
    <w:rsid w:val="00CA2EE0"/>
  </w:style>
  <w:style w:type="character" w:customStyle="1" w:styleId="hljs-string">
    <w:name w:val="hljs-string"/>
    <w:basedOn w:val="DefaultParagraphFont"/>
    <w:rsid w:val="00CA2EE0"/>
  </w:style>
  <w:style w:type="paragraph" w:styleId="HTMLPreformatted">
    <w:name w:val="HTML Preformatted"/>
    <w:basedOn w:val="Normal"/>
    <w:link w:val="HTMLPreformattedChar"/>
    <w:uiPriority w:val="99"/>
    <w:semiHidden/>
    <w:unhideWhenUsed/>
    <w:rsid w:val="00D25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2543B"/>
    <w:rPr>
      <w:rFonts w:ascii="Courier New" w:eastAsia="Times New Roman" w:hAnsi="Courier New" w:cs="Courier New"/>
      <w:sz w:val="20"/>
      <w:szCs w:val="20"/>
    </w:rPr>
  </w:style>
  <w:style w:type="character" w:customStyle="1" w:styleId="hljs-comment">
    <w:name w:val="hljs-comment"/>
    <w:basedOn w:val="DefaultParagraphFont"/>
    <w:rsid w:val="00D2543B"/>
  </w:style>
  <w:style w:type="character" w:customStyle="1" w:styleId="hljs-attr">
    <w:name w:val="hljs-attr"/>
    <w:basedOn w:val="DefaultParagraphFont"/>
    <w:rsid w:val="00D2543B"/>
  </w:style>
  <w:style w:type="character" w:customStyle="1" w:styleId="jscolor">
    <w:name w:val="jscolor"/>
    <w:basedOn w:val="DefaultParagraphFont"/>
    <w:rsid w:val="00400A27"/>
  </w:style>
  <w:style w:type="paragraph" w:styleId="Header">
    <w:name w:val="header"/>
    <w:basedOn w:val="Normal"/>
    <w:link w:val="HeaderChar"/>
    <w:uiPriority w:val="99"/>
    <w:unhideWhenUsed/>
    <w:rsid w:val="00855C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5C1C"/>
  </w:style>
  <w:style w:type="paragraph" w:styleId="Footer">
    <w:name w:val="footer"/>
    <w:basedOn w:val="Normal"/>
    <w:link w:val="FooterChar"/>
    <w:uiPriority w:val="99"/>
    <w:unhideWhenUsed/>
    <w:rsid w:val="00855C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5C1C"/>
  </w:style>
  <w:style w:type="character" w:styleId="CommentReference">
    <w:name w:val="annotation reference"/>
    <w:basedOn w:val="DefaultParagraphFont"/>
    <w:uiPriority w:val="99"/>
    <w:semiHidden/>
    <w:unhideWhenUsed/>
    <w:rsid w:val="00F36D6A"/>
    <w:rPr>
      <w:sz w:val="16"/>
      <w:szCs w:val="16"/>
    </w:rPr>
  </w:style>
  <w:style w:type="paragraph" w:styleId="CommentText">
    <w:name w:val="annotation text"/>
    <w:basedOn w:val="Normal"/>
    <w:link w:val="CommentTextChar"/>
    <w:uiPriority w:val="99"/>
    <w:unhideWhenUsed/>
    <w:rsid w:val="00F36D6A"/>
    <w:pPr>
      <w:spacing w:line="240" w:lineRule="auto"/>
    </w:pPr>
    <w:rPr>
      <w:sz w:val="20"/>
      <w:szCs w:val="20"/>
    </w:rPr>
  </w:style>
  <w:style w:type="character" w:customStyle="1" w:styleId="CommentTextChar">
    <w:name w:val="Comment Text Char"/>
    <w:basedOn w:val="DefaultParagraphFont"/>
    <w:link w:val="CommentText"/>
    <w:uiPriority w:val="99"/>
    <w:rsid w:val="00F36D6A"/>
    <w:rPr>
      <w:sz w:val="20"/>
      <w:szCs w:val="20"/>
    </w:rPr>
  </w:style>
  <w:style w:type="paragraph" w:styleId="CommentSubject">
    <w:name w:val="annotation subject"/>
    <w:basedOn w:val="CommentText"/>
    <w:next w:val="CommentText"/>
    <w:link w:val="CommentSubjectChar"/>
    <w:uiPriority w:val="99"/>
    <w:semiHidden/>
    <w:unhideWhenUsed/>
    <w:rsid w:val="00F36D6A"/>
    <w:rPr>
      <w:b/>
      <w:bCs/>
    </w:rPr>
  </w:style>
  <w:style w:type="character" w:customStyle="1" w:styleId="CommentSubjectChar">
    <w:name w:val="Comment Subject Char"/>
    <w:basedOn w:val="CommentTextChar"/>
    <w:link w:val="CommentSubject"/>
    <w:uiPriority w:val="99"/>
    <w:semiHidden/>
    <w:rsid w:val="00F36D6A"/>
    <w:rPr>
      <w:b/>
      <w:bCs/>
      <w:sz w:val="20"/>
      <w:szCs w:val="20"/>
    </w:rPr>
  </w:style>
  <w:style w:type="character" w:customStyle="1" w:styleId="jsstringtempcolor">
    <w:name w:val="jsstringtempcolor"/>
    <w:basedOn w:val="DefaultParagraphFont"/>
    <w:rsid w:val="007464E5"/>
  </w:style>
  <w:style w:type="character" w:customStyle="1" w:styleId="Heading4Char">
    <w:name w:val="Heading 4 Char"/>
    <w:basedOn w:val="DefaultParagraphFont"/>
    <w:link w:val="Heading4"/>
    <w:uiPriority w:val="9"/>
    <w:semiHidden/>
    <w:rsid w:val="005A58F1"/>
    <w:rPr>
      <w:rFonts w:asciiTheme="majorHAnsi" w:eastAsiaTheme="majorEastAsia" w:hAnsiTheme="majorHAnsi" w:cstheme="majorBidi"/>
      <w:i/>
      <w:iCs/>
      <w:color w:val="2F5496" w:themeColor="accent1" w:themeShade="BF"/>
    </w:rPr>
  </w:style>
  <w:style w:type="character" w:customStyle="1" w:styleId="ga">
    <w:name w:val="ga"/>
    <w:basedOn w:val="DefaultParagraphFont"/>
    <w:rsid w:val="005A58F1"/>
  </w:style>
  <w:style w:type="character" w:customStyle="1" w:styleId="mtk11">
    <w:name w:val="mtk11"/>
    <w:basedOn w:val="DefaultParagraphFont"/>
    <w:rsid w:val="005A58F1"/>
  </w:style>
  <w:style w:type="character" w:customStyle="1" w:styleId="mtk9">
    <w:name w:val="mtk9"/>
    <w:basedOn w:val="DefaultParagraphFont"/>
    <w:rsid w:val="005A58F1"/>
  </w:style>
  <w:style w:type="character" w:customStyle="1" w:styleId="mtk3">
    <w:name w:val="mtk3"/>
    <w:basedOn w:val="DefaultParagraphFont"/>
    <w:rsid w:val="005A58F1"/>
  </w:style>
  <w:style w:type="character" w:customStyle="1" w:styleId="mtk6">
    <w:name w:val="mtk6"/>
    <w:basedOn w:val="DefaultParagraphFont"/>
    <w:rsid w:val="005A58F1"/>
  </w:style>
  <w:style w:type="character" w:customStyle="1" w:styleId="mtk8">
    <w:name w:val="mtk8"/>
    <w:basedOn w:val="DefaultParagraphFont"/>
    <w:rsid w:val="005A58F1"/>
  </w:style>
  <w:style w:type="character" w:customStyle="1" w:styleId="mtk15">
    <w:name w:val="mtk15"/>
    <w:basedOn w:val="DefaultParagraphFont"/>
    <w:rsid w:val="005A58F1"/>
  </w:style>
  <w:style w:type="character" w:customStyle="1" w:styleId="mtk17">
    <w:name w:val="mtk17"/>
    <w:basedOn w:val="DefaultParagraphFont"/>
    <w:rsid w:val="005A58F1"/>
  </w:style>
  <w:style w:type="character" w:customStyle="1" w:styleId="mtk16">
    <w:name w:val="mtk16"/>
    <w:basedOn w:val="DefaultParagraphFont"/>
    <w:rsid w:val="005A58F1"/>
  </w:style>
  <w:style w:type="character" w:customStyle="1" w:styleId="mtk7">
    <w:name w:val="mtk7"/>
    <w:basedOn w:val="DefaultParagraphFont"/>
    <w:rsid w:val="005A58F1"/>
  </w:style>
  <w:style w:type="character" w:customStyle="1" w:styleId="mtk10">
    <w:name w:val="mtk10"/>
    <w:basedOn w:val="DefaultParagraphFont"/>
    <w:rsid w:val="005A58F1"/>
  </w:style>
  <w:style w:type="character" w:customStyle="1" w:styleId="token">
    <w:name w:val="token"/>
    <w:basedOn w:val="DefaultParagraphFont"/>
    <w:rsid w:val="006513AB"/>
  </w:style>
  <w:style w:type="character" w:customStyle="1" w:styleId="hljs-params">
    <w:name w:val="hljs-params"/>
    <w:basedOn w:val="DefaultParagraphFont"/>
    <w:rsid w:val="00D46311"/>
  </w:style>
  <w:style w:type="paragraph" w:styleId="NoSpacing">
    <w:name w:val="No Spacing"/>
    <w:uiPriority w:val="1"/>
    <w:qFormat/>
    <w:rsid w:val="00747121"/>
    <w:pPr>
      <w:spacing w:after="0" w:line="240" w:lineRule="auto"/>
    </w:pPr>
  </w:style>
  <w:style w:type="character" w:customStyle="1" w:styleId="tagnamecolor">
    <w:name w:val="tagnamecolor"/>
    <w:basedOn w:val="DefaultParagraphFont"/>
    <w:rsid w:val="002E60DB"/>
  </w:style>
  <w:style w:type="character" w:customStyle="1" w:styleId="tagcolor">
    <w:name w:val="tagcolor"/>
    <w:basedOn w:val="DefaultParagraphFont"/>
    <w:rsid w:val="002E60DB"/>
  </w:style>
  <w:style w:type="character" w:customStyle="1" w:styleId="attributecolor">
    <w:name w:val="attributecolor"/>
    <w:basedOn w:val="DefaultParagraphFont"/>
    <w:rsid w:val="002E60DB"/>
  </w:style>
  <w:style w:type="character" w:customStyle="1" w:styleId="attributevaluecolor">
    <w:name w:val="attributevaluecolor"/>
    <w:basedOn w:val="DefaultParagraphFont"/>
    <w:rsid w:val="002E60DB"/>
  </w:style>
  <w:style w:type="paragraph" w:styleId="BalloonText">
    <w:name w:val="Balloon Text"/>
    <w:basedOn w:val="Normal"/>
    <w:link w:val="BalloonTextChar"/>
    <w:uiPriority w:val="99"/>
    <w:semiHidden/>
    <w:unhideWhenUsed/>
    <w:rsid w:val="00110E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E62"/>
    <w:rPr>
      <w:rFonts w:ascii="Segoe UI" w:hAnsi="Segoe UI" w:cs="Segoe UI"/>
      <w:sz w:val="18"/>
      <w:szCs w:val="18"/>
    </w:rPr>
  </w:style>
  <w:style w:type="character" w:styleId="SubtleEmphasis">
    <w:name w:val="Subtle Emphasis"/>
    <w:basedOn w:val="DefaultParagraphFont"/>
    <w:uiPriority w:val="19"/>
    <w:qFormat/>
    <w:rsid w:val="00AD1218"/>
    <w:rPr>
      <w:i/>
      <w:iCs/>
      <w:color w:val="404040" w:themeColor="text1" w:themeTint="BF"/>
    </w:rPr>
  </w:style>
  <w:style w:type="character" w:customStyle="1" w:styleId="q-box">
    <w:name w:val="q-box"/>
    <w:basedOn w:val="DefaultParagraphFont"/>
    <w:rsid w:val="00AF572D"/>
  </w:style>
  <w:style w:type="table" w:styleId="TableGrid">
    <w:name w:val="Table Grid"/>
    <w:basedOn w:val="TableNormal"/>
    <w:uiPriority w:val="39"/>
    <w:rsid w:val="00055B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DD66C7"/>
    <w:pPr>
      <w:numPr>
        <w:numId w:val="51"/>
      </w:numPr>
    </w:pPr>
  </w:style>
  <w:style w:type="paragraph" w:customStyle="1" w:styleId="w3-large">
    <w:name w:val="w3-large"/>
    <w:basedOn w:val="Normal"/>
    <w:rsid w:val="00EF2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jsregexpcolor">
    <w:name w:val="jsregexpcolor"/>
    <w:basedOn w:val="DefaultParagraphFont"/>
    <w:rsid w:val="00B71926"/>
  </w:style>
  <w:style w:type="character" w:customStyle="1" w:styleId="UnresolvedMention1">
    <w:name w:val="Unresolved Mention1"/>
    <w:basedOn w:val="DefaultParagraphFont"/>
    <w:uiPriority w:val="99"/>
    <w:semiHidden/>
    <w:unhideWhenUsed/>
    <w:rsid w:val="00E430B1"/>
    <w:rPr>
      <w:color w:val="605E5C"/>
      <w:shd w:val="clear" w:color="auto" w:fill="E1DFDD"/>
    </w:rPr>
  </w:style>
  <w:style w:type="character" w:customStyle="1" w:styleId="hljs-regexp">
    <w:name w:val="hljs-regexp"/>
    <w:basedOn w:val="DefaultParagraphFont"/>
    <w:rsid w:val="003071AF"/>
  </w:style>
  <w:style w:type="character" w:customStyle="1" w:styleId="hljs-number">
    <w:name w:val="hljs-number"/>
    <w:basedOn w:val="DefaultParagraphFont"/>
    <w:rsid w:val="002C1F14"/>
  </w:style>
  <w:style w:type="character" w:customStyle="1" w:styleId="hljs-literal">
    <w:name w:val="hljs-literal"/>
    <w:basedOn w:val="DefaultParagraphFont"/>
    <w:rsid w:val="002C1F14"/>
  </w:style>
  <w:style w:type="character" w:customStyle="1" w:styleId="shcb-languagelabel">
    <w:name w:val="shcb-language__label"/>
    <w:basedOn w:val="DefaultParagraphFont"/>
    <w:rsid w:val="002C1F14"/>
  </w:style>
  <w:style w:type="character" w:customStyle="1" w:styleId="shcb-languagename">
    <w:name w:val="shcb-language__name"/>
    <w:basedOn w:val="DefaultParagraphFont"/>
    <w:rsid w:val="002C1F14"/>
  </w:style>
  <w:style w:type="character" w:customStyle="1" w:styleId="shcb-languageparen">
    <w:name w:val="shcb-language__paren"/>
    <w:basedOn w:val="DefaultParagraphFont"/>
    <w:rsid w:val="002C1F14"/>
  </w:style>
  <w:style w:type="character" w:customStyle="1" w:styleId="shcb-languageslug">
    <w:name w:val="shcb-language__slug"/>
    <w:basedOn w:val="DefaultParagraphFont"/>
    <w:rsid w:val="002C1F14"/>
  </w:style>
  <w:style w:type="paragraph" w:customStyle="1" w:styleId="alt">
    <w:name w:val="alt"/>
    <w:basedOn w:val="Normal"/>
    <w:rsid w:val="00FA264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ttribute">
    <w:name w:val="attribute"/>
    <w:basedOn w:val="DefaultParagraphFont"/>
    <w:rsid w:val="00FA2645"/>
  </w:style>
  <w:style w:type="character" w:customStyle="1" w:styleId="attribute-value">
    <w:name w:val="attribute-value"/>
    <w:basedOn w:val="DefaultParagraphFont"/>
    <w:rsid w:val="00D56E33"/>
  </w:style>
  <w:style w:type="character" w:customStyle="1" w:styleId="flex">
    <w:name w:val="flex"/>
    <w:basedOn w:val="DefaultParagraphFont"/>
    <w:rsid w:val="00A057CD"/>
  </w:style>
  <w:style w:type="character" w:customStyle="1" w:styleId="membername">
    <w:name w:val="membername"/>
    <w:basedOn w:val="DefaultParagraphFont"/>
    <w:rsid w:val="006006C9"/>
  </w:style>
  <w:style w:type="character" w:customStyle="1" w:styleId="optional">
    <w:name w:val="optional"/>
    <w:basedOn w:val="DefaultParagraphFont"/>
    <w:rsid w:val="006006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6165">
      <w:bodyDiv w:val="1"/>
      <w:marLeft w:val="0"/>
      <w:marRight w:val="0"/>
      <w:marTop w:val="0"/>
      <w:marBottom w:val="0"/>
      <w:divBdr>
        <w:top w:val="none" w:sz="0" w:space="0" w:color="auto"/>
        <w:left w:val="none" w:sz="0" w:space="0" w:color="auto"/>
        <w:bottom w:val="none" w:sz="0" w:space="0" w:color="auto"/>
        <w:right w:val="none" w:sz="0" w:space="0" w:color="auto"/>
      </w:divBdr>
    </w:div>
    <w:div w:id="12339097">
      <w:bodyDiv w:val="1"/>
      <w:marLeft w:val="0"/>
      <w:marRight w:val="0"/>
      <w:marTop w:val="0"/>
      <w:marBottom w:val="0"/>
      <w:divBdr>
        <w:top w:val="none" w:sz="0" w:space="0" w:color="auto"/>
        <w:left w:val="none" w:sz="0" w:space="0" w:color="auto"/>
        <w:bottom w:val="none" w:sz="0" w:space="0" w:color="auto"/>
        <w:right w:val="none" w:sz="0" w:space="0" w:color="auto"/>
      </w:divBdr>
    </w:div>
    <w:div w:id="20710417">
      <w:bodyDiv w:val="1"/>
      <w:marLeft w:val="0"/>
      <w:marRight w:val="0"/>
      <w:marTop w:val="0"/>
      <w:marBottom w:val="0"/>
      <w:divBdr>
        <w:top w:val="none" w:sz="0" w:space="0" w:color="auto"/>
        <w:left w:val="none" w:sz="0" w:space="0" w:color="auto"/>
        <w:bottom w:val="none" w:sz="0" w:space="0" w:color="auto"/>
        <w:right w:val="none" w:sz="0" w:space="0" w:color="auto"/>
      </w:divBdr>
    </w:div>
    <w:div w:id="23135132">
      <w:bodyDiv w:val="1"/>
      <w:marLeft w:val="0"/>
      <w:marRight w:val="0"/>
      <w:marTop w:val="0"/>
      <w:marBottom w:val="0"/>
      <w:divBdr>
        <w:top w:val="none" w:sz="0" w:space="0" w:color="auto"/>
        <w:left w:val="none" w:sz="0" w:space="0" w:color="auto"/>
        <w:bottom w:val="none" w:sz="0" w:space="0" w:color="auto"/>
        <w:right w:val="none" w:sz="0" w:space="0" w:color="auto"/>
      </w:divBdr>
    </w:div>
    <w:div w:id="25369574">
      <w:bodyDiv w:val="1"/>
      <w:marLeft w:val="0"/>
      <w:marRight w:val="0"/>
      <w:marTop w:val="0"/>
      <w:marBottom w:val="0"/>
      <w:divBdr>
        <w:top w:val="none" w:sz="0" w:space="0" w:color="auto"/>
        <w:left w:val="none" w:sz="0" w:space="0" w:color="auto"/>
        <w:bottom w:val="none" w:sz="0" w:space="0" w:color="auto"/>
        <w:right w:val="none" w:sz="0" w:space="0" w:color="auto"/>
      </w:divBdr>
    </w:div>
    <w:div w:id="26495652">
      <w:bodyDiv w:val="1"/>
      <w:marLeft w:val="0"/>
      <w:marRight w:val="0"/>
      <w:marTop w:val="0"/>
      <w:marBottom w:val="0"/>
      <w:divBdr>
        <w:top w:val="none" w:sz="0" w:space="0" w:color="auto"/>
        <w:left w:val="none" w:sz="0" w:space="0" w:color="auto"/>
        <w:bottom w:val="none" w:sz="0" w:space="0" w:color="auto"/>
        <w:right w:val="none" w:sz="0" w:space="0" w:color="auto"/>
      </w:divBdr>
    </w:div>
    <w:div w:id="32315975">
      <w:bodyDiv w:val="1"/>
      <w:marLeft w:val="0"/>
      <w:marRight w:val="0"/>
      <w:marTop w:val="0"/>
      <w:marBottom w:val="0"/>
      <w:divBdr>
        <w:top w:val="none" w:sz="0" w:space="0" w:color="auto"/>
        <w:left w:val="none" w:sz="0" w:space="0" w:color="auto"/>
        <w:bottom w:val="none" w:sz="0" w:space="0" w:color="auto"/>
        <w:right w:val="none" w:sz="0" w:space="0" w:color="auto"/>
      </w:divBdr>
    </w:div>
    <w:div w:id="33235206">
      <w:bodyDiv w:val="1"/>
      <w:marLeft w:val="0"/>
      <w:marRight w:val="0"/>
      <w:marTop w:val="0"/>
      <w:marBottom w:val="0"/>
      <w:divBdr>
        <w:top w:val="none" w:sz="0" w:space="0" w:color="auto"/>
        <w:left w:val="none" w:sz="0" w:space="0" w:color="auto"/>
        <w:bottom w:val="none" w:sz="0" w:space="0" w:color="auto"/>
        <w:right w:val="none" w:sz="0" w:space="0" w:color="auto"/>
      </w:divBdr>
    </w:div>
    <w:div w:id="49696325">
      <w:bodyDiv w:val="1"/>
      <w:marLeft w:val="0"/>
      <w:marRight w:val="0"/>
      <w:marTop w:val="0"/>
      <w:marBottom w:val="0"/>
      <w:divBdr>
        <w:top w:val="none" w:sz="0" w:space="0" w:color="auto"/>
        <w:left w:val="none" w:sz="0" w:space="0" w:color="auto"/>
        <w:bottom w:val="none" w:sz="0" w:space="0" w:color="auto"/>
        <w:right w:val="none" w:sz="0" w:space="0" w:color="auto"/>
      </w:divBdr>
    </w:div>
    <w:div w:id="70005900">
      <w:bodyDiv w:val="1"/>
      <w:marLeft w:val="0"/>
      <w:marRight w:val="0"/>
      <w:marTop w:val="0"/>
      <w:marBottom w:val="0"/>
      <w:divBdr>
        <w:top w:val="none" w:sz="0" w:space="0" w:color="auto"/>
        <w:left w:val="none" w:sz="0" w:space="0" w:color="auto"/>
        <w:bottom w:val="none" w:sz="0" w:space="0" w:color="auto"/>
        <w:right w:val="none" w:sz="0" w:space="0" w:color="auto"/>
      </w:divBdr>
    </w:div>
    <w:div w:id="71782807">
      <w:bodyDiv w:val="1"/>
      <w:marLeft w:val="0"/>
      <w:marRight w:val="0"/>
      <w:marTop w:val="0"/>
      <w:marBottom w:val="0"/>
      <w:divBdr>
        <w:top w:val="none" w:sz="0" w:space="0" w:color="auto"/>
        <w:left w:val="none" w:sz="0" w:space="0" w:color="auto"/>
        <w:bottom w:val="none" w:sz="0" w:space="0" w:color="auto"/>
        <w:right w:val="none" w:sz="0" w:space="0" w:color="auto"/>
      </w:divBdr>
      <w:divsChild>
        <w:div w:id="1376154005">
          <w:marLeft w:val="0"/>
          <w:marRight w:val="0"/>
          <w:marTop w:val="0"/>
          <w:marBottom w:val="0"/>
          <w:divBdr>
            <w:top w:val="none" w:sz="0" w:space="0" w:color="auto"/>
            <w:left w:val="none" w:sz="0" w:space="0" w:color="auto"/>
            <w:bottom w:val="none" w:sz="0" w:space="0" w:color="auto"/>
            <w:right w:val="none" w:sz="0" w:space="0" w:color="auto"/>
          </w:divBdr>
        </w:div>
      </w:divsChild>
    </w:div>
    <w:div w:id="90198990">
      <w:bodyDiv w:val="1"/>
      <w:marLeft w:val="0"/>
      <w:marRight w:val="0"/>
      <w:marTop w:val="0"/>
      <w:marBottom w:val="0"/>
      <w:divBdr>
        <w:top w:val="none" w:sz="0" w:space="0" w:color="auto"/>
        <w:left w:val="none" w:sz="0" w:space="0" w:color="auto"/>
        <w:bottom w:val="none" w:sz="0" w:space="0" w:color="auto"/>
        <w:right w:val="none" w:sz="0" w:space="0" w:color="auto"/>
      </w:divBdr>
    </w:div>
    <w:div w:id="97721588">
      <w:bodyDiv w:val="1"/>
      <w:marLeft w:val="0"/>
      <w:marRight w:val="0"/>
      <w:marTop w:val="0"/>
      <w:marBottom w:val="0"/>
      <w:divBdr>
        <w:top w:val="none" w:sz="0" w:space="0" w:color="auto"/>
        <w:left w:val="none" w:sz="0" w:space="0" w:color="auto"/>
        <w:bottom w:val="none" w:sz="0" w:space="0" w:color="auto"/>
        <w:right w:val="none" w:sz="0" w:space="0" w:color="auto"/>
      </w:divBdr>
    </w:div>
    <w:div w:id="103312364">
      <w:bodyDiv w:val="1"/>
      <w:marLeft w:val="0"/>
      <w:marRight w:val="0"/>
      <w:marTop w:val="0"/>
      <w:marBottom w:val="0"/>
      <w:divBdr>
        <w:top w:val="none" w:sz="0" w:space="0" w:color="auto"/>
        <w:left w:val="none" w:sz="0" w:space="0" w:color="auto"/>
        <w:bottom w:val="none" w:sz="0" w:space="0" w:color="auto"/>
        <w:right w:val="none" w:sz="0" w:space="0" w:color="auto"/>
      </w:divBdr>
      <w:divsChild>
        <w:div w:id="926427981">
          <w:marLeft w:val="-300"/>
          <w:marRight w:val="-300"/>
          <w:marTop w:val="360"/>
          <w:marBottom w:val="360"/>
          <w:divBdr>
            <w:top w:val="none" w:sz="0" w:space="0" w:color="auto"/>
            <w:left w:val="none" w:sz="0" w:space="0" w:color="auto"/>
            <w:bottom w:val="none" w:sz="0" w:space="0" w:color="auto"/>
            <w:right w:val="none" w:sz="0" w:space="0" w:color="auto"/>
          </w:divBdr>
        </w:div>
      </w:divsChild>
    </w:div>
    <w:div w:id="126556715">
      <w:bodyDiv w:val="1"/>
      <w:marLeft w:val="0"/>
      <w:marRight w:val="0"/>
      <w:marTop w:val="0"/>
      <w:marBottom w:val="0"/>
      <w:divBdr>
        <w:top w:val="none" w:sz="0" w:space="0" w:color="auto"/>
        <w:left w:val="none" w:sz="0" w:space="0" w:color="auto"/>
        <w:bottom w:val="none" w:sz="0" w:space="0" w:color="auto"/>
        <w:right w:val="none" w:sz="0" w:space="0" w:color="auto"/>
      </w:divBdr>
    </w:div>
    <w:div w:id="129442127">
      <w:bodyDiv w:val="1"/>
      <w:marLeft w:val="0"/>
      <w:marRight w:val="0"/>
      <w:marTop w:val="0"/>
      <w:marBottom w:val="0"/>
      <w:divBdr>
        <w:top w:val="none" w:sz="0" w:space="0" w:color="auto"/>
        <w:left w:val="none" w:sz="0" w:space="0" w:color="auto"/>
        <w:bottom w:val="none" w:sz="0" w:space="0" w:color="auto"/>
        <w:right w:val="none" w:sz="0" w:space="0" w:color="auto"/>
      </w:divBdr>
    </w:div>
    <w:div w:id="131483247">
      <w:bodyDiv w:val="1"/>
      <w:marLeft w:val="0"/>
      <w:marRight w:val="0"/>
      <w:marTop w:val="0"/>
      <w:marBottom w:val="0"/>
      <w:divBdr>
        <w:top w:val="none" w:sz="0" w:space="0" w:color="auto"/>
        <w:left w:val="none" w:sz="0" w:space="0" w:color="auto"/>
        <w:bottom w:val="none" w:sz="0" w:space="0" w:color="auto"/>
        <w:right w:val="none" w:sz="0" w:space="0" w:color="auto"/>
      </w:divBdr>
    </w:div>
    <w:div w:id="139074774">
      <w:bodyDiv w:val="1"/>
      <w:marLeft w:val="0"/>
      <w:marRight w:val="0"/>
      <w:marTop w:val="0"/>
      <w:marBottom w:val="0"/>
      <w:divBdr>
        <w:top w:val="none" w:sz="0" w:space="0" w:color="auto"/>
        <w:left w:val="none" w:sz="0" w:space="0" w:color="auto"/>
        <w:bottom w:val="none" w:sz="0" w:space="0" w:color="auto"/>
        <w:right w:val="none" w:sz="0" w:space="0" w:color="auto"/>
      </w:divBdr>
      <w:divsChild>
        <w:div w:id="1331908000">
          <w:marLeft w:val="0"/>
          <w:marRight w:val="0"/>
          <w:marTop w:val="0"/>
          <w:marBottom w:val="480"/>
          <w:divBdr>
            <w:top w:val="none" w:sz="0" w:space="0" w:color="auto"/>
            <w:left w:val="none" w:sz="0" w:space="0" w:color="auto"/>
            <w:bottom w:val="none" w:sz="0" w:space="0" w:color="auto"/>
            <w:right w:val="none" w:sz="0" w:space="0" w:color="auto"/>
          </w:divBdr>
          <w:divsChild>
            <w:div w:id="85083006">
              <w:marLeft w:val="0"/>
              <w:marRight w:val="0"/>
              <w:marTop w:val="0"/>
              <w:marBottom w:val="0"/>
              <w:divBdr>
                <w:top w:val="none" w:sz="0" w:space="0" w:color="auto"/>
                <w:left w:val="none" w:sz="0" w:space="0" w:color="auto"/>
                <w:bottom w:val="none" w:sz="0" w:space="0" w:color="auto"/>
                <w:right w:val="none" w:sz="0" w:space="0" w:color="auto"/>
              </w:divBdr>
              <w:divsChild>
                <w:div w:id="16771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4567">
      <w:bodyDiv w:val="1"/>
      <w:marLeft w:val="0"/>
      <w:marRight w:val="0"/>
      <w:marTop w:val="0"/>
      <w:marBottom w:val="0"/>
      <w:divBdr>
        <w:top w:val="none" w:sz="0" w:space="0" w:color="auto"/>
        <w:left w:val="none" w:sz="0" w:space="0" w:color="auto"/>
        <w:bottom w:val="none" w:sz="0" w:space="0" w:color="auto"/>
        <w:right w:val="none" w:sz="0" w:space="0" w:color="auto"/>
      </w:divBdr>
    </w:div>
    <w:div w:id="141312746">
      <w:bodyDiv w:val="1"/>
      <w:marLeft w:val="0"/>
      <w:marRight w:val="0"/>
      <w:marTop w:val="0"/>
      <w:marBottom w:val="0"/>
      <w:divBdr>
        <w:top w:val="none" w:sz="0" w:space="0" w:color="auto"/>
        <w:left w:val="none" w:sz="0" w:space="0" w:color="auto"/>
        <w:bottom w:val="none" w:sz="0" w:space="0" w:color="auto"/>
        <w:right w:val="none" w:sz="0" w:space="0" w:color="auto"/>
      </w:divBdr>
    </w:div>
    <w:div w:id="146291141">
      <w:bodyDiv w:val="1"/>
      <w:marLeft w:val="0"/>
      <w:marRight w:val="0"/>
      <w:marTop w:val="0"/>
      <w:marBottom w:val="0"/>
      <w:divBdr>
        <w:top w:val="none" w:sz="0" w:space="0" w:color="auto"/>
        <w:left w:val="none" w:sz="0" w:space="0" w:color="auto"/>
        <w:bottom w:val="none" w:sz="0" w:space="0" w:color="auto"/>
        <w:right w:val="none" w:sz="0" w:space="0" w:color="auto"/>
      </w:divBdr>
    </w:div>
    <w:div w:id="148981983">
      <w:bodyDiv w:val="1"/>
      <w:marLeft w:val="0"/>
      <w:marRight w:val="0"/>
      <w:marTop w:val="0"/>
      <w:marBottom w:val="0"/>
      <w:divBdr>
        <w:top w:val="none" w:sz="0" w:space="0" w:color="auto"/>
        <w:left w:val="none" w:sz="0" w:space="0" w:color="auto"/>
        <w:bottom w:val="none" w:sz="0" w:space="0" w:color="auto"/>
        <w:right w:val="none" w:sz="0" w:space="0" w:color="auto"/>
      </w:divBdr>
    </w:div>
    <w:div w:id="149685750">
      <w:bodyDiv w:val="1"/>
      <w:marLeft w:val="0"/>
      <w:marRight w:val="0"/>
      <w:marTop w:val="0"/>
      <w:marBottom w:val="0"/>
      <w:divBdr>
        <w:top w:val="none" w:sz="0" w:space="0" w:color="auto"/>
        <w:left w:val="none" w:sz="0" w:space="0" w:color="auto"/>
        <w:bottom w:val="none" w:sz="0" w:space="0" w:color="auto"/>
        <w:right w:val="none" w:sz="0" w:space="0" w:color="auto"/>
      </w:divBdr>
    </w:div>
    <w:div w:id="163475056">
      <w:bodyDiv w:val="1"/>
      <w:marLeft w:val="0"/>
      <w:marRight w:val="0"/>
      <w:marTop w:val="0"/>
      <w:marBottom w:val="0"/>
      <w:divBdr>
        <w:top w:val="none" w:sz="0" w:space="0" w:color="auto"/>
        <w:left w:val="none" w:sz="0" w:space="0" w:color="auto"/>
        <w:bottom w:val="none" w:sz="0" w:space="0" w:color="auto"/>
        <w:right w:val="none" w:sz="0" w:space="0" w:color="auto"/>
      </w:divBdr>
    </w:div>
    <w:div w:id="163976741">
      <w:bodyDiv w:val="1"/>
      <w:marLeft w:val="0"/>
      <w:marRight w:val="0"/>
      <w:marTop w:val="0"/>
      <w:marBottom w:val="0"/>
      <w:divBdr>
        <w:top w:val="none" w:sz="0" w:space="0" w:color="auto"/>
        <w:left w:val="none" w:sz="0" w:space="0" w:color="auto"/>
        <w:bottom w:val="none" w:sz="0" w:space="0" w:color="auto"/>
        <w:right w:val="none" w:sz="0" w:space="0" w:color="auto"/>
      </w:divBdr>
    </w:div>
    <w:div w:id="167671579">
      <w:bodyDiv w:val="1"/>
      <w:marLeft w:val="0"/>
      <w:marRight w:val="0"/>
      <w:marTop w:val="0"/>
      <w:marBottom w:val="0"/>
      <w:divBdr>
        <w:top w:val="none" w:sz="0" w:space="0" w:color="auto"/>
        <w:left w:val="none" w:sz="0" w:space="0" w:color="auto"/>
        <w:bottom w:val="none" w:sz="0" w:space="0" w:color="auto"/>
        <w:right w:val="none" w:sz="0" w:space="0" w:color="auto"/>
      </w:divBdr>
    </w:div>
    <w:div w:id="170340345">
      <w:bodyDiv w:val="1"/>
      <w:marLeft w:val="0"/>
      <w:marRight w:val="0"/>
      <w:marTop w:val="0"/>
      <w:marBottom w:val="0"/>
      <w:divBdr>
        <w:top w:val="none" w:sz="0" w:space="0" w:color="auto"/>
        <w:left w:val="none" w:sz="0" w:space="0" w:color="auto"/>
        <w:bottom w:val="none" w:sz="0" w:space="0" w:color="auto"/>
        <w:right w:val="none" w:sz="0" w:space="0" w:color="auto"/>
      </w:divBdr>
    </w:div>
    <w:div w:id="173961130">
      <w:bodyDiv w:val="1"/>
      <w:marLeft w:val="0"/>
      <w:marRight w:val="0"/>
      <w:marTop w:val="0"/>
      <w:marBottom w:val="0"/>
      <w:divBdr>
        <w:top w:val="none" w:sz="0" w:space="0" w:color="auto"/>
        <w:left w:val="none" w:sz="0" w:space="0" w:color="auto"/>
        <w:bottom w:val="none" w:sz="0" w:space="0" w:color="auto"/>
        <w:right w:val="none" w:sz="0" w:space="0" w:color="auto"/>
      </w:divBdr>
    </w:div>
    <w:div w:id="180440790">
      <w:bodyDiv w:val="1"/>
      <w:marLeft w:val="0"/>
      <w:marRight w:val="0"/>
      <w:marTop w:val="0"/>
      <w:marBottom w:val="0"/>
      <w:divBdr>
        <w:top w:val="none" w:sz="0" w:space="0" w:color="auto"/>
        <w:left w:val="none" w:sz="0" w:space="0" w:color="auto"/>
        <w:bottom w:val="none" w:sz="0" w:space="0" w:color="auto"/>
        <w:right w:val="none" w:sz="0" w:space="0" w:color="auto"/>
      </w:divBdr>
      <w:divsChild>
        <w:div w:id="1763187234">
          <w:marLeft w:val="-300"/>
          <w:marRight w:val="-300"/>
          <w:marTop w:val="360"/>
          <w:marBottom w:val="360"/>
          <w:divBdr>
            <w:top w:val="none" w:sz="0" w:space="0" w:color="auto"/>
            <w:left w:val="none" w:sz="0" w:space="0" w:color="auto"/>
            <w:bottom w:val="none" w:sz="0" w:space="0" w:color="auto"/>
            <w:right w:val="none" w:sz="0" w:space="0" w:color="auto"/>
          </w:divBdr>
          <w:divsChild>
            <w:div w:id="4452697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80584446">
      <w:bodyDiv w:val="1"/>
      <w:marLeft w:val="0"/>
      <w:marRight w:val="0"/>
      <w:marTop w:val="0"/>
      <w:marBottom w:val="0"/>
      <w:divBdr>
        <w:top w:val="none" w:sz="0" w:space="0" w:color="auto"/>
        <w:left w:val="none" w:sz="0" w:space="0" w:color="auto"/>
        <w:bottom w:val="none" w:sz="0" w:space="0" w:color="auto"/>
        <w:right w:val="none" w:sz="0" w:space="0" w:color="auto"/>
      </w:divBdr>
    </w:div>
    <w:div w:id="183985394">
      <w:bodyDiv w:val="1"/>
      <w:marLeft w:val="0"/>
      <w:marRight w:val="0"/>
      <w:marTop w:val="0"/>
      <w:marBottom w:val="0"/>
      <w:divBdr>
        <w:top w:val="none" w:sz="0" w:space="0" w:color="auto"/>
        <w:left w:val="none" w:sz="0" w:space="0" w:color="auto"/>
        <w:bottom w:val="none" w:sz="0" w:space="0" w:color="auto"/>
        <w:right w:val="none" w:sz="0" w:space="0" w:color="auto"/>
      </w:divBdr>
    </w:div>
    <w:div w:id="184833819">
      <w:bodyDiv w:val="1"/>
      <w:marLeft w:val="0"/>
      <w:marRight w:val="0"/>
      <w:marTop w:val="0"/>
      <w:marBottom w:val="0"/>
      <w:divBdr>
        <w:top w:val="none" w:sz="0" w:space="0" w:color="auto"/>
        <w:left w:val="none" w:sz="0" w:space="0" w:color="auto"/>
        <w:bottom w:val="none" w:sz="0" w:space="0" w:color="auto"/>
        <w:right w:val="none" w:sz="0" w:space="0" w:color="auto"/>
      </w:divBdr>
    </w:div>
    <w:div w:id="185364930">
      <w:bodyDiv w:val="1"/>
      <w:marLeft w:val="0"/>
      <w:marRight w:val="0"/>
      <w:marTop w:val="0"/>
      <w:marBottom w:val="0"/>
      <w:divBdr>
        <w:top w:val="none" w:sz="0" w:space="0" w:color="auto"/>
        <w:left w:val="none" w:sz="0" w:space="0" w:color="auto"/>
        <w:bottom w:val="none" w:sz="0" w:space="0" w:color="auto"/>
        <w:right w:val="none" w:sz="0" w:space="0" w:color="auto"/>
      </w:divBdr>
    </w:div>
    <w:div w:id="190149170">
      <w:bodyDiv w:val="1"/>
      <w:marLeft w:val="0"/>
      <w:marRight w:val="0"/>
      <w:marTop w:val="0"/>
      <w:marBottom w:val="0"/>
      <w:divBdr>
        <w:top w:val="none" w:sz="0" w:space="0" w:color="auto"/>
        <w:left w:val="none" w:sz="0" w:space="0" w:color="auto"/>
        <w:bottom w:val="none" w:sz="0" w:space="0" w:color="auto"/>
        <w:right w:val="none" w:sz="0" w:space="0" w:color="auto"/>
      </w:divBdr>
    </w:div>
    <w:div w:id="192236326">
      <w:bodyDiv w:val="1"/>
      <w:marLeft w:val="0"/>
      <w:marRight w:val="0"/>
      <w:marTop w:val="0"/>
      <w:marBottom w:val="0"/>
      <w:divBdr>
        <w:top w:val="none" w:sz="0" w:space="0" w:color="auto"/>
        <w:left w:val="none" w:sz="0" w:space="0" w:color="auto"/>
        <w:bottom w:val="none" w:sz="0" w:space="0" w:color="auto"/>
        <w:right w:val="none" w:sz="0" w:space="0" w:color="auto"/>
      </w:divBdr>
      <w:divsChild>
        <w:div w:id="952177285">
          <w:marLeft w:val="-300"/>
          <w:marRight w:val="-300"/>
          <w:marTop w:val="360"/>
          <w:marBottom w:val="360"/>
          <w:divBdr>
            <w:top w:val="none" w:sz="0" w:space="0" w:color="auto"/>
            <w:left w:val="none" w:sz="0" w:space="0" w:color="auto"/>
            <w:bottom w:val="none" w:sz="0" w:space="0" w:color="auto"/>
            <w:right w:val="none" w:sz="0" w:space="0" w:color="auto"/>
          </w:divBdr>
          <w:divsChild>
            <w:div w:id="21890215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94513484">
      <w:bodyDiv w:val="1"/>
      <w:marLeft w:val="0"/>
      <w:marRight w:val="0"/>
      <w:marTop w:val="0"/>
      <w:marBottom w:val="0"/>
      <w:divBdr>
        <w:top w:val="none" w:sz="0" w:space="0" w:color="auto"/>
        <w:left w:val="none" w:sz="0" w:space="0" w:color="auto"/>
        <w:bottom w:val="none" w:sz="0" w:space="0" w:color="auto"/>
        <w:right w:val="none" w:sz="0" w:space="0" w:color="auto"/>
      </w:divBdr>
    </w:div>
    <w:div w:id="206142375">
      <w:bodyDiv w:val="1"/>
      <w:marLeft w:val="0"/>
      <w:marRight w:val="0"/>
      <w:marTop w:val="0"/>
      <w:marBottom w:val="0"/>
      <w:divBdr>
        <w:top w:val="none" w:sz="0" w:space="0" w:color="auto"/>
        <w:left w:val="none" w:sz="0" w:space="0" w:color="auto"/>
        <w:bottom w:val="none" w:sz="0" w:space="0" w:color="auto"/>
        <w:right w:val="none" w:sz="0" w:space="0" w:color="auto"/>
      </w:divBdr>
    </w:div>
    <w:div w:id="211960945">
      <w:bodyDiv w:val="1"/>
      <w:marLeft w:val="0"/>
      <w:marRight w:val="0"/>
      <w:marTop w:val="0"/>
      <w:marBottom w:val="0"/>
      <w:divBdr>
        <w:top w:val="none" w:sz="0" w:space="0" w:color="auto"/>
        <w:left w:val="none" w:sz="0" w:space="0" w:color="auto"/>
        <w:bottom w:val="none" w:sz="0" w:space="0" w:color="auto"/>
        <w:right w:val="none" w:sz="0" w:space="0" w:color="auto"/>
      </w:divBdr>
    </w:div>
    <w:div w:id="224682499">
      <w:bodyDiv w:val="1"/>
      <w:marLeft w:val="0"/>
      <w:marRight w:val="0"/>
      <w:marTop w:val="0"/>
      <w:marBottom w:val="0"/>
      <w:divBdr>
        <w:top w:val="none" w:sz="0" w:space="0" w:color="auto"/>
        <w:left w:val="none" w:sz="0" w:space="0" w:color="auto"/>
        <w:bottom w:val="none" w:sz="0" w:space="0" w:color="auto"/>
        <w:right w:val="none" w:sz="0" w:space="0" w:color="auto"/>
      </w:divBdr>
    </w:div>
    <w:div w:id="225342464">
      <w:bodyDiv w:val="1"/>
      <w:marLeft w:val="0"/>
      <w:marRight w:val="0"/>
      <w:marTop w:val="0"/>
      <w:marBottom w:val="0"/>
      <w:divBdr>
        <w:top w:val="none" w:sz="0" w:space="0" w:color="auto"/>
        <w:left w:val="none" w:sz="0" w:space="0" w:color="auto"/>
        <w:bottom w:val="none" w:sz="0" w:space="0" w:color="auto"/>
        <w:right w:val="none" w:sz="0" w:space="0" w:color="auto"/>
      </w:divBdr>
    </w:div>
    <w:div w:id="225532388">
      <w:bodyDiv w:val="1"/>
      <w:marLeft w:val="0"/>
      <w:marRight w:val="0"/>
      <w:marTop w:val="0"/>
      <w:marBottom w:val="0"/>
      <w:divBdr>
        <w:top w:val="none" w:sz="0" w:space="0" w:color="auto"/>
        <w:left w:val="none" w:sz="0" w:space="0" w:color="auto"/>
        <w:bottom w:val="none" w:sz="0" w:space="0" w:color="auto"/>
        <w:right w:val="none" w:sz="0" w:space="0" w:color="auto"/>
      </w:divBdr>
    </w:div>
    <w:div w:id="238752779">
      <w:bodyDiv w:val="1"/>
      <w:marLeft w:val="0"/>
      <w:marRight w:val="0"/>
      <w:marTop w:val="0"/>
      <w:marBottom w:val="0"/>
      <w:divBdr>
        <w:top w:val="none" w:sz="0" w:space="0" w:color="auto"/>
        <w:left w:val="none" w:sz="0" w:space="0" w:color="auto"/>
        <w:bottom w:val="none" w:sz="0" w:space="0" w:color="auto"/>
        <w:right w:val="none" w:sz="0" w:space="0" w:color="auto"/>
      </w:divBdr>
    </w:div>
    <w:div w:id="238901983">
      <w:bodyDiv w:val="1"/>
      <w:marLeft w:val="0"/>
      <w:marRight w:val="0"/>
      <w:marTop w:val="0"/>
      <w:marBottom w:val="0"/>
      <w:divBdr>
        <w:top w:val="none" w:sz="0" w:space="0" w:color="auto"/>
        <w:left w:val="none" w:sz="0" w:space="0" w:color="auto"/>
        <w:bottom w:val="none" w:sz="0" w:space="0" w:color="auto"/>
        <w:right w:val="none" w:sz="0" w:space="0" w:color="auto"/>
      </w:divBdr>
    </w:div>
    <w:div w:id="241912051">
      <w:bodyDiv w:val="1"/>
      <w:marLeft w:val="0"/>
      <w:marRight w:val="0"/>
      <w:marTop w:val="0"/>
      <w:marBottom w:val="0"/>
      <w:divBdr>
        <w:top w:val="none" w:sz="0" w:space="0" w:color="auto"/>
        <w:left w:val="none" w:sz="0" w:space="0" w:color="auto"/>
        <w:bottom w:val="none" w:sz="0" w:space="0" w:color="auto"/>
        <w:right w:val="none" w:sz="0" w:space="0" w:color="auto"/>
      </w:divBdr>
    </w:div>
    <w:div w:id="242570271">
      <w:bodyDiv w:val="1"/>
      <w:marLeft w:val="0"/>
      <w:marRight w:val="0"/>
      <w:marTop w:val="0"/>
      <w:marBottom w:val="0"/>
      <w:divBdr>
        <w:top w:val="none" w:sz="0" w:space="0" w:color="auto"/>
        <w:left w:val="none" w:sz="0" w:space="0" w:color="auto"/>
        <w:bottom w:val="none" w:sz="0" w:space="0" w:color="auto"/>
        <w:right w:val="none" w:sz="0" w:space="0" w:color="auto"/>
      </w:divBdr>
    </w:div>
    <w:div w:id="243613529">
      <w:bodyDiv w:val="1"/>
      <w:marLeft w:val="0"/>
      <w:marRight w:val="0"/>
      <w:marTop w:val="0"/>
      <w:marBottom w:val="0"/>
      <w:divBdr>
        <w:top w:val="none" w:sz="0" w:space="0" w:color="auto"/>
        <w:left w:val="none" w:sz="0" w:space="0" w:color="auto"/>
        <w:bottom w:val="none" w:sz="0" w:space="0" w:color="auto"/>
        <w:right w:val="none" w:sz="0" w:space="0" w:color="auto"/>
      </w:divBdr>
    </w:div>
    <w:div w:id="248731657">
      <w:bodyDiv w:val="1"/>
      <w:marLeft w:val="0"/>
      <w:marRight w:val="0"/>
      <w:marTop w:val="0"/>
      <w:marBottom w:val="0"/>
      <w:divBdr>
        <w:top w:val="none" w:sz="0" w:space="0" w:color="auto"/>
        <w:left w:val="none" w:sz="0" w:space="0" w:color="auto"/>
        <w:bottom w:val="none" w:sz="0" w:space="0" w:color="auto"/>
        <w:right w:val="none" w:sz="0" w:space="0" w:color="auto"/>
      </w:divBdr>
      <w:divsChild>
        <w:div w:id="1377124694">
          <w:marLeft w:val="0"/>
          <w:marRight w:val="0"/>
          <w:marTop w:val="0"/>
          <w:marBottom w:val="0"/>
          <w:divBdr>
            <w:top w:val="none" w:sz="0" w:space="0" w:color="auto"/>
            <w:left w:val="none" w:sz="0" w:space="0" w:color="auto"/>
            <w:bottom w:val="none" w:sz="0" w:space="0" w:color="auto"/>
            <w:right w:val="none" w:sz="0" w:space="0" w:color="auto"/>
          </w:divBdr>
        </w:div>
      </w:divsChild>
    </w:div>
    <w:div w:id="250050229">
      <w:bodyDiv w:val="1"/>
      <w:marLeft w:val="0"/>
      <w:marRight w:val="0"/>
      <w:marTop w:val="0"/>
      <w:marBottom w:val="0"/>
      <w:divBdr>
        <w:top w:val="none" w:sz="0" w:space="0" w:color="auto"/>
        <w:left w:val="none" w:sz="0" w:space="0" w:color="auto"/>
        <w:bottom w:val="none" w:sz="0" w:space="0" w:color="auto"/>
        <w:right w:val="none" w:sz="0" w:space="0" w:color="auto"/>
      </w:divBdr>
    </w:div>
    <w:div w:id="252278136">
      <w:bodyDiv w:val="1"/>
      <w:marLeft w:val="0"/>
      <w:marRight w:val="0"/>
      <w:marTop w:val="0"/>
      <w:marBottom w:val="0"/>
      <w:divBdr>
        <w:top w:val="none" w:sz="0" w:space="0" w:color="auto"/>
        <w:left w:val="none" w:sz="0" w:space="0" w:color="auto"/>
        <w:bottom w:val="none" w:sz="0" w:space="0" w:color="auto"/>
        <w:right w:val="none" w:sz="0" w:space="0" w:color="auto"/>
      </w:divBdr>
    </w:div>
    <w:div w:id="262106835">
      <w:bodyDiv w:val="1"/>
      <w:marLeft w:val="0"/>
      <w:marRight w:val="0"/>
      <w:marTop w:val="0"/>
      <w:marBottom w:val="0"/>
      <w:divBdr>
        <w:top w:val="none" w:sz="0" w:space="0" w:color="auto"/>
        <w:left w:val="none" w:sz="0" w:space="0" w:color="auto"/>
        <w:bottom w:val="none" w:sz="0" w:space="0" w:color="auto"/>
        <w:right w:val="none" w:sz="0" w:space="0" w:color="auto"/>
      </w:divBdr>
    </w:div>
    <w:div w:id="263224837">
      <w:bodyDiv w:val="1"/>
      <w:marLeft w:val="0"/>
      <w:marRight w:val="0"/>
      <w:marTop w:val="0"/>
      <w:marBottom w:val="0"/>
      <w:divBdr>
        <w:top w:val="none" w:sz="0" w:space="0" w:color="auto"/>
        <w:left w:val="none" w:sz="0" w:space="0" w:color="auto"/>
        <w:bottom w:val="none" w:sz="0" w:space="0" w:color="auto"/>
        <w:right w:val="none" w:sz="0" w:space="0" w:color="auto"/>
      </w:divBdr>
      <w:divsChild>
        <w:div w:id="270623651">
          <w:marLeft w:val="0"/>
          <w:marRight w:val="0"/>
          <w:marTop w:val="240"/>
          <w:marBottom w:val="240"/>
          <w:divBdr>
            <w:top w:val="single" w:sz="6" w:space="0" w:color="CCCCCC"/>
            <w:left w:val="single" w:sz="24" w:space="9" w:color="04AA6D"/>
            <w:bottom w:val="single" w:sz="6" w:space="0" w:color="CCCCCC"/>
            <w:right w:val="single" w:sz="6" w:space="0" w:color="CCCCCC"/>
          </w:divBdr>
          <w:divsChild>
            <w:div w:id="151522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1853">
      <w:bodyDiv w:val="1"/>
      <w:marLeft w:val="0"/>
      <w:marRight w:val="0"/>
      <w:marTop w:val="0"/>
      <w:marBottom w:val="0"/>
      <w:divBdr>
        <w:top w:val="none" w:sz="0" w:space="0" w:color="auto"/>
        <w:left w:val="none" w:sz="0" w:space="0" w:color="auto"/>
        <w:bottom w:val="none" w:sz="0" w:space="0" w:color="auto"/>
        <w:right w:val="none" w:sz="0" w:space="0" w:color="auto"/>
      </w:divBdr>
    </w:div>
    <w:div w:id="271132006">
      <w:bodyDiv w:val="1"/>
      <w:marLeft w:val="0"/>
      <w:marRight w:val="0"/>
      <w:marTop w:val="0"/>
      <w:marBottom w:val="0"/>
      <w:divBdr>
        <w:top w:val="none" w:sz="0" w:space="0" w:color="auto"/>
        <w:left w:val="none" w:sz="0" w:space="0" w:color="auto"/>
        <w:bottom w:val="none" w:sz="0" w:space="0" w:color="auto"/>
        <w:right w:val="none" w:sz="0" w:space="0" w:color="auto"/>
      </w:divBdr>
    </w:div>
    <w:div w:id="276104083">
      <w:bodyDiv w:val="1"/>
      <w:marLeft w:val="0"/>
      <w:marRight w:val="0"/>
      <w:marTop w:val="0"/>
      <w:marBottom w:val="0"/>
      <w:divBdr>
        <w:top w:val="none" w:sz="0" w:space="0" w:color="auto"/>
        <w:left w:val="none" w:sz="0" w:space="0" w:color="auto"/>
        <w:bottom w:val="none" w:sz="0" w:space="0" w:color="auto"/>
        <w:right w:val="none" w:sz="0" w:space="0" w:color="auto"/>
      </w:divBdr>
    </w:div>
    <w:div w:id="277570134">
      <w:bodyDiv w:val="1"/>
      <w:marLeft w:val="0"/>
      <w:marRight w:val="0"/>
      <w:marTop w:val="0"/>
      <w:marBottom w:val="0"/>
      <w:divBdr>
        <w:top w:val="none" w:sz="0" w:space="0" w:color="auto"/>
        <w:left w:val="none" w:sz="0" w:space="0" w:color="auto"/>
        <w:bottom w:val="none" w:sz="0" w:space="0" w:color="auto"/>
        <w:right w:val="none" w:sz="0" w:space="0" w:color="auto"/>
      </w:divBdr>
    </w:div>
    <w:div w:id="278028117">
      <w:bodyDiv w:val="1"/>
      <w:marLeft w:val="0"/>
      <w:marRight w:val="0"/>
      <w:marTop w:val="0"/>
      <w:marBottom w:val="0"/>
      <w:divBdr>
        <w:top w:val="none" w:sz="0" w:space="0" w:color="auto"/>
        <w:left w:val="none" w:sz="0" w:space="0" w:color="auto"/>
        <w:bottom w:val="none" w:sz="0" w:space="0" w:color="auto"/>
        <w:right w:val="none" w:sz="0" w:space="0" w:color="auto"/>
      </w:divBdr>
    </w:div>
    <w:div w:id="297808096">
      <w:bodyDiv w:val="1"/>
      <w:marLeft w:val="0"/>
      <w:marRight w:val="0"/>
      <w:marTop w:val="0"/>
      <w:marBottom w:val="0"/>
      <w:divBdr>
        <w:top w:val="none" w:sz="0" w:space="0" w:color="auto"/>
        <w:left w:val="none" w:sz="0" w:space="0" w:color="auto"/>
        <w:bottom w:val="none" w:sz="0" w:space="0" w:color="auto"/>
        <w:right w:val="none" w:sz="0" w:space="0" w:color="auto"/>
      </w:divBdr>
    </w:div>
    <w:div w:id="299312157">
      <w:bodyDiv w:val="1"/>
      <w:marLeft w:val="0"/>
      <w:marRight w:val="0"/>
      <w:marTop w:val="0"/>
      <w:marBottom w:val="0"/>
      <w:divBdr>
        <w:top w:val="none" w:sz="0" w:space="0" w:color="auto"/>
        <w:left w:val="none" w:sz="0" w:space="0" w:color="auto"/>
        <w:bottom w:val="none" w:sz="0" w:space="0" w:color="auto"/>
        <w:right w:val="none" w:sz="0" w:space="0" w:color="auto"/>
      </w:divBdr>
    </w:div>
    <w:div w:id="300232319">
      <w:bodyDiv w:val="1"/>
      <w:marLeft w:val="0"/>
      <w:marRight w:val="0"/>
      <w:marTop w:val="0"/>
      <w:marBottom w:val="0"/>
      <w:divBdr>
        <w:top w:val="none" w:sz="0" w:space="0" w:color="auto"/>
        <w:left w:val="none" w:sz="0" w:space="0" w:color="auto"/>
        <w:bottom w:val="none" w:sz="0" w:space="0" w:color="auto"/>
        <w:right w:val="none" w:sz="0" w:space="0" w:color="auto"/>
      </w:divBdr>
    </w:div>
    <w:div w:id="303243198">
      <w:bodyDiv w:val="1"/>
      <w:marLeft w:val="0"/>
      <w:marRight w:val="0"/>
      <w:marTop w:val="0"/>
      <w:marBottom w:val="0"/>
      <w:divBdr>
        <w:top w:val="none" w:sz="0" w:space="0" w:color="auto"/>
        <w:left w:val="none" w:sz="0" w:space="0" w:color="auto"/>
        <w:bottom w:val="none" w:sz="0" w:space="0" w:color="auto"/>
        <w:right w:val="none" w:sz="0" w:space="0" w:color="auto"/>
      </w:divBdr>
    </w:div>
    <w:div w:id="303581325">
      <w:bodyDiv w:val="1"/>
      <w:marLeft w:val="0"/>
      <w:marRight w:val="0"/>
      <w:marTop w:val="0"/>
      <w:marBottom w:val="0"/>
      <w:divBdr>
        <w:top w:val="none" w:sz="0" w:space="0" w:color="auto"/>
        <w:left w:val="none" w:sz="0" w:space="0" w:color="auto"/>
        <w:bottom w:val="none" w:sz="0" w:space="0" w:color="auto"/>
        <w:right w:val="none" w:sz="0" w:space="0" w:color="auto"/>
      </w:divBdr>
    </w:div>
    <w:div w:id="305357743">
      <w:bodyDiv w:val="1"/>
      <w:marLeft w:val="0"/>
      <w:marRight w:val="0"/>
      <w:marTop w:val="0"/>
      <w:marBottom w:val="0"/>
      <w:divBdr>
        <w:top w:val="none" w:sz="0" w:space="0" w:color="auto"/>
        <w:left w:val="none" w:sz="0" w:space="0" w:color="auto"/>
        <w:bottom w:val="none" w:sz="0" w:space="0" w:color="auto"/>
        <w:right w:val="none" w:sz="0" w:space="0" w:color="auto"/>
      </w:divBdr>
    </w:div>
    <w:div w:id="306857467">
      <w:bodyDiv w:val="1"/>
      <w:marLeft w:val="0"/>
      <w:marRight w:val="0"/>
      <w:marTop w:val="0"/>
      <w:marBottom w:val="0"/>
      <w:divBdr>
        <w:top w:val="none" w:sz="0" w:space="0" w:color="auto"/>
        <w:left w:val="none" w:sz="0" w:space="0" w:color="auto"/>
        <w:bottom w:val="none" w:sz="0" w:space="0" w:color="auto"/>
        <w:right w:val="none" w:sz="0" w:space="0" w:color="auto"/>
      </w:divBdr>
    </w:div>
    <w:div w:id="310208528">
      <w:bodyDiv w:val="1"/>
      <w:marLeft w:val="0"/>
      <w:marRight w:val="0"/>
      <w:marTop w:val="0"/>
      <w:marBottom w:val="0"/>
      <w:divBdr>
        <w:top w:val="none" w:sz="0" w:space="0" w:color="auto"/>
        <w:left w:val="none" w:sz="0" w:space="0" w:color="auto"/>
        <w:bottom w:val="none" w:sz="0" w:space="0" w:color="auto"/>
        <w:right w:val="none" w:sz="0" w:space="0" w:color="auto"/>
      </w:divBdr>
    </w:div>
    <w:div w:id="311451711">
      <w:bodyDiv w:val="1"/>
      <w:marLeft w:val="0"/>
      <w:marRight w:val="0"/>
      <w:marTop w:val="0"/>
      <w:marBottom w:val="0"/>
      <w:divBdr>
        <w:top w:val="none" w:sz="0" w:space="0" w:color="auto"/>
        <w:left w:val="none" w:sz="0" w:space="0" w:color="auto"/>
        <w:bottom w:val="none" w:sz="0" w:space="0" w:color="auto"/>
        <w:right w:val="none" w:sz="0" w:space="0" w:color="auto"/>
      </w:divBdr>
    </w:div>
    <w:div w:id="313605834">
      <w:bodyDiv w:val="1"/>
      <w:marLeft w:val="0"/>
      <w:marRight w:val="0"/>
      <w:marTop w:val="0"/>
      <w:marBottom w:val="0"/>
      <w:divBdr>
        <w:top w:val="none" w:sz="0" w:space="0" w:color="auto"/>
        <w:left w:val="none" w:sz="0" w:space="0" w:color="auto"/>
        <w:bottom w:val="none" w:sz="0" w:space="0" w:color="auto"/>
        <w:right w:val="none" w:sz="0" w:space="0" w:color="auto"/>
      </w:divBdr>
    </w:div>
    <w:div w:id="316881479">
      <w:bodyDiv w:val="1"/>
      <w:marLeft w:val="0"/>
      <w:marRight w:val="0"/>
      <w:marTop w:val="0"/>
      <w:marBottom w:val="0"/>
      <w:divBdr>
        <w:top w:val="none" w:sz="0" w:space="0" w:color="auto"/>
        <w:left w:val="none" w:sz="0" w:space="0" w:color="auto"/>
        <w:bottom w:val="none" w:sz="0" w:space="0" w:color="auto"/>
        <w:right w:val="none" w:sz="0" w:space="0" w:color="auto"/>
      </w:divBdr>
    </w:div>
    <w:div w:id="322129990">
      <w:bodyDiv w:val="1"/>
      <w:marLeft w:val="0"/>
      <w:marRight w:val="0"/>
      <w:marTop w:val="0"/>
      <w:marBottom w:val="0"/>
      <w:divBdr>
        <w:top w:val="none" w:sz="0" w:space="0" w:color="auto"/>
        <w:left w:val="none" w:sz="0" w:space="0" w:color="auto"/>
        <w:bottom w:val="none" w:sz="0" w:space="0" w:color="auto"/>
        <w:right w:val="none" w:sz="0" w:space="0" w:color="auto"/>
      </w:divBdr>
    </w:div>
    <w:div w:id="329791261">
      <w:bodyDiv w:val="1"/>
      <w:marLeft w:val="0"/>
      <w:marRight w:val="0"/>
      <w:marTop w:val="0"/>
      <w:marBottom w:val="0"/>
      <w:divBdr>
        <w:top w:val="none" w:sz="0" w:space="0" w:color="auto"/>
        <w:left w:val="none" w:sz="0" w:space="0" w:color="auto"/>
        <w:bottom w:val="none" w:sz="0" w:space="0" w:color="auto"/>
        <w:right w:val="none" w:sz="0" w:space="0" w:color="auto"/>
      </w:divBdr>
    </w:div>
    <w:div w:id="340937918">
      <w:bodyDiv w:val="1"/>
      <w:marLeft w:val="0"/>
      <w:marRight w:val="0"/>
      <w:marTop w:val="0"/>
      <w:marBottom w:val="0"/>
      <w:divBdr>
        <w:top w:val="none" w:sz="0" w:space="0" w:color="auto"/>
        <w:left w:val="none" w:sz="0" w:space="0" w:color="auto"/>
        <w:bottom w:val="none" w:sz="0" w:space="0" w:color="auto"/>
        <w:right w:val="none" w:sz="0" w:space="0" w:color="auto"/>
      </w:divBdr>
    </w:div>
    <w:div w:id="343673754">
      <w:bodyDiv w:val="1"/>
      <w:marLeft w:val="0"/>
      <w:marRight w:val="0"/>
      <w:marTop w:val="0"/>
      <w:marBottom w:val="0"/>
      <w:divBdr>
        <w:top w:val="none" w:sz="0" w:space="0" w:color="auto"/>
        <w:left w:val="none" w:sz="0" w:space="0" w:color="auto"/>
        <w:bottom w:val="none" w:sz="0" w:space="0" w:color="auto"/>
        <w:right w:val="none" w:sz="0" w:space="0" w:color="auto"/>
      </w:divBdr>
    </w:div>
    <w:div w:id="348802302">
      <w:bodyDiv w:val="1"/>
      <w:marLeft w:val="0"/>
      <w:marRight w:val="0"/>
      <w:marTop w:val="0"/>
      <w:marBottom w:val="0"/>
      <w:divBdr>
        <w:top w:val="none" w:sz="0" w:space="0" w:color="auto"/>
        <w:left w:val="none" w:sz="0" w:space="0" w:color="auto"/>
        <w:bottom w:val="none" w:sz="0" w:space="0" w:color="auto"/>
        <w:right w:val="none" w:sz="0" w:space="0" w:color="auto"/>
      </w:divBdr>
    </w:div>
    <w:div w:id="354309736">
      <w:bodyDiv w:val="1"/>
      <w:marLeft w:val="0"/>
      <w:marRight w:val="0"/>
      <w:marTop w:val="0"/>
      <w:marBottom w:val="0"/>
      <w:divBdr>
        <w:top w:val="none" w:sz="0" w:space="0" w:color="auto"/>
        <w:left w:val="none" w:sz="0" w:space="0" w:color="auto"/>
        <w:bottom w:val="none" w:sz="0" w:space="0" w:color="auto"/>
        <w:right w:val="none" w:sz="0" w:space="0" w:color="auto"/>
      </w:divBdr>
    </w:div>
    <w:div w:id="360476019">
      <w:bodyDiv w:val="1"/>
      <w:marLeft w:val="0"/>
      <w:marRight w:val="0"/>
      <w:marTop w:val="0"/>
      <w:marBottom w:val="0"/>
      <w:divBdr>
        <w:top w:val="none" w:sz="0" w:space="0" w:color="auto"/>
        <w:left w:val="none" w:sz="0" w:space="0" w:color="auto"/>
        <w:bottom w:val="none" w:sz="0" w:space="0" w:color="auto"/>
        <w:right w:val="none" w:sz="0" w:space="0" w:color="auto"/>
      </w:divBdr>
    </w:div>
    <w:div w:id="363404262">
      <w:bodyDiv w:val="1"/>
      <w:marLeft w:val="0"/>
      <w:marRight w:val="0"/>
      <w:marTop w:val="0"/>
      <w:marBottom w:val="0"/>
      <w:divBdr>
        <w:top w:val="none" w:sz="0" w:space="0" w:color="auto"/>
        <w:left w:val="none" w:sz="0" w:space="0" w:color="auto"/>
        <w:bottom w:val="none" w:sz="0" w:space="0" w:color="auto"/>
        <w:right w:val="none" w:sz="0" w:space="0" w:color="auto"/>
      </w:divBdr>
    </w:div>
    <w:div w:id="364797595">
      <w:bodyDiv w:val="1"/>
      <w:marLeft w:val="0"/>
      <w:marRight w:val="0"/>
      <w:marTop w:val="0"/>
      <w:marBottom w:val="0"/>
      <w:divBdr>
        <w:top w:val="none" w:sz="0" w:space="0" w:color="auto"/>
        <w:left w:val="none" w:sz="0" w:space="0" w:color="auto"/>
        <w:bottom w:val="none" w:sz="0" w:space="0" w:color="auto"/>
        <w:right w:val="none" w:sz="0" w:space="0" w:color="auto"/>
      </w:divBdr>
      <w:divsChild>
        <w:div w:id="3434270">
          <w:marLeft w:val="0"/>
          <w:marRight w:val="0"/>
          <w:marTop w:val="0"/>
          <w:marBottom w:val="0"/>
          <w:divBdr>
            <w:top w:val="none" w:sz="0" w:space="0" w:color="auto"/>
            <w:left w:val="none" w:sz="0" w:space="0" w:color="auto"/>
            <w:bottom w:val="none" w:sz="0" w:space="0" w:color="auto"/>
            <w:right w:val="none" w:sz="0" w:space="0" w:color="auto"/>
          </w:divBdr>
          <w:divsChild>
            <w:div w:id="382561783">
              <w:marLeft w:val="0"/>
              <w:marRight w:val="0"/>
              <w:marTop w:val="0"/>
              <w:marBottom w:val="0"/>
              <w:divBdr>
                <w:top w:val="none" w:sz="0" w:space="0" w:color="auto"/>
                <w:left w:val="none" w:sz="0" w:space="0" w:color="auto"/>
                <w:bottom w:val="none" w:sz="0" w:space="0" w:color="auto"/>
                <w:right w:val="none" w:sz="0" w:space="0" w:color="auto"/>
              </w:divBdr>
            </w:div>
            <w:div w:id="1188523955">
              <w:marLeft w:val="0"/>
              <w:marRight w:val="0"/>
              <w:marTop w:val="0"/>
              <w:marBottom w:val="0"/>
              <w:divBdr>
                <w:top w:val="none" w:sz="0" w:space="0" w:color="auto"/>
                <w:left w:val="none" w:sz="0" w:space="0" w:color="auto"/>
                <w:bottom w:val="none" w:sz="0" w:space="0" w:color="auto"/>
                <w:right w:val="none" w:sz="0" w:space="0" w:color="auto"/>
              </w:divBdr>
            </w:div>
            <w:div w:id="1530605464">
              <w:marLeft w:val="0"/>
              <w:marRight w:val="0"/>
              <w:marTop w:val="0"/>
              <w:marBottom w:val="0"/>
              <w:divBdr>
                <w:top w:val="none" w:sz="0" w:space="0" w:color="auto"/>
                <w:left w:val="none" w:sz="0" w:space="0" w:color="auto"/>
                <w:bottom w:val="none" w:sz="0" w:space="0" w:color="auto"/>
                <w:right w:val="none" w:sz="0" w:space="0" w:color="auto"/>
              </w:divBdr>
            </w:div>
            <w:div w:id="1726293211">
              <w:marLeft w:val="0"/>
              <w:marRight w:val="0"/>
              <w:marTop w:val="0"/>
              <w:marBottom w:val="0"/>
              <w:divBdr>
                <w:top w:val="none" w:sz="0" w:space="0" w:color="auto"/>
                <w:left w:val="none" w:sz="0" w:space="0" w:color="auto"/>
                <w:bottom w:val="none" w:sz="0" w:space="0" w:color="auto"/>
                <w:right w:val="none" w:sz="0" w:space="0" w:color="auto"/>
              </w:divBdr>
            </w:div>
            <w:div w:id="1825268794">
              <w:marLeft w:val="0"/>
              <w:marRight w:val="0"/>
              <w:marTop w:val="0"/>
              <w:marBottom w:val="0"/>
              <w:divBdr>
                <w:top w:val="none" w:sz="0" w:space="0" w:color="auto"/>
                <w:left w:val="none" w:sz="0" w:space="0" w:color="auto"/>
                <w:bottom w:val="none" w:sz="0" w:space="0" w:color="auto"/>
                <w:right w:val="none" w:sz="0" w:space="0" w:color="auto"/>
              </w:divBdr>
            </w:div>
            <w:div w:id="511916629">
              <w:marLeft w:val="0"/>
              <w:marRight w:val="0"/>
              <w:marTop w:val="0"/>
              <w:marBottom w:val="0"/>
              <w:divBdr>
                <w:top w:val="none" w:sz="0" w:space="0" w:color="auto"/>
                <w:left w:val="none" w:sz="0" w:space="0" w:color="auto"/>
                <w:bottom w:val="none" w:sz="0" w:space="0" w:color="auto"/>
                <w:right w:val="none" w:sz="0" w:space="0" w:color="auto"/>
              </w:divBdr>
            </w:div>
            <w:div w:id="1878198887">
              <w:marLeft w:val="0"/>
              <w:marRight w:val="0"/>
              <w:marTop w:val="0"/>
              <w:marBottom w:val="0"/>
              <w:divBdr>
                <w:top w:val="none" w:sz="0" w:space="0" w:color="auto"/>
                <w:left w:val="none" w:sz="0" w:space="0" w:color="auto"/>
                <w:bottom w:val="none" w:sz="0" w:space="0" w:color="auto"/>
                <w:right w:val="none" w:sz="0" w:space="0" w:color="auto"/>
              </w:divBdr>
            </w:div>
            <w:div w:id="650258937">
              <w:marLeft w:val="0"/>
              <w:marRight w:val="0"/>
              <w:marTop w:val="0"/>
              <w:marBottom w:val="0"/>
              <w:divBdr>
                <w:top w:val="none" w:sz="0" w:space="0" w:color="auto"/>
                <w:left w:val="none" w:sz="0" w:space="0" w:color="auto"/>
                <w:bottom w:val="none" w:sz="0" w:space="0" w:color="auto"/>
                <w:right w:val="none" w:sz="0" w:space="0" w:color="auto"/>
              </w:divBdr>
            </w:div>
            <w:div w:id="1304582021">
              <w:marLeft w:val="0"/>
              <w:marRight w:val="0"/>
              <w:marTop w:val="0"/>
              <w:marBottom w:val="0"/>
              <w:divBdr>
                <w:top w:val="none" w:sz="0" w:space="0" w:color="auto"/>
                <w:left w:val="none" w:sz="0" w:space="0" w:color="auto"/>
                <w:bottom w:val="none" w:sz="0" w:space="0" w:color="auto"/>
                <w:right w:val="none" w:sz="0" w:space="0" w:color="auto"/>
              </w:divBdr>
            </w:div>
            <w:div w:id="77702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881444">
      <w:bodyDiv w:val="1"/>
      <w:marLeft w:val="0"/>
      <w:marRight w:val="0"/>
      <w:marTop w:val="0"/>
      <w:marBottom w:val="0"/>
      <w:divBdr>
        <w:top w:val="none" w:sz="0" w:space="0" w:color="auto"/>
        <w:left w:val="none" w:sz="0" w:space="0" w:color="auto"/>
        <w:bottom w:val="none" w:sz="0" w:space="0" w:color="auto"/>
        <w:right w:val="none" w:sz="0" w:space="0" w:color="auto"/>
      </w:divBdr>
    </w:div>
    <w:div w:id="379521805">
      <w:bodyDiv w:val="1"/>
      <w:marLeft w:val="0"/>
      <w:marRight w:val="0"/>
      <w:marTop w:val="0"/>
      <w:marBottom w:val="0"/>
      <w:divBdr>
        <w:top w:val="none" w:sz="0" w:space="0" w:color="auto"/>
        <w:left w:val="none" w:sz="0" w:space="0" w:color="auto"/>
        <w:bottom w:val="none" w:sz="0" w:space="0" w:color="auto"/>
        <w:right w:val="none" w:sz="0" w:space="0" w:color="auto"/>
      </w:divBdr>
    </w:div>
    <w:div w:id="387337572">
      <w:bodyDiv w:val="1"/>
      <w:marLeft w:val="0"/>
      <w:marRight w:val="0"/>
      <w:marTop w:val="0"/>
      <w:marBottom w:val="0"/>
      <w:divBdr>
        <w:top w:val="none" w:sz="0" w:space="0" w:color="auto"/>
        <w:left w:val="none" w:sz="0" w:space="0" w:color="auto"/>
        <w:bottom w:val="none" w:sz="0" w:space="0" w:color="auto"/>
        <w:right w:val="none" w:sz="0" w:space="0" w:color="auto"/>
      </w:divBdr>
    </w:div>
    <w:div w:id="388309222">
      <w:bodyDiv w:val="1"/>
      <w:marLeft w:val="0"/>
      <w:marRight w:val="0"/>
      <w:marTop w:val="0"/>
      <w:marBottom w:val="0"/>
      <w:divBdr>
        <w:top w:val="none" w:sz="0" w:space="0" w:color="auto"/>
        <w:left w:val="none" w:sz="0" w:space="0" w:color="auto"/>
        <w:bottom w:val="none" w:sz="0" w:space="0" w:color="auto"/>
        <w:right w:val="none" w:sz="0" w:space="0" w:color="auto"/>
      </w:divBdr>
    </w:div>
    <w:div w:id="392582901">
      <w:bodyDiv w:val="1"/>
      <w:marLeft w:val="0"/>
      <w:marRight w:val="0"/>
      <w:marTop w:val="0"/>
      <w:marBottom w:val="0"/>
      <w:divBdr>
        <w:top w:val="none" w:sz="0" w:space="0" w:color="auto"/>
        <w:left w:val="none" w:sz="0" w:space="0" w:color="auto"/>
        <w:bottom w:val="none" w:sz="0" w:space="0" w:color="auto"/>
        <w:right w:val="none" w:sz="0" w:space="0" w:color="auto"/>
      </w:divBdr>
      <w:divsChild>
        <w:div w:id="2140568457">
          <w:marLeft w:val="0"/>
          <w:marRight w:val="0"/>
          <w:marTop w:val="240"/>
          <w:marBottom w:val="240"/>
          <w:divBdr>
            <w:top w:val="single" w:sz="6" w:space="0" w:color="CCCCCC"/>
            <w:left w:val="single" w:sz="24" w:space="9" w:color="04AA6D"/>
            <w:bottom w:val="single" w:sz="6" w:space="0" w:color="CCCCCC"/>
            <w:right w:val="single" w:sz="6" w:space="0" w:color="CCCCCC"/>
          </w:divBdr>
          <w:divsChild>
            <w:div w:id="359093617">
              <w:marLeft w:val="0"/>
              <w:marRight w:val="0"/>
              <w:marTop w:val="0"/>
              <w:marBottom w:val="0"/>
              <w:divBdr>
                <w:top w:val="none" w:sz="0" w:space="0" w:color="auto"/>
                <w:left w:val="none" w:sz="0" w:space="0" w:color="auto"/>
                <w:bottom w:val="none" w:sz="0" w:space="0" w:color="auto"/>
                <w:right w:val="none" w:sz="0" w:space="0" w:color="auto"/>
              </w:divBdr>
            </w:div>
          </w:divsChild>
        </w:div>
        <w:div w:id="692147330">
          <w:marLeft w:val="-300"/>
          <w:marRight w:val="-300"/>
          <w:marTop w:val="360"/>
          <w:marBottom w:val="360"/>
          <w:divBdr>
            <w:top w:val="none" w:sz="0" w:space="0" w:color="auto"/>
            <w:left w:val="none" w:sz="0" w:space="0" w:color="auto"/>
            <w:bottom w:val="none" w:sz="0" w:space="0" w:color="auto"/>
            <w:right w:val="none" w:sz="0" w:space="0" w:color="auto"/>
          </w:divBdr>
          <w:divsChild>
            <w:div w:id="1681159934">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393243410">
      <w:bodyDiv w:val="1"/>
      <w:marLeft w:val="0"/>
      <w:marRight w:val="0"/>
      <w:marTop w:val="0"/>
      <w:marBottom w:val="0"/>
      <w:divBdr>
        <w:top w:val="none" w:sz="0" w:space="0" w:color="auto"/>
        <w:left w:val="none" w:sz="0" w:space="0" w:color="auto"/>
        <w:bottom w:val="none" w:sz="0" w:space="0" w:color="auto"/>
        <w:right w:val="none" w:sz="0" w:space="0" w:color="auto"/>
      </w:divBdr>
    </w:div>
    <w:div w:id="394744942">
      <w:bodyDiv w:val="1"/>
      <w:marLeft w:val="0"/>
      <w:marRight w:val="0"/>
      <w:marTop w:val="0"/>
      <w:marBottom w:val="0"/>
      <w:divBdr>
        <w:top w:val="none" w:sz="0" w:space="0" w:color="auto"/>
        <w:left w:val="none" w:sz="0" w:space="0" w:color="auto"/>
        <w:bottom w:val="none" w:sz="0" w:space="0" w:color="auto"/>
        <w:right w:val="none" w:sz="0" w:space="0" w:color="auto"/>
      </w:divBdr>
    </w:div>
    <w:div w:id="416749783">
      <w:bodyDiv w:val="1"/>
      <w:marLeft w:val="0"/>
      <w:marRight w:val="0"/>
      <w:marTop w:val="0"/>
      <w:marBottom w:val="0"/>
      <w:divBdr>
        <w:top w:val="none" w:sz="0" w:space="0" w:color="auto"/>
        <w:left w:val="none" w:sz="0" w:space="0" w:color="auto"/>
        <w:bottom w:val="none" w:sz="0" w:space="0" w:color="auto"/>
        <w:right w:val="none" w:sz="0" w:space="0" w:color="auto"/>
      </w:divBdr>
    </w:div>
    <w:div w:id="416949808">
      <w:bodyDiv w:val="1"/>
      <w:marLeft w:val="0"/>
      <w:marRight w:val="0"/>
      <w:marTop w:val="0"/>
      <w:marBottom w:val="0"/>
      <w:divBdr>
        <w:top w:val="none" w:sz="0" w:space="0" w:color="auto"/>
        <w:left w:val="none" w:sz="0" w:space="0" w:color="auto"/>
        <w:bottom w:val="none" w:sz="0" w:space="0" w:color="auto"/>
        <w:right w:val="none" w:sz="0" w:space="0" w:color="auto"/>
      </w:divBdr>
      <w:divsChild>
        <w:div w:id="1952586336">
          <w:marLeft w:val="0"/>
          <w:marRight w:val="0"/>
          <w:marTop w:val="0"/>
          <w:marBottom w:val="0"/>
          <w:divBdr>
            <w:top w:val="none" w:sz="0" w:space="0" w:color="auto"/>
            <w:left w:val="none" w:sz="0" w:space="0" w:color="auto"/>
            <w:bottom w:val="none" w:sz="0" w:space="0" w:color="auto"/>
            <w:right w:val="none" w:sz="0" w:space="0" w:color="auto"/>
          </w:divBdr>
        </w:div>
        <w:div w:id="1567103902">
          <w:marLeft w:val="0"/>
          <w:marRight w:val="0"/>
          <w:marTop w:val="0"/>
          <w:marBottom w:val="0"/>
          <w:divBdr>
            <w:top w:val="none" w:sz="0" w:space="0" w:color="auto"/>
            <w:left w:val="none" w:sz="0" w:space="0" w:color="auto"/>
            <w:bottom w:val="none" w:sz="0" w:space="0" w:color="auto"/>
            <w:right w:val="none" w:sz="0" w:space="0" w:color="auto"/>
          </w:divBdr>
        </w:div>
      </w:divsChild>
    </w:div>
    <w:div w:id="430979277">
      <w:bodyDiv w:val="1"/>
      <w:marLeft w:val="0"/>
      <w:marRight w:val="0"/>
      <w:marTop w:val="0"/>
      <w:marBottom w:val="0"/>
      <w:divBdr>
        <w:top w:val="none" w:sz="0" w:space="0" w:color="auto"/>
        <w:left w:val="none" w:sz="0" w:space="0" w:color="auto"/>
        <w:bottom w:val="none" w:sz="0" w:space="0" w:color="auto"/>
        <w:right w:val="none" w:sz="0" w:space="0" w:color="auto"/>
      </w:divBdr>
    </w:div>
    <w:div w:id="431821837">
      <w:bodyDiv w:val="1"/>
      <w:marLeft w:val="0"/>
      <w:marRight w:val="0"/>
      <w:marTop w:val="0"/>
      <w:marBottom w:val="0"/>
      <w:divBdr>
        <w:top w:val="none" w:sz="0" w:space="0" w:color="auto"/>
        <w:left w:val="none" w:sz="0" w:space="0" w:color="auto"/>
        <w:bottom w:val="none" w:sz="0" w:space="0" w:color="auto"/>
        <w:right w:val="none" w:sz="0" w:space="0" w:color="auto"/>
      </w:divBdr>
    </w:div>
    <w:div w:id="437339719">
      <w:bodyDiv w:val="1"/>
      <w:marLeft w:val="0"/>
      <w:marRight w:val="0"/>
      <w:marTop w:val="0"/>
      <w:marBottom w:val="0"/>
      <w:divBdr>
        <w:top w:val="none" w:sz="0" w:space="0" w:color="auto"/>
        <w:left w:val="none" w:sz="0" w:space="0" w:color="auto"/>
        <w:bottom w:val="none" w:sz="0" w:space="0" w:color="auto"/>
        <w:right w:val="none" w:sz="0" w:space="0" w:color="auto"/>
      </w:divBdr>
      <w:divsChild>
        <w:div w:id="60561854">
          <w:marLeft w:val="0"/>
          <w:marRight w:val="0"/>
          <w:marTop w:val="240"/>
          <w:marBottom w:val="240"/>
          <w:divBdr>
            <w:top w:val="single" w:sz="6" w:space="0" w:color="CCCCCC"/>
            <w:left w:val="single" w:sz="24" w:space="9" w:color="04AA6D"/>
            <w:bottom w:val="single" w:sz="6" w:space="0" w:color="CCCCCC"/>
            <w:right w:val="single" w:sz="6" w:space="0" w:color="CCCCCC"/>
          </w:divBdr>
          <w:divsChild>
            <w:div w:id="79845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035066">
      <w:bodyDiv w:val="1"/>
      <w:marLeft w:val="0"/>
      <w:marRight w:val="0"/>
      <w:marTop w:val="0"/>
      <w:marBottom w:val="0"/>
      <w:divBdr>
        <w:top w:val="none" w:sz="0" w:space="0" w:color="auto"/>
        <w:left w:val="none" w:sz="0" w:space="0" w:color="auto"/>
        <w:bottom w:val="none" w:sz="0" w:space="0" w:color="auto"/>
        <w:right w:val="none" w:sz="0" w:space="0" w:color="auto"/>
      </w:divBdr>
    </w:div>
    <w:div w:id="441389005">
      <w:bodyDiv w:val="1"/>
      <w:marLeft w:val="0"/>
      <w:marRight w:val="0"/>
      <w:marTop w:val="0"/>
      <w:marBottom w:val="0"/>
      <w:divBdr>
        <w:top w:val="none" w:sz="0" w:space="0" w:color="auto"/>
        <w:left w:val="none" w:sz="0" w:space="0" w:color="auto"/>
        <w:bottom w:val="none" w:sz="0" w:space="0" w:color="auto"/>
        <w:right w:val="none" w:sz="0" w:space="0" w:color="auto"/>
      </w:divBdr>
    </w:div>
    <w:div w:id="446898138">
      <w:bodyDiv w:val="1"/>
      <w:marLeft w:val="0"/>
      <w:marRight w:val="0"/>
      <w:marTop w:val="0"/>
      <w:marBottom w:val="0"/>
      <w:divBdr>
        <w:top w:val="none" w:sz="0" w:space="0" w:color="auto"/>
        <w:left w:val="none" w:sz="0" w:space="0" w:color="auto"/>
        <w:bottom w:val="none" w:sz="0" w:space="0" w:color="auto"/>
        <w:right w:val="none" w:sz="0" w:space="0" w:color="auto"/>
      </w:divBdr>
    </w:div>
    <w:div w:id="449782042">
      <w:bodyDiv w:val="1"/>
      <w:marLeft w:val="0"/>
      <w:marRight w:val="0"/>
      <w:marTop w:val="0"/>
      <w:marBottom w:val="0"/>
      <w:divBdr>
        <w:top w:val="none" w:sz="0" w:space="0" w:color="auto"/>
        <w:left w:val="none" w:sz="0" w:space="0" w:color="auto"/>
        <w:bottom w:val="none" w:sz="0" w:space="0" w:color="auto"/>
        <w:right w:val="none" w:sz="0" w:space="0" w:color="auto"/>
      </w:divBdr>
    </w:div>
    <w:div w:id="451444500">
      <w:bodyDiv w:val="1"/>
      <w:marLeft w:val="0"/>
      <w:marRight w:val="0"/>
      <w:marTop w:val="0"/>
      <w:marBottom w:val="0"/>
      <w:divBdr>
        <w:top w:val="none" w:sz="0" w:space="0" w:color="auto"/>
        <w:left w:val="none" w:sz="0" w:space="0" w:color="auto"/>
        <w:bottom w:val="none" w:sz="0" w:space="0" w:color="auto"/>
        <w:right w:val="none" w:sz="0" w:space="0" w:color="auto"/>
      </w:divBdr>
    </w:div>
    <w:div w:id="468471914">
      <w:bodyDiv w:val="1"/>
      <w:marLeft w:val="0"/>
      <w:marRight w:val="0"/>
      <w:marTop w:val="0"/>
      <w:marBottom w:val="0"/>
      <w:divBdr>
        <w:top w:val="none" w:sz="0" w:space="0" w:color="auto"/>
        <w:left w:val="none" w:sz="0" w:space="0" w:color="auto"/>
        <w:bottom w:val="none" w:sz="0" w:space="0" w:color="auto"/>
        <w:right w:val="none" w:sz="0" w:space="0" w:color="auto"/>
      </w:divBdr>
    </w:div>
    <w:div w:id="475025275">
      <w:bodyDiv w:val="1"/>
      <w:marLeft w:val="0"/>
      <w:marRight w:val="0"/>
      <w:marTop w:val="0"/>
      <w:marBottom w:val="0"/>
      <w:divBdr>
        <w:top w:val="none" w:sz="0" w:space="0" w:color="auto"/>
        <w:left w:val="none" w:sz="0" w:space="0" w:color="auto"/>
        <w:bottom w:val="none" w:sz="0" w:space="0" w:color="auto"/>
        <w:right w:val="none" w:sz="0" w:space="0" w:color="auto"/>
      </w:divBdr>
    </w:div>
    <w:div w:id="484468578">
      <w:bodyDiv w:val="1"/>
      <w:marLeft w:val="0"/>
      <w:marRight w:val="0"/>
      <w:marTop w:val="0"/>
      <w:marBottom w:val="0"/>
      <w:divBdr>
        <w:top w:val="none" w:sz="0" w:space="0" w:color="auto"/>
        <w:left w:val="none" w:sz="0" w:space="0" w:color="auto"/>
        <w:bottom w:val="none" w:sz="0" w:space="0" w:color="auto"/>
        <w:right w:val="none" w:sz="0" w:space="0" w:color="auto"/>
      </w:divBdr>
    </w:div>
    <w:div w:id="484861383">
      <w:bodyDiv w:val="1"/>
      <w:marLeft w:val="0"/>
      <w:marRight w:val="0"/>
      <w:marTop w:val="0"/>
      <w:marBottom w:val="0"/>
      <w:divBdr>
        <w:top w:val="none" w:sz="0" w:space="0" w:color="auto"/>
        <w:left w:val="none" w:sz="0" w:space="0" w:color="auto"/>
        <w:bottom w:val="none" w:sz="0" w:space="0" w:color="auto"/>
        <w:right w:val="none" w:sz="0" w:space="0" w:color="auto"/>
      </w:divBdr>
    </w:div>
    <w:div w:id="486819803">
      <w:bodyDiv w:val="1"/>
      <w:marLeft w:val="0"/>
      <w:marRight w:val="0"/>
      <w:marTop w:val="0"/>
      <w:marBottom w:val="0"/>
      <w:divBdr>
        <w:top w:val="none" w:sz="0" w:space="0" w:color="auto"/>
        <w:left w:val="none" w:sz="0" w:space="0" w:color="auto"/>
        <w:bottom w:val="none" w:sz="0" w:space="0" w:color="auto"/>
        <w:right w:val="none" w:sz="0" w:space="0" w:color="auto"/>
      </w:divBdr>
    </w:div>
    <w:div w:id="489518049">
      <w:bodyDiv w:val="1"/>
      <w:marLeft w:val="0"/>
      <w:marRight w:val="0"/>
      <w:marTop w:val="0"/>
      <w:marBottom w:val="0"/>
      <w:divBdr>
        <w:top w:val="none" w:sz="0" w:space="0" w:color="auto"/>
        <w:left w:val="none" w:sz="0" w:space="0" w:color="auto"/>
        <w:bottom w:val="none" w:sz="0" w:space="0" w:color="auto"/>
        <w:right w:val="none" w:sz="0" w:space="0" w:color="auto"/>
      </w:divBdr>
      <w:divsChild>
        <w:div w:id="1885605199">
          <w:marLeft w:val="0"/>
          <w:marRight w:val="0"/>
          <w:marTop w:val="0"/>
          <w:marBottom w:val="0"/>
          <w:divBdr>
            <w:top w:val="none" w:sz="0" w:space="0" w:color="auto"/>
            <w:left w:val="none" w:sz="0" w:space="0" w:color="auto"/>
            <w:bottom w:val="none" w:sz="0" w:space="0" w:color="auto"/>
            <w:right w:val="none" w:sz="0" w:space="0" w:color="auto"/>
          </w:divBdr>
          <w:divsChild>
            <w:div w:id="2079089916">
              <w:marLeft w:val="0"/>
              <w:marRight w:val="0"/>
              <w:marTop w:val="0"/>
              <w:marBottom w:val="0"/>
              <w:divBdr>
                <w:top w:val="none" w:sz="0" w:space="0" w:color="auto"/>
                <w:left w:val="none" w:sz="0" w:space="0" w:color="auto"/>
                <w:bottom w:val="none" w:sz="0" w:space="0" w:color="auto"/>
                <w:right w:val="none" w:sz="0" w:space="0" w:color="auto"/>
              </w:divBdr>
            </w:div>
            <w:div w:id="788937171">
              <w:marLeft w:val="0"/>
              <w:marRight w:val="0"/>
              <w:marTop w:val="0"/>
              <w:marBottom w:val="0"/>
              <w:divBdr>
                <w:top w:val="none" w:sz="0" w:space="0" w:color="auto"/>
                <w:left w:val="none" w:sz="0" w:space="0" w:color="auto"/>
                <w:bottom w:val="none" w:sz="0" w:space="0" w:color="auto"/>
                <w:right w:val="none" w:sz="0" w:space="0" w:color="auto"/>
              </w:divBdr>
            </w:div>
            <w:div w:id="1668824613">
              <w:marLeft w:val="0"/>
              <w:marRight w:val="0"/>
              <w:marTop w:val="0"/>
              <w:marBottom w:val="0"/>
              <w:divBdr>
                <w:top w:val="none" w:sz="0" w:space="0" w:color="auto"/>
                <w:left w:val="none" w:sz="0" w:space="0" w:color="auto"/>
                <w:bottom w:val="none" w:sz="0" w:space="0" w:color="auto"/>
                <w:right w:val="none" w:sz="0" w:space="0" w:color="auto"/>
              </w:divBdr>
            </w:div>
            <w:div w:id="516895282">
              <w:marLeft w:val="0"/>
              <w:marRight w:val="0"/>
              <w:marTop w:val="0"/>
              <w:marBottom w:val="0"/>
              <w:divBdr>
                <w:top w:val="none" w:sz="0" w:space="0" w:color="auto"/>
                <w:left w:val="none" w:sz="0" w:space="0" w:color="auto"/>
                <w:bottom w:val="none" w:sz="0" w:space="0" w:color="auto"/>
                <w:right w:val="none" w:sz="0" w:space="0" w:color="auto"/>
              </w:divBdr>
            </w:div>
            <w:div w:id="99722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967944">
      <w:bodyDiv w:val="1"/>
      <w:marLeft w:val="0"/>
      <w:marRight w:val="0"/>
      <w:marTop w:val="0"/>
      <w:marBottom w:val="0"/>
      <w:divBdr>
        <w:top w:val="none" w:sz="0" w:space="0" w:color="auto"/>
        <w:left w:val="none" w:sz="0" w:space="0" w:color="auto"/>
        <w:bottom w:val="none" w:sz="0" w:space="0" w:color="auto"/>
        <w:right w:val="none" w:sz="0" w:space="0" w:color="auto"/>
      </w:divBdr>
      <w:divsChild>
        <w:div w:id="356465409">
          <w:marLeft w:val="0"/>
          <w:marRight w:val="0"/>
          <w:marTop w:val="0"/>
          <w:marBottom w:val="0"/>
          <w:divBdr>
            <w:top w:val="none" w:sz="0" w:space="0" w:color="auto"/>
            <w:left w:val="none" w:sz="0" w:space="0" w:color="auto"/>
            <w:bottom w:val="none" w:sz="0" w:space="0" w:color="auto"/>
            <w:right w:val="none" w:sz="0" w:space="0" w:color="auto"/>
          </w:divBdr>
        </w:div>
        <w:div w:id="568005422">
          <w:marLeft w:val="0"/>
          <w:marRight w:val="0"/>
          <w:marTop w:val="0"/>
          <w:marBottom w:val="0"/>
          <w:divBdr>
            <w:top w:val="none" w:sz="0" w:space="0" w:color="auto"/>
            <w:left w:val="none" w:sz="0" w:space="0" w:color="auto"/>
            <w:bottom w:val="none" w:sz="0" w:space="0" w:color="auto"/>
            <w:right w:val="none" w:sz="0" w:space="0" w:color="auto"/>
          </w:divBdr>
        </w:div>
        <w:div w:id="1580628101">
          <w:marLeft w:val="0"/>
          <w:marRight w:val="0"/>
          <w:marTop w:val="0"/>
          <w:marBottom w:val="0"/>
          <w:divBdr>
            <w:top w:val="none" w:sz="0" w:space="0" w:color="auto"/>
            <w:left w:val="none" w:sz="0" w:space="0" w:color="auto"/>
            <w:bottom w:val="none" w:sz="0" w:space="0" w:color="auto"/>
            <w:right w:val="none" w:sz="0" w:space="0" w:color="auto"/>
          </w:divBdr>
        </w:div>
        <w:div w:id="806627685">
          <w:marLeft w:val="0"/>
          <w:marRight w:val="0"/>
          <w:marTop w:val="0"/>
          <w:marBottom w:val="0"/>
          <w:divBdr>
            <w:top w:val="none" w:sz="0" w:space="0" w:color="auto"/>
            <w:left w:val="none" w:sz="0" w:space="0" w:color="auto"/>
            <w:bottom w:val="none" w:sz="0" w:space="0" w:color="auto"/>
            <w:right w:val="none" w:sz="0" w:space="0" w:color="auto"/>
          </w:divBdr>
        </w:div>
      </w:divsChild>
    </w:div>
    <w:div w:id="503787205">
      <w:bodyDiv w:val="1"/>
      <w:marLeft w:val="0"/>
      <w:marRight w:val="0"/>
      <w:marTop w:val="0"/>
      <w:marBottom w:val="0"/>
      <w:divBdr>
        <w:top w:val="none" w:sz="0" w:space="0" w:color="auto"/>
        <w:left w:val="none" w:sz="0" w:space="0" w:color="auto"/>
        <w:bottom w:val="none" w:sz="0" w:space="0" w:color="auto"/>
        <w:right w:val="none" w:sz="0" w:space="0" w:color="auto"/>
      </w:divBdr>
      <w:divsChild>
        <w:div w:id="281615983">
          <w:marLeft w:val="0"/>
          <w:marRight w:val="0"/>
          <w:marTop w:val="0"/>
          <w:marBottom w:val="0"/>
          <w:divBdr>
            <w:top w:val="none" w:sz="0" w:space="0" w:color="auto"/>
            <w:left w:val="none" w:sz="0" w:space="0" w:color="auto"/>
            <w:bottom w:val="none" w:sz="0" w:space="0" w:color="auto"/>
            <w:right w:val="none" w:sz="0" w:space="0" w:color="auto"/>
          </w:divBdr>
          <w:divsChild>
            <w:div w:id="955796293">
              <w:marLeft w:val="0"/>
              <w:marRight w:val="0"/>
              <w:marTop w:val="0"/>
              <w:marBottom w:val="0"/>
              <w:divBdr>
                <w:top w:val="none" w:sz="0" w:space="0" w:color="auto"/>
                <w:left w:val="none" w:sz="0" w:space="0" w:color="auto"/>
                <w:bottom w:val="none" w:sz="0" w:space="0" w:color="auto"/>
                <w:right w:val="none" w:sz="0" w:space="0" w:color="auto"/>
              </w:divBdr>
            </w:div>
            <w:div w:id="838690290">
              <w:marLeft w:val="0"/>
              <w:marRight w:val="0"/>
              <w:marTop w:val="0"/>
              <w:marBottom w:val="0"/>
              <w:divBdr>
                <w:top w:val="none" w:sz="0" w:space="0" w:color="auto"/>
                <w:left w:val="none" w:sz="0" w:space="0" w:color="auto"/>
                <w:bottom w:val="none" w:sz="0" w:space="0" w:color="auto"/>
                <w:right w:val="none" w:sz="0" w:space="0" w:color="auto"/>
              </w:divBdr>
            </w:div>
            <w:div w:id="230389650">
              <w:marLeft w:val="0"/>
              <w:marRight w:val="0"/>
              <w:marTop w:val="0"/>
              <w:marBottom w:val="0"/>
              <w:divBdr>
                <w:top w:val="none" w:sz="0" w:space="0" w:color="auto"/>
                <w:left w:val="none" w:sz="0" w:space="0" w:color="auto"/>
                <w:bottom w:val="none" w:sz="0" w:space="0" w:color="auto"/>
                <w:right w:val="none" w:sz="0" w:space="0" w:color="auto"/>
              </w:divBdr>
            </w:div>
            <w:div w:id="1198395297">
              <w:marLeft w:val="0"/>
              <w:marRight w:val="0"/>
              <w:marTop w:val="0"/>
              <w:marBottom w:val="0"/>
              <w:divBdr>
                <w:top w:val="none" w:sz="0" w:space="0" w:color="auto"/>
                <w:left w:val="none" w:sz="0" w:space="0" w:color="auto"/>
                <w:bottom w:val="none" w:sz="0" w:space="0" w:color="auto"/>
                <w:right w:val="none" w:sz="0" w:space="0" w:color="auto"/>
              </w:divBdr>
            </w:div>
            <w:div w:id="360983775">
              <w:marLeft w:val="0"/>
              <w:marRight w:val="0"/>
              <w:marTop w:val="0"/>
              <w:marBottom w:val="0"/>
              <w:divBdr>
                <w:top w:val="none" w:sz="0" w:space="0" w:color="auto"/>
                <w:left w:val="none" w:sz="0" w:space="0" w:color="auto"/>
                <w:bottom w:val="none" w:sz="0" w:space="0" w:color="auto"/>
                <w:right w:val="none" w:sz="0" w:space="0" w:color="auto"/>
              </w:divBdr>
            </w:div>
            <w:div w:id="1940866973">
              <w:marLeft w:val="0"/>
              <w:marRight w:val="0"/>
              <w:marTop w:val="0"/>
              <w:marBottom w:val="0"/>
              <w:divBdr>
                <w:top w:val="none" w:sz="0" w:space="0" w:color="auto"/>
                <w:left w:val="none" w:sz="0" w:space="0" w:color="auto"/>
                <w:bottom w:val="none" w:sz="0" w:space="0" w:color="auto"/>
                <w:right w:val="none" w:sz="0" w:space="0" w:color="auto"/>
              </w:divBdr>
            </w:div>
            <w:div w:id="1764183108">
              <w:marLeft w:val="0"/>
              <w:marRight w:val="0"/>
              <w:marTop w:val="0"/>
              <w:marBottom w:val="0"/>
              <w:divBdr>
                <w:top w:val="none" w:sz="0" w:space="0" w:color="auto"/>
                <w:left w:val="none" w:sz="0" w:space="0" w:color="auto"/>
                <w:bottom w:val="none" w:sz="0" w:space="0" w:color="auto"/>
                <w:right w:val="none" w:sz="0" w:space="0" w:color="auto"/>
              </w:divBdr>
            </w:div>
            <w:div w:id="1643189693">
              <w:marLeft w:val="0"/>
              <w:marRight w:val="0"/>
              <w:marTop w:val="0"/>
              <w:marBottom w:val="0"/>
              <w:divBdr>
                <w:top w:val="none" w:sz="0" w:space="0" w:color="auto"/>
                <w:left w:val="none" w:sz="0" w:space="0" w:color="auto"/>
                <w:bottom w:val="none" w:sz="0" w:space="0" w:color="auto"/>
                <w:right w:val="none" w:sz="0" w:space="0" w:color="auto"/>
              </w:divBdr>
            </w:div>
            <w:div w:id="52505973">
              <w:marLeft w:val="0"/>
              <w:marRight w:val="0"/>
              <w:marTop w:val="0"/>
              <w:marBottom w:val="0"/>
              <w:divBdr>
                <w:top w:val="none" w:sz="0" w:space="0" w:color="auto"/>
                <w:left w:val="none" w:sz="0" w:space="0" w:color="auto"/>
                <w:bottom w:val="none" w:sz="0" w:space="0" w:color="auto"/>
                <w:right w:val="none" w:sz="0" w:space="0" w:color="auto"/>
              </w:divBdr>
            </w:div>
            <w:div w:id="1938558353">
              <w:marLeft w:val="0"/>
              <w:marRight w:val="0"/>
              <w:marTop w:val="0"/>
              <w:marBottom w:val="0"/>
              <w:divBdr>
                <w:top w:val="none" w:sz="0" w:space="0" w:color="auto"/>
                <w:left w:val="none" w:sz="0" w:space="0" w:color="auto"/>
                <w:bottom w:val="none" w:sz="0" w:space="0" w:color="auto"/>
                <w:right w:val="none" w:sz="0" w:space="0" w:color="auto"/>
              </w:divBdr>
            </w:div>
            <w:div w:id="2014068264">
              <w:marLeft w:val="0"/>
              <w:marRight w:val="0"/>
              <w:marTop w:val="0"/>
              <w:marBottom w:val="0"/>
              <w:divBdr>
                <w:top w:val="none" w:sz="0" w:space="0" w:color="auto"/>
                <w:left w:val="none" w:sz="0" w:space="0" w:color="auto"/>
                <w:bottom w:val="none" w:sz="0" w:space="0" w:color="auto"/>
                <w:right w:val="none" w:sz="0" w:space="0" w:color="auto"/>
              </w:divBdr>
            </w:div>
            <w:div w:id="799231789">
              <w:marLeft w:val="0"/>
              <w:marRight w:val="0"/>
              <w:marTop w:val="0"/>
              <w:marBottom w:val="0"/>
              <w:divBdr>
                <w:top w:val="none" w:sz="0" w:space="0" w:color="auto"/>
                <w:left w:val="none" w:sz="0" w:space="0" w:color="auto"/>
                <w:bottom w:val="none" w:sz="0" w:space="0" w:color="auto"/>
                <w:right w:val="none" w:sz="0" w:space="0" w:color="auto"/>
              </w:divBdr>
            </w:div>
            <w:div w:id="488983449">
              <w:marLeft w:val="0"/>
              <w:marRight w:val="0"/>
              <w:marTop w:val="0"/>
              <w:marBottom w:val="0"/>
              <w:divBdr>
                <w:top w:val="none" w:sz="0" w:space="0" w:color="auto"/>
                <w:left w:val="none" w:sz="0" w:space="0" w:color="auto"/>
                <w:bottom w:val="none" w:sz="0" w:space="0" w:color="auto"/>
                <w:right w:val="none" w:sz="0" w:space="0" w:color="auto"/>
              </w:divBdr>
            </w:div>
            <w:div w:id="1045059937">
              <w:marLeft w:val="0"/>
              <w:marRight w:val="0"/>
              <w:marTop w:val="0"/>
              <w:marBottom w:val="0"/>
              <w:divBdr>
                <w:top w:val="none" w:sz="0" w:space="0" w:color="auto"/>
                <w:left w:val="none" w:sz="0" w:space="0" w:color="auto"/>
                <w:bottom w:val="none" w:sz="0" w:space="0" w:color="auto"/>
                <w:right w:val="none" w:sz="0" w:space="0" w:color="auto"/>
              </w:divBdr>
            </w:div>
            <w:div w:id="8991666">
              <w:marLeft w:val="0"/>
              <w:marRight w:val="0"/>
              <w:marTop w:val="0"/>
              <w:marBottom w:val="0"/>
              <w:divBdr>
                <w:top w:val="none" w:sz="0" w:space="0" w:color="auto"/>
                <w:left w:val="none" w:sz="0" w:space="0" w:color="auto"/>
                <w:bottom w:val="none" w:sz="0" w:space="0" w:color="auto"/>
                <w:right w:val="none" w:sz="0" w:space="0" w:color="auto"/>
              </w:divBdr>
            </w:div>
            <w:div w:id="1566572943">
              <w:marLeft w:val="0"/>
              <w:marRight w:val="0"/>
              <w:marTop w:val="0"/>
              <w:marBottom w:val="0"/>
              <w:divBdr>
                <w:top w:val="none" w:sz="0" w:space="0" w:color="auto"/>
                <w:left w:val="none" w:sz="0" w:space="0" w:color="auto"/>
                <w:bottom w:val="none" w:sz="0" w:space="0" w:color="auto"/>
                <w:right w:val="none" w:sz="0" w:space="0" w:color="auto"/>
              </w:divBdr>
            </w:div>
            <w:div w:id="129899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164226">
      <w:bodyDiv w:val="1"/>
      <w:marLeft w:val="0"/>
      <w:marRight w:val="0"/>
      <w:marTop w:val="0"/>
      <w:marBottom w:val="0"/>
      <w:divBdr>
        <w:top w:val="none" w:sz="0" w:space="0" w:color="auto"/>
        <w:left w:val="none" w:sz="0" w:space="0" w:color="auto"/>
        <w:bottom w:val="none" w:sz="0" w:space="0" w:color="auto"/>
        <w:right w:val="none" w:sz="0" w:space="0" w:color="auto"/>
      </w:divBdr>
    </w:div>
    <w:div w:id="520053576">
      <w:bodyDiv w:val="1"/>
      <w:marLeft w:val="0"/>
      <w:marRight w:val="0"/>
      <w:marTop w:val="0"/>
      <w:marBottom w:val="0"/>
      <w:divBdr>
        <w:top w:val="none" w:sz="0" w:space="0" w:color="auto"/>
        <w:left w:val="none" w:sz="0" w:space="0" w:color="auto"/>
        <w:bottom w:val="none" w:sz="0" w:space="0" w:color="auto"/>
        <w:right w:val="none" w:sz="0" w:space="0" w:color="auto"/>
      </w:divBdr>
    </w:div>
    <w:div w:id="524826734">
      <w:bodyDiv w:val="1"/>
      <w:marLeft w:val="0"/>
      <w:marRight w:val="0"/>
      <w:marTop w:val="0"/>
      <w:marBottom w:val="0"/>
      <w:divBdr>
        <w:top w:val="none" w:sz="0" w:space="0" w:color="auto"/>
        <w:left w:val="none" w:sz="0" w:space="0" w:color="auto"/>
        <w:bottom w:val="none" w:sz="0" w:space="0" w:color="auto"/>
        <w:right w:val="none" w:sz="0" w:space="0" w:color="auto"/>
      </w:divBdr>
    </w:div>
    <w:div w:id="533882655">
      <w:bodyDiv w:val="1"/>
      <w:marLeft w:val="0"/>
      <w:marRight w:val="0"/>
      <w:marTop w:val="0"/>
      <w:marBottom w:val="0"/>
      <w:divBdr>
        <w:top w:val="none" w:sz="0" w:space="0" w:color="auto"/>
        <w:left w:val="none" w:sz="0" w:space="0" w:color="auto"/>
        <w:bottom w:val="none" w:sz="0" w:space="0" w:color="auto"/>
        <w:right w:val="none" w:sz="0" w:space="0" w:color="auto"/>
      </w:divBdr>
    </w:div>
    <w:div w:id="540939454">
      <w:bodyDiv w:val="1"/>
      <w:marLeft w:val="0"/>
      <w:marRight w:val="0"/>
      <w:marTop w:val="0"/>
      <w:marBottom w:val="0"/>
      <w:divBdr>
        <w:top w:val="none" w:sz="0" w:space="0" w:color="auto"/>
        <w:left w:val="none" w:sz="0" w:space="0" w:color="auto"/>
        <w:bottom w:val="none" w:sz="0" w:space="0" w:color="auto"/>
        <w:right w:val="none" w:sz="0" w:space="0" w:color="auto"/>
      </w:divBdr>
    </w:div>
    <w:div w:id="544677552">
      <w:bodyDiv w:val="1"/>
      <w:marLeft w:val="0"/>
      <w:marRight w:val="0"/>
      <w:marTop w:val="0"/>
      <w:marBottom w:val="0"/>
      <w:divBdr>
        <w:top w:val="none" w:sz="0" w:space="0" w:color="auto"/>
        <w:left w:val="none" w:sz="0" w:space="0" w:color="auto"/>
        <w:bottom w:val="none" w:sz="0" w:space="0" w:color="auto"/>
        <w:right w:val="none" w:sz="0" w:space="0" w:color="auto"/>
      </w:divBdr>
    </w:div>
    <w:div w:id="553155676">
      <w:bodyDiv w:val="1"/>
      <w:marLeft w:val="0"/>
      <w:marRight w:val="0"/>
      <w:marTop w:val="0"/>
      <w:marBottom w:val="0"/>
      <w:divBdr>
        <w:top w:val="none" w:sz="0" w:space="0" w:color="auto"/>
        <w:left w:val="none" w:sz="0" w:space="0" w:color="auto"/>
        <w:bottom w:val="none" w:sz="0" w:space="0" w:color="auto"/>
        <w:right w:val="none" w:sz="0" w:space="0" w:color="auto"/>
      </w:divBdr>
    </w:div>
    <w:div w:id="560290031">
      <w:bodyDiv w:val="1"/>
      <w:marLeft w:val="0"/>
      <w:marRight w:val="0"/>
      <w:marTop w:val="0"/>
      <w:marBottom w:val="0"/>
      <w:divBdr>
        <w:top w:val="none" w:sz="0" w:space="0" w:color="auto"/>
        <w:left w:val="none" w:sz="0" w:space="0" w:color="auto"/>
        <w:bottom w:val="none" w:sz="0" w:space="0" w:color="auto"/>
        <w:right w:val="none" w:sz="0" w:space="0" w:color="auto"/>
      </w:divBdr>
    </w:div>
    <w:div w:id="563873887">
      <w:bodyDiv w:val="1"/>
      <w:marLeft w:val="0"/>
      <w:marRight w:val="0"/>
      <w:marTop w:val="0"/>
      <w:marBottom w:val="0"/>
      <w:divBdr>
        <w:top w:val="none" w:sz="0" w:space="0" w:color="auto"/>
        <w:left w:val="none" w:sz="0" w:space="0" w:color="auto"/>
        <w:bottom w:val="none" w:sz="0" w:space="0" w:color="auto"/>
        <w:right w:val="none" w:sz="0" w:space="0" w:color="auto"/>
      </w:divBdr>
    </w:div>
    <w:div w:id="573734342">
      <w:bodyDiv w:val="1"/>
      <w:marLeft w:val="0"/>
      <w:marRight w:val="0"/>
      <w:marTop w:val="0"/>
      <w:marBottom w:val="0"/>
      <w:divBdr>
        <w:top w:val="none" w:sz="0" w:space="0" w:color="auto"/>
        <w:left w:val="none" w:sz="0" w:space="0" w:color="auto"/>
        <w:bottom w:val="none" w:sz="0" w:space="0" w:color="auto"/>
        <w:right w:val="none" w:sz="0" w:space="0" w:color="auto"/>
      </w:divBdr>
    </w:div>
    <w:div w:id="577710633">
      <w:bodyDiv w:val="1"/>
      <w:marLeft w:val="0"/>
      <w:marRight w:val="0"/>
      <w:marTop w:val="0"/>
      <w:marBottom w:val="0"/>
      <w:divBdr>
        <w:top w:val="none" w:sz="0" w:space="0" w:color="auto"/>
        <w:left w:val="none" w:sz="0" w:space="0" w:color="auto"/>
        <w:bottom w:val="none" w:sz="0" w:space="0" w:color="auto"/>
        <w:right w:val="none" w:sz="0" w:space="0" w:color="auto"/>
      </w:divBdr>
    </w:div>
    <w:div w:id="578296096">
      <w:bodyDiv w:val="1"/>
      <w:marLeft w:val="0"/>
      <w:marRight w:val="0"/>
      <w:marTop w:val="0"/>
      <w:marBottom w:val="0"/>
      <w:divBdr>
        <w:top w:val="none" w:sz="0" w:space="0" w:color="auto"/>
        <w:left w:val="none" w:sz="0" w:space="0" w:color="auto"/>
        <w:bottom w:val="none" w:sz="0" w:space="0" w:color="auto"/>
        <w:right w:val="none" w:sz="0" w:space="0" w:color="auto"/>
      </w:divBdr>
    </w:div>
    <w:div w:id="580796968">
      <w:bodyDiv w:val="1"/>
      <w:marLeft w:val="0"/>
      <w:marRight w:val="0"/>
      <w:marTop w:val="0"/>
      <w:marBottom w:val="0"/>
      <w:divBdr>
        <w:top w:val="none" w:sz="0" w:space="0" w:color="auto"/>
        <w:left w:val="none" w:sz="0" w:space="0" w:color="auto"/>
        <w:bottom w:val="none" w:sz="0" w:space="0" w:color="auto"/>
        <w:right w:val="none" w:sz="0" w:space="0" w:color="auto"/>
      </w:divBdr>
    </w:div>
    <w:div w:id="582956793">
      <w:bodyDiv w:val="1"/>
      <w:marLeft w:val="0"/>
      <w:marRight w:val="0"/>
      <w:marTop w:val="0"/>
      <w:marBottom w:val="0"/>
      <w:divBdr>
        <w:top w:val="none" w:sz="0" w:space="0" w:color="auto"/>
        <w:left w:val="none" w:sz="0" w:space="0" w:color="auto"/>
        <w:bottom w:val="none" w:sz="0" w:space="0" w:color="auto"/>
        <w:right w:val="none" w:sz="0" w:space="0" w:color="auto"/>
      </w:divBdr>
    </w:div>
    <w:div w:id="596212485">
      <w:bodyDiv w:val="1"/>
      <w:marLeft w:val="0"/>
      <w:marRight w:val="0"/>
      <w:marTop w:val="0"/>
      <w:marBottom w:val="0"/>
      <w:divBdr>
        <w:top w:val="none" w:sz="0" w:space="0" w:color="auto"/>
        <w:left w:val="none" w:sz="0" w:space="0" w:color="auto"/>
        <w:bottom w:val="none" w:sz="0" w:space="0" w:color="auto"/>
        <w:right w:val="none" w:sz="0" w:space="0" w:color="auto"/>
      </w:divBdr>
    </w:div>
    <w:div w:id="596331012">
      <w:bodyDiv w:val="1"/>
      <w:marLeft w:val="0"/>
      <w:marRight w:val="0"/>
      <w:marTop w:val="0"/>
      <w:marBottom w:val="0"/>
      <w:divBdr>
        <w:top w:val="none" w:sz="0" w:space="0" w:color="auto"/>
        <w:left w:val="none" w:sz="0" w:space="0" w:color="auto"/>
        <w:bottom w:val="none" w:sz="0" w:space="0" w:color="auto"/>
        <w:right w:val="none" w:sz="0" w:space="0" w:color="auto"/>
      </w:divBdr>
    </w:div>
    <w:div w:id="607392911">
      <w:bodyDiv w:val="1"/>
      <w:marLeft w:val="0"/>
      <w:marRight w:val="0"/>
      <w:marTop w:val="0"/>
      <w:marBottom w:val="0"/>
      <w:divBdr>
        <w:top w:val="none" w:sz="0" w:space="0" w:color="auto"/>
        <w:left w:val="none" w:sz="0" w:space="0" w:color="auto"/>
        <w:bottom w:val="none" w:sz="0" w:space="0" w:color="auto"/>
        <w:right w:val="none" w:sz="0" w:space="0" w:color="auto"/>
      </w:divBdr>
    </w:div>
    <w:div w:id="617178460">
      <w:bodyDiv w:val="1"/>
      <w:marLeft w:val="0"/>
      <w:marRight w:val="0"/>
      <w:marTop w:val="0"/>
      <w:marBottom w:val="0"/>
      <w:divBdr>
        <w:top w:val="none" w:sz="0" w:space="0" w:color="auto"/>
        <w:left w:val="none" w:sz="0" w:space="0" w:color="auto"/>
        <w:bottom w:val="none" w:sz="0" w:space="0" w:color="auto"/>
        <w:right w:val="none" w:sz="0" w:space="0" w:color="auto"/>
      </w:divBdr>
    </w:div>
    <w:div w:id="617832032">
      <w:bodyDiv w:val="1"/>
      <w:marLeft w:val="0"/>
      <w:marRight w:val="0"/>
      <w:marTop w:val="0"/>
      <w:marBottom w:val="0"/>
      <w:divBdr>
        <w:top w:val="none" w:sz="0" w:space="0" w:color="auto"/>
        <w:left w:val="none" w:sz="0" w:space="0" w:color="auto"/>
        <w:bottom w:val="none" w:sz="0" w:space="0" w:color="auto"/>
        <w:right w:val="none" w:sz="0" w:space="0" w:color="auto"/>
      </w:divBdr>
      <w:divsChild>
        <w:div w:id="1661540284">
          <w:marLeft w:val="0"/>
          <w:marRight w:val="0"/>
          <w:marTop w:val="0"/>
          <w:marBottom w:val="0"/>
          <w:divBdr>
            <w:top w:val="none" w:sz="0" w:space="0" w:color="auto"/>
            <w:left w:val="none" w:sz="0" w:space="0" w:color="auto"/>
            <w:bottom w:val="none" w:sz="0" w:space="0" w:color="auto"/>
            <w:right w:val="none" w:sz="0" w:space="0" w:color="auto"/>
          </w:divBdr>
          <w:divsChild>
            <w:div w:id="578977353">
              <w:marLeft w:val="0"/>
              <w:marRight w:val="0"/>
              <w:marTop w:val="0"/>
              <w:marBottom w:val="0"/>
              <w:divBdr>
                <w:top w:val="none" w:sz="0" w:space="0" w:color="auto"/>
                <w:left w:val="none" w:sz="0" w:space="0" w:color="auto"/>
                <w:bottom w:val="none" w:sz="0" w:space="0" w:color="auto"/>
                <w:right w:val="none" w:sz="0" w:space="0" w:color="auto"/>
              </w:divBdr>
              <w:divsChild>
                <w:div w:id="1569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816864">
      <w:bodyDiv w:val="1"/>
      <w:marLeft w:val="0"/>
      <w:marRight w:val="0"/>
      <w:marTop w:val="0"/>
      <w:marBottom w:val="0"/>
      <w:divBdr>
        <w:top w:val="none" w:sz="0" w:space="0" w:color="auto"/>
        <w:left w:val="none" w:sz="0" w:space="0" w:color="auto"/>
        <w:bottom w:val="none" w:sz="0" w:space="0" w:color="auto"/>
        <w:right w:val="none" w:sz="0" w:space="0" w:color="auto"/>
      </w:divBdr>
    </w:div>
    <w:div w:id="628359268">
      <w:bodyDiv w:val="1"/>
      <w:marLeft w:val="0"/>
      <w:marRight w:val="0"/>
      <w:marTop w:val="0"/>
      <w:marBottom w:val="0"/>
      <w:divBdr>
        <w:top w:val="none" w:sz="0" w:space="0" w:color="auto"/>
        <w:left w:val="none" w:sz="0" w:space="0" w:color="auto"/>
        <w:bottom w:val="none" w:sz="0" w:space="0" w:color="auto"/>
        <w:right w:val="none" w:sz="0" w:space="0" w:color="auto"/>
      </w:divBdr>
      <w:divsChild>
        <w:div w:id="1214805224">
          <w:marLeft w:val="0"/>
          <w:marRight w:val="0"/>
          <w:marTop w:val="0"/>
          <w:marBottom w:val="0"/>
          <w:divBdr>
            <w:top w:val="none" w:sz="0" w:space="0" w:color="auto"/>
            <w:left w:val="none" w:sz="0" w:space="0" w:color="auto"/>
            <w:bottom w:val="none" w:sz="0" w:space="0" w:color="auto"/>
            <w:right w:val="none" w:sz="0" w:space="0" w:color="auto"/>
          </w:divBdr>
          <w:divsChild>
            <w:div w:id="1555846092">
              <w:marLeft w:val="0"/>
              <w:marRight w:val="0"/>
              <w:marTop w:val="0"/>
              <w:marBottom w:val="0"/>
              <w:divBdr>
                <w:top w:val="none" w:sz="0" w:space="0" w:color="auto"/>
                <w:left w:val="none" w:sz="0" w:space="0" w:color="auto"/>
                <w:bottom w:val="none" w:sz="0" w:space="0" w:color="auto"/>
                <w:right w:val="none" w:sz="0" w:space="0" w:color="auto"/>
              </w:divBdr>
            </w:div>
            <w:div w:id="1660113735">
              <w:marLeft w:val="0"/>
              <w:marRight w:val="0"/>
              <w:marTop w:val="0"/>
              <w:marBottom w:val="0"/>
              <w:divBdr>
                <w:top w:val="none" w:sz="0" w:space="0" w:color="auto"/>
                <w:left w:val="none" w:sz="0" w:space="0" w:color="auto"/>
                <w:bottom w:val="none" w:sz="0" w:space="0" w:color="auto"/>
                <w:right w:val="none" w:sz="0" w:space="0" w:color="auto"/>
              </w:divBdr>
            </w:div>
            <w:div w:id="2051150227">
              <w:marLeft w:val="0"/>
              <w:marRight w:val="0"/>
              <w:marTop w:val="0"/>
              <w:marBottom w:val="0"/>
              <w:divBdr>
                <w:top w:val="none" w:sz="0" w:space="0" w:color="auto"/>
                <w:left w:val="none" w:sz="0" w:space="0" w:color="auto"/>
                <w:bottom w:val="none" w:sz="0" w:space="0" w:color="auto"/>
                <w:right w:val="none" w:sz="0" w:space="0" w:color="auto"/>
              </w:divBdr>
            </w:div>
            <w:div w:id="871116783">
              <w:marLeft w:val="0"/>
              <w:marRight w:val="0"/>
              <w:marTop w:val="0"/>
              <w:marBottom w:val="0"/>
              <w:divBdr>
                <w:top w:val="none" w:sz="0" w:space="0" w:color="auto"/>
                <w:left w:val="none" w:sz="0" w:space="0" w:color="auto"/>
                <w:bottom w:val="none" w:sz="0" w:space="0" w:color="auto"/>
                <w:right w:val="none" w:sz="0" w:space="0" w:color="auto"/>
              </w:divBdr>
            </w:div>
            <w:div w:id="181425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987299">
      <w:bodyDiv w:val="1"/>
      <w:marLeft w:val="0"/>
      <w:marRight w:val="0"/>
      <w:marTop w:val="0"/>
      <w:marBottom w:val="0"/>
      <w:divBdr>
        <w:top w:val="none" w:sz="0" w:space="0" w:color="auto"/>
        <w:left w:val="none" w:sz="0" w:space="0" w:color="auto"/>
        <w:bottom w:val="none" w:sz="0" w:space="0" w:color="auto"/>
        <w:right w:val="none" w:sz="0" w:space="0" w:color="auto"/>
      </w:divBdr>
    </w:div>
    <w:div w:id="637488715">
      <w:bodyDiv w:val="1"/>
      <w:marLeft w:val="0"/>
      <w:marRight w:val="0"/>
      <w:marTop w:val="0"/>
      <w:marBottom w:val="0"/>
      <w:divBdr>
        <w:top w:val="none" w:sz="0" w:space="0" w:color="auto"/>
        <w:left w:val="none" w:sz="0" w:space="0" w:color="auto"/>
        <w:bottom w:val="none" w:sz="0" w:space="0" w:color="auto"/>
        <w:right w:val="none" w:sz="0" w:space="0" w:color="auto"/>
      </w:divBdr>
    </w:div>
    <w:div w:id="640158183">
      <w:bodyDiv w:val="1"/>
      <w:marLeft w:val="0"/>
      <w:marRight w:val="0"/>
      <w:marTop w:val="0"/>
      <w:marBottom w:val="0"/>
      <w:divBdr>
        <w:top w:val="none" w:sz="0" w:space="0" w:color="auto"/>
        <w:left w:val="none" w:sz="0" w:space="0" w:color="auto"/>
        <w:bottom w:val="none" w:sz="0" w:space="0" w:color="auto"/>
        <w:right w:val="none" w:sz="0" w:space="0" w:color="auto"/>
      </w:divBdr>
    </w:div>
    <w:div w:id="640307239">
      <w:bodyDiv w:val="1"/>
      <w:marLeft w:val="0"/>
      <w:marRight w:val="0"/>
      <w:marTop w:val="0"/>
      <w:marBottom w:val="0"/>
      <w:divBdr>
        <w:top w:val="none" w:sz="0" w:space="0" w:color="auto"/>
        <w:left w:val="none" w:sz="0" w:space="0" w:color="auto"/>
        <w:bottom w:val="none" w:sz="0" w:space="0" w:color="auto"/>
        <w:right w:val="none" w:sz="0" w:space="0" w:color="auto"/>
      </w:divBdr>
    </w:div>
    <w:div w:id="654840783">
      <w:bodyDiv w:val="1"/>
      <w:marLeft w:val="0"/>
      <w:marRight w:val="0"/>
      <w:marTop w:val="0"/>
      <w:marBottom w:val="0"/>
      <w:divBdr>
        <w:top w:val="none" w:sz="0" w:space="0" w:color="auto"/>
        <w:left w:val="none" w:sz="0" w:space="0" w:color="auto"/>
        <w:bottom w:val="none" w:sz="0" w:space="0" w:color="auto"/>
        <w:right w:val="none" w:sz="0" w:space="0" w:color="auto"/>
      </w:divBdr>
    </w:div>
    <w:div w:id="655063021">
      <w:bodyDiv w:val="1"/>
      <w:marLeft w:val="0"/>
      <w:marRight w:val="0"/>
      <w:marTop w:val="0"/>
      <w:marBottom w:val="0"/>
      <w:divBdr>
        <w:top w:val="none" w:sz="0" w:space="0" w:color="auto"/>
        <w:left w:val="none" w:sz="0" w:space="0" w:color="auto"/>
        <w:bottom w:val="none" w:sz="0" w:space="0" w:color="auto"/>
        <w:right w:val="none" w:sz="0" w:space="0" w:color="auto"/>
      </w:divBdr>
    </w:div>
    <w:div w:id="657424171">
      <w:bodyDiv w:val="1"/>
      <w:marLeft w:val="0"/>
      <w:marRight w:val="0"/>
      <w:marTop w:val="0"/>
      <w:marBottom w:val="0"/>
      <w:divBdr>
        <w:top w:val="none" w:sz="0" w:space="0" w:color="auto"/>
        <w:left w:val="none" w:sz="0" w:space="0" w:color="auto"/>
        <w:bottom w:val="none" w:sz="0" w:space="0" w:color="auto"/>
        <w:right w:val="none" w:sz="0" w:space="0" w:color="auto"/>
      </w:divBdr>
    </w:div>
    <w:div w:id="668094869">
      <w:bodyDiv w:val="1"/>
      <w:marLeft w:val="0"/>
      <w:marRight w:val="0"/>
      <w:marTop w:val="0"/>
      <w:marBottom w:val="0"/>
      <w:divBdr>
        <w:top w:val="none" w:sz="0" w:space="0" w:color="auto"/>
        <w:left w:val="none" w:sz="0" w:space="0" w:color="auto"/>
        <w:bottom w:val="none" w:sz="0" w:space="0" w:color="auto"/>
        <w:right w:val="none" w:sz="0" w:space="0" w:color="auto"/>
      </w:divBdr>
    </w:div>
    <w:div w:id="673797163">
      <w:bodyDiv w:val="1"/>
      <w:marLeft w:val="0"/>
      <w:marRight w:val="0"/>
      <w:marTop w:val="0"/>
      <w:marBottom w:val="0"/>
      <w:divBdr>
        <w:top w:val="none" w:sz="0" w:space="0" w:color="auto"/>
        <w:left w:val="none" w:sz="0" w:space="0" w:color="auto"/>
        <w:bottom w:val="none" w:sz="0" w:space="0" w:color="auto"/>
        <w:right w:val="none" w:sz="0" w:space="0" w:color="auto"/>
      </w:divBdr>
    </w:div>
    <w:div w:id="684750996">
      <w:bodyDiv w:val="1"/>
      <w:marLeft w:val="0"/>
      <w:marRight w:val="0"/>
      <w:marTop w:val="0"/>
      <w:marBottom w:val="0"/>
      <w:divBdr>
        <w:top w:val="none" w:sz="0" w:space="0" w:color="auto"/>
        <w:left w:val="none" w:sz="0" w:space="0" w:color="auto"/>
        <w:bottom w:val="none" w:sz="0" w:space="0" w:color="auto"/>
        <w:right w:val="none" w:sz="0" w:space="0" w:color="auto"/>
      </w:divBdr>
    </w:div>
    <w:div w:id="696588251">
      <w:bodyDiv w:val="1"/>
      <w:marLeft w:val="0"/>
      <w:marRight w:val="0"/>
      <w:marTop w:val="0"/>
      <w:marBottom w:val="0"/>
      <w:divBdr>
        <w:top w:val="none" w:sz="0" w:space="0" w:color="auto"/>
        <w:left w:val="none" w:sz="0" w:space="0" w:color="auto"/>
        <w:bottom w:val="none" w:sz="0" w:space="0" w:color="auto"/>
        <w:right w:val="none" w:sz="0" w:space="0" w:color="auto"/>
      </w:divBdr>
      <w:divsChild>
        <w:div w:id="867370189">
          <w:marLeft w:val="-300"/>
          <w:marRight w:val="-300"/>
          <w:marTop w:val="360"/>
          <w:marBottom w:val="360"/>
          <w:divBdr>
            <w:top w:val="none" w:sz="0" w:space="0" w:color="auto"/>
            <w:left w:val="none" w:sz="0" w:space="0" w:color="auto"/>
            <w:bottom w:val="none" w:sz="0" w:space="0" w:color="auto"/>
            <w:right w:val="none" w:sz="0" w:space="0" w:color="auto"/>
          </w:divBdr>
        </w:div>
      </w:divsChild>
    </w:div>
    <w:div w:id="697395780">
      <w:bodyDiv w:val="1"/>
      <w:marLeft w:val="0"/>
      <w:marRight w:val="0"/>
      <w:marTop w:val="0"/>
      <w:marBottom w:val="0"/>
      <w:divBdr>
        <w:top w:val="none" w:sz="0" w:space="0" w:color="auto"/>
        <w:left w:val="none" w:sz="0" w:space="0" w:color="auto"/>
        <w:bottom w:val="none" w:sz="0" w:space="0" w:color="auto"/>
        <w:right w:val="none" w:sz="0" w:space="0" w:color="auto"/>
      </w:divBdr>
    </w:div>
    <w:div w:id="704256015">
      <w:bodyDiv w:val="1"/>
      <w:marLeft w:val="0"/>
      <w:marRight w:val="0"/>
      <w:marTop w:val="0"/>
      <w:marBottom w:val="0"/>
      <w:divBdr>
        <w:top w:val="none" w:sz="0" w:space="0" w:color="auto"/>
        <w:left w:val="none" w:sz="0" w:space="0" w:color="auto"/>
        <w:bottom w:val="none" w:sz="0" w:space="0" w:color="auto"/>
        <w:right w:val="none" w:sz="0" w:space="0" w:color="auto"/>
      </w:divBdr>
      <w:divsChild>
        <w:div w:id="565602486">
          <w:marLeft w:val="0"/>
          <w:marRight w:val="0"/>
          <w:marTop w:val="0"/>
          <w:marBottom w:val="480"/>
          <w:divBdr>
            <w:top w:val="none" w:sz="0" w:space="0" w:color="auto"/>
            <w:left w:val="none" w:sz="0" w:space="0" w:color="auto"/>
            <w:bottom w:val="none" w:sz="0" w:space="0" w:color="auto"/>
            <w:right w:val="none" w:sz="0" w:space="0" w:color="auto"/>
          </w:divBdr>
          <w:divsChild>
            <w:div w:id="1713072049">
              <w:marLeft w:val="0"/>
              <w:marRight w:val="0"/>
              <w:marTop w:val="0"/>
              <w:marBottom w:val="0"/>
              <w:divBdr>
                <w:top w:val="none" w:sz="0" w:space="0" w:color="auto"/>
                <w:left w:val="none" w:sz="0" w:space="0" w:color="auto"/>
                <w:bottom w:val="none" w:sz="0" w:space="0" w:color="auto"/>
                <w:right w:val="none" w:sz="0" w:space="0" w:color="auto"/>
              </w:divBdr>
              <w:divsChild>
                <w:div w:id="115167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5251986">
      <w:bodyDiv w:val="1"/>
      <w:marLeft w:val="0"/>
      <w:marRight w:val="0"/>
      <w:marTop w:val="0"/>
      <w:marBottom w:val="0"/>
      <w:divBdr>
        <w:top w:val="none" w:sz="0" w:space="0" w:color="auto"/>
        <w:left w:val="none" w:sz="0" w:space="0" w:color="auto"/>
        <w:bottom w:val="none" w:sz="0" w:space="0" w:color="auto"/>
        <w:right w:val="none" w:sz="0" w:space="0" w:color="auto"/>
      </w:divBdr>
    </w:div>
    <w:div w:id="708916997">
      <w:bodyDiv w:val="1"/>
      <w:marLeft w:val="0"/>
      <w:marRight w:val="0"/>
      <w:marTop w:val="0"/>
      <w:marBottom w:val="0"/>
      <w:divBdr>
        <w:top w:val="none" w:sz="0" w:space="0" w:color="auto"/>
        <w:left w:val="none" w:sz="0" w:space="0" w:color="auto"/>
        <w:bottom w:val="none" w:sz="0" w:space="0" w:color="auto"/>
        <w:right w:val="none" w:sz="0" w:space="0" w:color="auto"/>
      </w:divBdr>
    </w:div>
    <w:div w:id="711346887">
      <w:bodyDiv w:val="1"/>
      <w:marLeft w:val="0"/>
      <w:marRight w:val="0"/>
      <w:marTop w:val="0"/>
      <w:marBottom w:val="0"/>
      <w:divBdr>
        <w:top w:val="none" w:sz="0" w:space="0" w:color="auto"/>
        <w:left w:val="none" w:sz="0" w:space="0" w:color="auto"/>
        <w:bottom w:val="none" w:sz="0" w:space="0" w:color="auto"/>
        <w:right w:val="none" w:sz="0" w:space="0" w:color="auto"/>
      </w:divBdr>
    </w:div>
    <w:div w:id="714087817">
      <w:bodyDiv w:val="1"/>
      <w:marLeft w:val="0"/>
      <w:marRight w:val="0"/>
      <w:marTop w:val="0"/>
      <w:marBottom w:val="0"/>
      <w:divBdr>
        <w:top w:val="none" w:sz="0" w:space="0" w:color="auto"/>
        <w:left w:val="none" w:sz="0" w:space="0" w:color="auto"/>
        <w:bottom w:val="none" w:sz="0" w:space="0" w:color="auto"/>
        <w:right w:val="none" w:sz="0" w:space="0" w:color="auto"/>
      </w:divBdr>
    </w:div>
    <w:div w:id="719354921">
      <w:bodyDiv w:val="1"/>
      <w:marLeft w:val="0"/>
      <w:marRight w:val="0"/>
      <w:marTop w:val="0"/>
      <w:marBottom w:val="0"/>
      <w:divBdr>
        <w:top w:val="none" w:sz="0" w:space="0" w:color="auto"/>
        <w:left w:val="none" w:sz="0" w:space="0" w:color="auto"/>
        <w:bottom w:val="none" w:sz="0" w:space="0" w:color="auto"/>
        <w:right w:val="none" w:sz="0" w:space="0" w:color="auto"/>
      </w:divBdr>
      <w:divsChild>
        <w:div w:id="1511869199">
          <w:marLeft w:val="0"/>
          <w:marRight w:val="0"/>
          <w:marTop w:val="240"/>
          <w:marBottom w:val="240"/>
          <w:divBdr>
            <w:top w:val="single" w:sz="6" w:space="0" w:color="CCCCCC"/>
            <w:left w:val="single" w:sz="24" w:space="9" w:color="04AA6D"/>
            <w:bottom w:val="single" w:sz="6" w:space="0" w:color="CCCCCC"/>
            <w:right w:val="single" w:sz="6" w:space="0" w:color="CCCCCC"/>
          </w:divBdr>
          <w:divsChild>
            <w:div w:id="162261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252083">
      <w:bodyDiv w:val="1"/>
      <w:marLeft w:val="0"/>
      <w:marRight w:val="0"/>
      <w:marTop w:val="0"/>
      <w:marBottom w:val="0"/>
      <w:divBdr>
        <w:top w:val="none" w:sz="0" w:space="0" w:color="auto"/>
        <w:left w:val="none" w:sz="0" w:space="0" w:color="auto"/>
        <w:bottom w:val="none" w:sz="0" w:space="0" w:color="auto"/>
        <w:right w:val="none" w:sz="0" w:space="0" w:color="auto"/>
      </w:divBdr>
      <w:divsChild>
        <w:div w:id="1731609722">
          <w:marLeft w:val="-300"/>
          <w:marRight w:val="-300"/>
          <w:marTop w:val="360"/>
          <w:marBottom w:val="360"/>
          <w:divBdr>
            <w:top w:val="none" w:sz="0" w:space="0" w:color="auto"/>
            <w:left w:val="none" w:sz="0" w:space="0" w:color="auto"/>
            <w:bottom w:val="none" w:sz="0" w:space="0" w:color="auto"/>
            <w:right w:val="none" w:sz="0" w:space="0" w:color="auto"/>
          </w:divBdr>
          <w:divsChild>
            <w:div w:id="166979420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20253106">
      <w:bodyDiv w:val="1"/>
      <w:marLeft w:val="0"/>
      <w:marRight w:val="0"/>
      <w:marTop w:val="0"/>
      <w:marBottom w:val="0"/>
      <w:divBdr>
        <w:top w:val="none" w:sz="0" w:space="0" w:color="auto"/>
        <w:left w:val="none" w:sz="0" w:space="0" w:color="auto"/>
        <w:bottom w:val="none" w:sz="0" w:space="0" w:color="auto"/>
        <w:right w:val="none" w:sz="0" w:space="0" w:color="auto"/>
      </w:divBdr>
    </w:div>
    <w:div w:id="721371107">
      <w:bodyDiv w:val="1"/>
      <w:marLeft w:val="0"/>
      <w:marRight w:val="0"/>
      <w:marTop w:val="0"/>
      <w:marBottom w:val="0"/>
      <w:divBdr>
        <w:top w:val="none" w:sz="0" w:space="0" w:color="auto"/>
        <w:left w:val="none" w:sz="0" w:space="0" w:color="auto"/>
        <w:bottom w:val="none" w:sz="0" w:space="0" w:color="auto"/>
        <w:right w:val="none" w:sz="0" w:space="0" w:color="auto"/>
      </w:divBdr>
    </w:div>
    <w:div w:id="727920384">
      <w:bodyDiv w:val="1"/>
      <w:marLeft w:val="0"/>
      <w:marRight w:val="0"/>
      <w:marTop w:val="0"/>
      <w:marBottom w:val="0"/>
      <w:divBdr>
        <w:top w:val="none" w:sz="0" w:space="0" w:color="auto"/>
        <w:left w:val="none" w:sz="0" w:space="0" w:color="auto"/>
        <w:bottom w:val="none" w:sz="0" w:space="0" w:color="auto"/>
        <w:right w:val="none" w:sz="0" w:space="0" w:color="auto"/>
      </w:divBdr>
    </w:div>
    <w:div w:id="730348017">
      <w:bodyDiv w:val="1"/>
      <w:marLeft w:val="0"/>
      <w:marRight w:val="0"/>
      <w:marTop w:val="0"/>
      <w:marBottom w:val="0"/>
      <w:divBdr>
        <w:top w:val="none" w:sz="0" w:space="0" w:color="auto"/>
        <w:left w:val="none" w:sz="0" w:space="0" w:color="auto"/>
        <w:bottom w:val="none" w:sz="0" w:space="0" w:color="auto"/>
        <w:right w:val="none" w:sz="0" w:space="0" w:color="auto"/>
      </w:divBdr>
    </w:div>
    <w:div w:id="736636696">
      <w:bodyDiv w:val="1"/>
      <w:marLeft w:val="0"/>
      <w:marRight w:val="0"/>
      <w:marTop w:val="0"/>
      <w:marBottom w:val="0"/>
      <w:divBdr>
        <w:top w:val="none" w:sz="0" w:space="0" w:color="auto"/>
        <w:left w:val="none" w:sz="0" w:space="0" w:color="auto"/>
        <w:bottom w:val="none" w:sz="0" w:space="0" w:color="auto"/>
        <w:right w:val="none" w:sz="0" w:space="0" w:color="auto"/>
      </w:divBdr>
    </w:div>
    <w:div w:id="740296738">
      <w:bodyDiv w:val="1"/>
      <w:marLeft w:val="0"/>
      <w:marRight w:val="0"/>
      <w:marTop w:val="0"/>
      <w:marBottom w:val="0"/>
      <w:divBdr>
        <w:top w:val="none" w:sz="0" w:space="0" w:color="auto"/>
        <w:left w:val="none" w:sz="0" w:space="0" w:color="auto"/>
        <w:bottom w:val="none" w:sz="0" w:space="0" w:color="auto"/>
        <w:right w:val="none" w:sz="0" w:space="0" w:color="auto"/>
      </w:divBdr>
    </w:div>
    <w:div w:id="743916224">
      <w:bodyDiv w:val="1"/>
      <w:marLeft w:val="0"/>
      <w:marRight w:val="0"/>
      <w:marTop w:val="0"/>
      <w:marBottom w:val="0"/>
      <w:divBdr>
        <w:top w:val="none" w:sz="0" w:space="0" w:color="auto"/>
        <w:left w:val="none" w:sz="0" w:space="0" w:color="auto"/>
        <w:bottom w:val="none" w:sz="0" w:space="0" w:color="auto"/>
        <w:right w:val="none" w:sz="0" w:space="0" w:color="auto"/>
      </w:divBdr>
    </w:div>
    <w:div w:id="752047478">
      <w:bodyDiv w:val="1"/>
      <w:marLeft w:val="0"/>
      <w:marRight w:val="0"/>
      <w:marTop w:val="0"/>
      <w:marBottom w:val="0"/>
      <w:divBdr>
        <w:top w:val="none" w:sz="0" w:space="0" w:color="auto"/>
        <w:left w:val="none" w:sz="0" w:space="0" w:color="auto"/>
        <w:bottom w:val="none" w:sz="0" w:space="0" w:color="auto"/>
        <w:right w:val="none" w:sz="0" w:space="0" w:color="auto"/>
      </w:divBdr>
    </w:div>
    <w:div w:id="756051114">
      <w:bodyDiv w:val="1"/>
      <w:marLeft w:val="0"/>
      <w:marRight w:val="0"/>
      <w:marTop w:val="0"/>
      <w:marBottom w:val="0"/>
      <w:divBdr>
        <w:top w:val="none" w:sz="0" w:space="0" w:color="auto"/>
        <w:left w:val="none" w:sz="0" w:space="0" w:color="auto"/>
        <w:bottom w:val="none" w:sz="0" w:space="0" w:color="auto"/>
        <w:right w:val="none" w:sz="0" w:space="0" w:color="auto"/>
      </w:divBdr>
    </w:div>
    <w:div w:id="761880017">
      <w:bodyDiv w:val="1"/>
      <w:marLeft w:val="0"/>
      <w:marRight w:val="0"/>
      <w:marTop w:val="0"/>
      <w:marBottom w:val="0"/>
      <w:divBdr>
        <w:top w:val="none" w:sz="0" w:space="0" w:color="auto"/>
        <w:left w:val="none" w:sz="0" w:space="0" w:color="auto"/>
        <w:bottom w:val="none" w:sz="0" w:space="0" w:color="auto"/>
        <w:right w:val="none" w:sz="0" w:space="0" w:color="auto"/>
      </w:divBdr>
    </w:div>
    <w:div w:id="775753053">
      <w:bodyDiv w:val="1"/>
      <w:marLeft w:val="0"/>
      <w:marRight w:val="0"/>
      <w:marTop w:val="0"/>
      <w:marBottom w:val="0"/>
      <w:divBdr>
        <w:top w:val="none" w:sz="0" w:space="0" w:color="auto"/>
        <w:left w:val="none" w:sz="0" w:space="0" w:color="auto"/>
        <w:bottom w:val="none" w:sz="0" w:space="0" w:color="auto"/>
        <w:right w:val="none" w:sz="0" w:space="0" w:color="auto"/>
      </w:divBdr>
    </w:div>
    <w:div w:id="775831725">
      <w:bodyDiv w:val="1"/>
      <w:marLeft w:val="0"/>
      <w:marRight w:val="0"/>
      <w:marTop w:val="0"/>
      <w:marBottom w:val="0"/>
      <w:divBdr>
        <w:top w:val="none" w:sz="0" w:space="0" w:color="auto"/>
        <w:left w:val="none" w:sz="0" w:space="0" w:color="auto"/>
        <w:bottom w:val="none" w:sz="0" w:space="0" w:color="auto"/>
        <w:right w:val="none" w:sz="0" w:space="0" w:color="auto"/>
      </w:divBdr>
    </w:div>
    <w:div w:id="787817071">
      <w:bodyDiv w:val="1"/>
      <w:marLeft w:val="0"/>
      <w:marRight w:val="0"/>
      <w:marTop w:val="0"/>
      <w:marBottom w:val="0"/>
      <w:divBdr>
        <w:top w:val="none" w:sz="0" w:space="0" w:color="auto"/>
        <w:left w:val="none" w:sz="0" w:space="0" w:color="auto"/>
        <w:bottom w:val="none" w:sz="0" w:space="0" w:color="auto"/>
        <w:right w:val="none" w:sz="0" w:space="0" w:color="auto"/>
      </w:divBdr>
    </w:div>
    <w:div w:id="788088134">
      <w:bodyDiv w:val="1"/>
      <w:marLeft w:val="0"/>
      <w:marRight w:val="0"/>
      <w:marTop w:val="0"/>
      <w:marBottom w:val="0"/>
      <w:divBdr>
        <w:top w:val="none" w:sz="0" w:space="0" w:color="auto"/>
        <w:left w:val="none" w:sz="0" w:space="0" w:color="auto"/>
        <w:bottom w:val="none" w:sz="0" w:space="0" w:color="auto"/>
        <w:right w:val="none" w:sz="0" w:space="0" w:color="auto"/>
      </w:divBdr>
    </w:div>
    <w:div w:id="789906371">
      <w:bodyDiv w:val="1"/>
      <w:marLeft w:val="0"/>
      <w:marRight w:val="0"/>
      <w:marTop w:val="0"/>
      <w:marBottom w:val="0"/>
      <w:divBdr>
        <w:top w:val="none" w:sz="0" w:space="0" w:color="auto"/>
        <w:left w:val="none" w:sz="0" w:space="0" w:color="auto"/>
        <w:bottom w:val="none" w:sz="0" w:space="0" w:color="auto"/>
        <w:right w:val="none" w:sz="0" w:space="0" w:color="auto"/>
      </w:divBdr>
    </w:div>
    <w:div w:id="793328616">
      <w:bodyDiv w:val="1"/>
      <w:marLeft w:val="0"/>
      <w:marRight w:val="0"/>
      <w:marTop w:val="0"/>
      <w:marBottom w:val="0"/>
      <w:divBdr>
        <w:top w:val="none" w:sz="0" w:space="0" w:color="auto"/>
        <w:left w:val="none" w:sz="0" w:space="0" w:color="auto"/>
        <w:bottom w:val="none" w:sz="0" w:space="0" w:color="auto"/>
        <w:right w:val="none" w:sz="0" w:space="0" w:color="auto"/>
      </w:divBdr>
      <w:divsChild>
        <w:div w:id="411925677">
          <w:marLeft w:val="-300"/>
          <w:marRight w:val="-300"/>
          <w:marTop w:val="360"/>
          <w:marBottom w:val="360"/>
          <w:divBdr>
            <w:top w:val="none" w:sz="0" w:space="0" w:color="auto"/>
            <w:left w:val="none" w:sz="0" w:space="0" w:color="auto"/>
            <w:bottom w:val="none" w:sz="0" w:space="0" w:color="auto"/>
            <w:right w:val="none" w:sz="0" w:space="0" w:color="auto"/>
          </w:divBdr>
          <w:divsChild>
            <w:div w:id="1349258485">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794711511">
      <w:bodyDiv w:val="1"/>
      <w:marLeft w:val="0"/>
      <w:marRight w:val="0"/>
      <w:marTop w:val="0"/>
      <w:marBottom w:val="0"/>
      <w:divBdr>
        <w:top w:val="none" w:sz="0" w:space="0" w:color="auto"/>
        <w:left w:val="none" w:sz="0" w:space="0" w:color="auto"/>
        <w:bottom w:val="none" w:sz="0" w:space="0" w:color="auto"/>
        <w:right w:val="none" w:sz="0" w:space="0" w:color="auto"/>
      </w:divBdr>
    </w:div>
    <w:div w:id="795872152">
      <w:bodyDiv w:val="1"/>
      <w:marLeft w:val="0"/>
      <w:marRight w:val="0"/>
      <w:marTop w:val="0"/>
      <w:marBottom w:val="0"/>
      <w:divBdr>
        <w:top w:val="none" w:sz="0" w:space="0" w:color="auto"/>
        <w:left w:val="none" w:sz="0" w:space="0" w:color="auto"/>
        <w:bottom w:val="none" w:sz="0" w:space="0" w:color="auto"/>
        <w:right w:val="none" w:sz="0" w:space="0" w:color="auto"/>
      </w:divBdr>
    </w:div>
    <w:div w:id="798491910">
      <w:bodyDiv w:val="1"/>
      <w:marLeft w:val="0"/>
      <w:marRight w:val="0"/>
      <w:marTop w:val="0"/>
      <w:marBottom w:val="0"/>
      <w:divBdr>
        <w:top w:val="none" w:sz="0" w:space="0" w:color="auto"/>
        <w:left w:val="none" w:sz="0" w:space="0" w:color="auto"/>
        <w:bottom w:val="none" w:sz="0" w:space="0" w:color="auto"/>
        <w:right w:val="none" w:sz="0" w:space="0" w:color="auto"/>
      </w:divBdr>
      <w:divsChild>
        <w:div w:id="1878397344">
          <w:marLeft w:val="0"/>
          <w:marRight w:val="0"/>
          <w:marTop w:val="0"/>
          <w:marBottom w:val="0"/>
          <w:divBdr>
            <w:top w:val="none" w:sz="0" w:space="0" w:color="auto"/>
            <w:left w:val="none" w:sz="0" w:space="0" w:color="auto"/>
            <w:bottom w:val="none" w:sz="0" w:space="0" w:color="auto"/>
            <w:right w:val="none" w:sz="0" w:space="0" w:color="auto"/>
          </w:divBdr>
        </w:div>
      </w:divsChild>
    </w:div>
    <w:div w:id="809177306">
      <w:bodyDiv w:val="1"/>
      <w:marLeft w:val="0"/>
      <w:marRight w:val="0"/>
      <w:marTop w:val="0"/>
      <w:marBottom w:val="0"/>
      <w:divBdr>
        <w:top w:val="none" w:sz="0" w:space="0" w:color="auto"/>
        <w:left w:val="none" w:sz="0" w:space="0" w:color="auto"/>
        <w:bottom w:val="none" w:sz="0" w:space="0" w:color="auto"/>
        <w:right w:val="none" w:sz="0" w:space="0" w:color="auto"/>
      </w:divBdr>
    </w:div>
    <w:div w:id="829567042">
      <w:bodyDiv w:val="1"/>
      <w:marLeft w:val="0"/>
      <w:marRight w:val="0"/>
      <w:marTop w:val="0"/>
      <w:marBottom w:val="0"/>
      <w:divBdr>
        <w:top w:val="none" w:sz="0" w:space="0" w:color="auto"/>
        <w:left w:val="none" w:sz="0" w:space="0" w:color="auto"/>
        <w:bottom w:val="none" w:sz="0" w:space="0" w:color="auto"/>
        <w:right w:val="none" w:sz="0" w:space="0" w:color="auto"/>
      </w:divBdr>
    </w:div>
    <w:div w:id="835459642">
      <w:bodyDiv w:val="1"/>
      <w:marLeft w:val="0"/>
      <w:marRight w:val="0"/>
      <w:marTop w:val="0"/>
      <w:marBottom w:val="0"/>
      <w:divBdr>
        <w:top w:val="none" w:sz="0" w:space="0" w:color="auto"/>
        <w:left w:val="none" w:sz="0" w:space="0" w:color="auto"/>
        <w:bottom w:val="none" w:sz="0" w:space="0" w:color="auto"/>
        <w:right w:val="none" w:sz="0" w:space="0" w:color="auto"/>
      </w:divBdr>
    </w:div>
    <w:div w:id="841823533">
      <w:bodyDiv w:val="1"/>
      <w:marLeft w:val="0"/>
      <w:marRight w:val="0"/>
      <w:marTop w:val="0"/>
      <w:marBottom w:val="0"/>
      <w:divBdr>
        <w:top w:val="none" w:sz="0" w:space="0" w:color="auto"/>
        <w:left w:val="none" w:sz="0" w:space="0" w:color="auto"/>
        <w:bottom w:val="none" w:sz="0" w:space="0" w:color="auto"/>
        <w:right w:val="none" w:sz="0" w:space="0" w:color="auto"/>
      </w:divBdr>
    </w:div>
    <w:div w:id="843737974">
      <w:bodyDiv w:val="1"/>
      <w:marLeft w:val="0"/>
      <w:marRight w:val="0"/>
      <w:marTop w:val="0"/>
      <w:marBottom w:val="0"/>
      <w:divBdr>
        <w:top w:val="none" w:sz="0" w:space="0" w:color="auto"/>
        <w:left w:val="none" w:sz="0" w:space="0" w:color="auto"/>
        <w:bottom w:val="none" w:sz="0" w:space="0" w:color="auto"/>
        <w:right w:val="none" w:sz="0" w:space="0" w:color="auto"/>
      </w:divBdr>
    </w:div>
    <w:div w:id="845826899">
      <w:bodyDiv w:val="1"/>
      <w:marLeft w:val="0"/>
      <w:marRight w:val="0"/>
      <w:marTop w:val="0"/>
      <w:marBottom w:val="0"/>
      <w:divBdr>
        <w:top w:val="none" w:sz="0" w:space="0" w:color="auto"/>
        <w:left w:val="none" w:sz="0" w:space="0" w:color="auto"/>
        <w:bottom w:val="none" w:sz="0" w:space="0" w:color="auto"/>
        <w:right w:val="none" w:sz="0" w:space="0" w:color="auto"/>
      </w:divBdr>
    </w:div>
    <w:div w:id="852457104">
      <w:bodyDiv w:val="1"/>
      <w:marLeft w:val="0"/>
      <w:marRight w:val="0"/>
      <w:marTop w:val="0"/>
      <w:marBottom w:val="0"/>
      <w:divBdr>
        <w:top w:val="none" w:sz="0" w:space="0" w:color="auto"/>
        <w:left w:val="none" w:sz="0" w:space="0" w:color="auto"/>
        <w:bottom w:val="none" w:sz="0" w:space="0" w:color="auto"/>
        <w:right w:val="none" w:sz="0" w:space="0" w:color="auto"/>
      </w:divBdr>
    </w:div>
    <w:div w:id="864947844">
      <w:bodyDiv w:val="1"/>
      <w:marLeft w:val="0"/>
      <w:marRight w:val="0"/>
      <w:marTop w:val="0"/>
      <w:marBottom w:val="0"/>
      <w:divBdr>
        <w:top w:val="none" w:sz="0" w:space="0" w:color="auto"/>
        <w:left w:val="none" w:sz="0" w:space="0" w:color="auto"/>
        <w:bottom w:val="none" w:sz="0" w:space="0" w:color="auto"/>
        <w:right w:val="none" w:sz="0" w:space="0" w:color="auto"/>
      </w:divBdr>
    </w:div>
    <w:div w:id="868761104">
      <w:bodyDiv w:val="1"/>
      <w:marLeft w:val="0"/>
      <w:marRight w:val="0"/>
      <w:marTop w:val="0"/>
      <w:marBottom w:val="0"/>
      <w:divBdr>
        <w:top w:val="none" w:sz="0" w:space="0" w:color="auto"/>
        <w:left w:val="none" w:sz="0" w:space="0" w:color="auto"/>
        <w:bottom w:val="none" w:sz="0" w:space="0" w:color="auto"/>
        <w:right w:val="none" w:sz="0" w:space="0" w:color="auto"/>
      </w:divBdr>
    </w:div>
    <w:div w:id="872310757">
      <w:bodyDiv w:val="1"/>
      <w:marLeft w:val="0"/>
      <w:marRight w:val="0"/>
      <w:marTop w:val="0"/>
      <w:marBottom w:val="0"/>
      <w:divBdr>
        <w:top w:val="none" w:sz="0" w:space="0" w:color="auto"/>
        <w:left w:val="none" w:sz="0" w:space="0" w:color="auto"/>
        <w:bottom w:val="none" w:sz="0" w:space="0" w:color="auto"/>
        <w:right w:val="none" w:sz="0" w:space="0" w:color="auto"/>
      </w:divBdr>
    </w:div>
    <w:div w:id="873080003">
      <w:bodyDiv w:val="1"/>
      <w:marLeft w:val="0"/>
      <w:marRight w:val="0"/>
      <w:marTop w:val="0"/>
      <w:marBottom w:val="0"/>
      <w:divBdr>
        <w:top w:val="none" w:sz="0" w:space="0" w:color="auto"/>
        <w:left w:val="none" w:sz="0" w:space="0" w:color="auto"/>
        <w:bottom w:val="none" w:sz="0" w:space="0" w:color="auto"/>
        <w:right w:val="none" w:sz="0" w:space="0" w:color="auto"/>
      </w:divBdr>
    </w:div>
    <w:div w:id="874805685">
      <w:bodyDiv w:val="1"/>
      <w:marLeft w:val="0"/>
      <w:marRight w:val="0"/>
      <w:marTop w:val="0"/>
      <w:marBottom w:val="0"/>
      <w:divBdr>
        <w:top w:val="none" w:sz="0" w:space="0" w:color="auto"/>
        <w:left w:val="none" w:sz="0" w:space="0" w:color="auto"/>
        <w:bottom w:val="none" w:sz="0" w:space="0" w:color="auto"/>
        <w:right w:val="none" w:sz="0" w:space="0" w:color="auto"/>
      </w:divBdr>
    </w:div>
    <w:div w:id="876240794">
      <w:bodyDiv w:val="1"/>
      <w:marLeft w:val="0"/>
      <w:marRight w:val="0"/>
      <w:marTop w:val="0"/>
      <w:marBottom w:val="0"/>
      <w:divBdr>
        <w:top w:val="none" w:sz="0" w:space="0" w:color="auto"/>
        <w:left w:val="none" w:sz="0" w:space="0" w:color="auto"/>
        <w:bottom w:val="none" w:sz="0" w:space="0" w:color="auto"/>
        <w:right w:val="none" w:sz="0" w:space="0" w:color="auto"/>
      </w:divBdr>
    </w:div>
    <w:div w:id="877160936">
      <w:bodyDiv w:val="1"/>
      <w:marLeft w:val="0"/>
      <w:marRight w:val="0"/>
      <w:marTop w:val="0"/>
      <w:marBottom w:val="0"/>
      <w:divBdr>
        <w:top w:val="none" w:sz="0" w:space="0" w:color="auto"/>
        <w:left w:val="none" w:sz="0" w:space="0" w:color="auto"/>
        <w:bottom w:val="none" w:sz="0" w:space="0" w:color="auto"/>
        <w:right w:val="none" w:sz="0" w:space="0" w:color="auto"/>
      </w:divBdr>
      <w:divsChild>
        <w:div w:id="924650309">
          <w:marLeft w:val="0"/>
          <w:marRight w:val="0"/>
          <w:marTop w:val="0"/>
          <w:marBottom w:val="0"/>
          <w:divBdr>
            <w:top w:val="none" w:sz="0" w:space="0" w:color="auto"/>
            <w:left w:val="none" w:sz="0" w:space="0" w:color="auto"/>
            <w:bottom w:val="none" w:sz="0" w:space="0" w:color="auto"/>
            <w:right w:val="none" w:sz="0" w:space="0" w:color="auto"/>
          </w:divBdr>
          <w:divsChild>
            <w:div w:id="1064525395">
              <w:marLeft w:val="0"/>
              <w:marRight w:val="0"/>
              <w:marTop w:val="0"/>
              <w:marBottom w:val="0"/>
              <w:divBdr>
                <w:top w:val="none" w:sz="0" w:space="0" w:color="auto"/>
                <w:left w:val="none" w:sz="0" w:space="0" w:color="auto"/>
                <w:bottom w:val="none" w:sz="0" w:space="0" w:color="auto"/>
                <w:right w:val="none" w:sz="0" w:space="0" w:color="auto"/>
              </w:divBdr>
              <w:divsChild>
                <w:div w:id="969549958">
                  <w:marLeft w:val="0"/>
                  <w:marRight w:val="0"/>
                  <w:marTop w:val="0"/>
                  <w:marBottom w:val="0"/>
                  <w:divBdr>
                    <w:top w:val="none" w:sz="0" w:space="0" w:color="auto"/>
                    <w:left w:val="none" w:sz="0" w:space="0" w:color="auto"/>
                    <w:bottom w:val="none" w:sz="0" w:space="0" w:color="auto"/>
                    <w:right w:val="none" w:sz="0" w:space="0" w:color="auto"/>
                  </w:divBdr>
                  <w:divsChild>
                    <w:div w:id="862934227">
                      <w:marLeft w:val="0"/>
                      <w:marRight w:val="0"/>
                      <w:marTop w:val="0"/>
                      <w:marBottom w:val="0"/>
                      <w:divBdr>
                        <w:top w:val="none" w:sz="0" w:space="0" w:color="auto"/>
                        <w:left w:val="none" w:sz="0" w:space="0" w:color="auto"/>
                        <w:bottom w:val="none" w:sz="0" w:space="0" w:color="auto"/>
                        <w:right w:val="none" w:sz="0" w:space="0" w:color="auto"/>
                      </w:divBdr>
                      <w:divsChild>
                        <w:div w:id="469903774">
                          <w:marLeft w:val="0"/>
                          <w:marRight w:val="0"/>
                          <w:marTop w:val="0"/>
                          <w:marBottom w:val="0"/>
                          <w:divBdr>
                            <w:top w:val="none" w:sz="0" w:space="0" w:color="auto"/>
                            <w:left w:val="none" w:sz="0" w:space="0" w:color="auto"/>
                            <w:bottom w:val="none" w:sz="0" w:space="0" w:color="auto"/>
                            <w:right w:val="none" w:sz="0" w:space="0" w:color="auto"/>
                          </w:divBdr>
                          <w:divsChild>
                            <w:div w:id="1696270197">
                              <w:marLeft w:val="0"/>
                              <w:marRight w:val="0"/>
                              <w:marTop w:val="0"/>
                              <w:marBottom w:val="0"/>
                              <w:divBdr>
                                <w:top w:val="none" w:sz="0" w:space="0" w:color="auto"/>
                                <w:left w:val="none" w:sz="0" w:space="0" w:color="auto"/>
                                <w:bottom w:val="none" w:sz="0" w:space="0" w:color="auto"/>
                                <w:right w:val="none" w:sz="0" w:space="0" w:color="auto"/>
                              </w:divBdr>
                              <w:divsChild>
                                <w:div w:id="1293826164">
                                  <w:marLeft w:val="0"/>
                                  <w:marRight w:val="0"/>
                                  <w:marTop w:val="0"/>
                                  <w:marBottom w:val="0"/>
                                  <w:divBdr>
                                    <w:top w:val="none" w:sz="0" w:space="0" w:color="auto"/>
                                    <w:left w:val="none" w:sz="0" w:space="0" w:color="auto"/>
                                    <w:bottom w:val="none" w:sz="0" w:space="0" w:color="auto"/>
                                    <w:right w:val="none" w:sz="0" w:space="0" w:color="auto"/>
                                  </w:divBdr>
                                  <w:divsChild>
                                    <w:div w:id="1121001423">
                                      <w:marLeft w:val="0"/>
                                      <w:marRight w:val="0"/>
                                      <w:marTop w:val="0"/>
                                      <w:marBottom w:val="0"/>
                                      <w:divBdr>
                                        <w:top w:val="none" w:sz="0" w:space="0" w:color="auto"/>
                                        <w:left w:val="none" w:sz="0" w:space="0" w:color="auto"/>
                                        <w:bottom w:val="none" w:sz="0" w:space="0" w:color="auto"/>
                                        <w:right w:val="none" w:sz="0" w:space="0" w:color="auto"/>
                                      </w:divBdr>
                                      <w:divsChild>
                                        <w:div w:id="685836183">
                                          <w:marLeft w:val="0"/>
                                          <w:marRight w:val="0"/>
                                          <w:marTop w:val="0"/>
                                          <w:marBottom w:val="0"/>
                                          <w:divBdr>
                                            <w:top w:val="none" w:sz="0" w:space="0" w:color="auto"/>
                                            <w:left w:val="none" w:sz="0" w:space="0" w:color="auto"/>
                                            <w:bottom w:val="none" w:sz="0" w:space="0" w:color="auto"/>
                                            <w:right w:val="none" w:sz="0" w:space="0" w:color="auto"/>
                                          </w:divBdr>
                                          <w:divsChild>
                                            <w:div w:id="96496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68496512">
          <w:marLeft w:val="0"/>
          <w:marRight w:val="0"/>
          <w:marTop w:val="0"/>
          <w:marBottom w:val="0"/>
          <w:divBdr>
            <w:top w:val="none" w:sz="0" w:space="0" w:color="auto"/>
            <w:left w:val="none" w:sz="0" w:space="0" w:color="auto"/>
            <w:bottom w:val="none" w:sz="0" w:space="0" w:color="auto"/>
            <w:right w:val="none" w:sz="0" w:space="0" w:color="auto"/>
          </w:divBdr>
          <w:divsChild>
            <w:div w:id="1184706821">
              <w:marLeft w:val="0"/>
              <w:marRight w:val="0"/>
              <w:marTop w:val="0"/>
              <w:marBottom w:val="0"/>
              <w:divBdr>
                <w:top w:val="none" w:sz="0" w:space="0" w:color="auto"/>
                <w:left w:val="none" w:sz="0" w:space="0" w:color="auto"/>
                <w:bottom w:val="none" w:sz="0" w:space="0" w:color="auto"/>
                <w:right w:val="none" w:sz="0" w:space="0" w:color="auto"/>
              </w:divBdr>
              <w:divsChild>
                <w:div w:id="1792480933">
                  <w:marLeft w:val="0"/>
                  <w:marRight w:val="0"/>
                  <w:marTop w:val="0"/>
                  <w:marBottom w:val="0"/>
                  <w:divBdr>
                    <w:top w:val="none" w:sz="0" w:space="0" w:color="auto"/>
                    <w:left w:val="none" w:sz="0" w:space="0" w:color="auto"/>
                    <w:bottom w:val="none" w:sz="0" w:space="0" w:color="auto"/>
                    <w:right w:val="none" w:sz="0" w:space="0" w:color="auto"/>
                  </w:divBdr>
                  <w:divsChild>
                    <w:div w:id="468405713">
                      <w:marLeft w:val="0"/>
                      <w:marRight w:val="0"/>
                      <w:marTop w:val="0"/>
                      <w:marBottom w:val="0"/>
                      <w:divBdr>
                        <w:top w:val="none" w:sz="0" w:space="0" w:color="auto"/>
                        <w:left w:val="none" w:sz="0" w:space="0" w:color="auto"/>
                        <w:bottom w:val="none" w:sz="0" w:space="0" w:color="auto"/>
                        <w:right w:val="none" w:sz="0" w:space="0" w:color="auto"/>
                      </w:divBdr>
                      <w:divsChild>
                        <w:div w:id="754404024">
                          <w:marLeft w:val="0"/>
                          <w:marRight w:val="0"/>
                          <w:marTop w:val="0"/>
                          <w:marBottom w:val="0"/>
                          <w:divBdr>
                            <w:top w:val="none" w:sz="0" w:space="0" w:color="auto"/>
                            <w:left w:val="none" w:sz="0" w:space="0" w:color="auto"/>
                            <w:bottom w:val="none" w:sz="0" w:space="0" w:color="auto"/>
                            <w:right w:val="none" w:sz="0" w:space="0" w:color="auto"/>
                          </w:divBdr>
                          <w:divsChild>
                            <w:div w:id="645234528">
                              <w:marLeft w:val="0"/>
                              <w:marRight w:val="0"/>
                              <w:marTop w:val="0"/>
                              <w:marBottom w:val="0"/>
                              <w:divBdr>
                                <w:top w:val="none" w:sz="0" w:space="0" w:color="auto"/>
                                <w:left w:val="none" w:sz="0" w:space="0" w:color="auto"/>
                                <w:bottom w:val="none" w:sz="0" w:space="0" w:color="auto"/>
                                <w:right w:val="none" w:sz="0" w:space="0" w:color="auto"/>
                              </w:divBdr>
                              <w:divsChild>
                                <w:div w:id="1692684304">
                                  <w:marLeft w:val="0"/>
                                  <w:marRight w:val="0"/>
                                  <w:marTop w:val="0"/>
                                  <w:marBottom w:val="0"/>
                                  <w:divBdr>
                                    <w:top w:val="none" w:sz="0" w:space="0" w:color="auto"/>
                                    <w:left w:val="none" w:sz="0" w:space="0" w:color="auto"/>
                                    <w:bottom w:val="none" w:sz="0" w:space="0" w:color="auto"/>
                                    <w:right w:val="none" w:sz="0" w:space="0" w:color="auto"/>
                                  </w:divBdr>
                                  <w:divsChild>
                                    <w:div w:id="1231691490">
                                      <w:marLeft w:val="0"/>
                                      <w:marRight w:val="0"/>
                                      <w:marTop w:val="0"/>
                                      <w:marBottom w:val="0"/>
                                      <w:divBdr>
                                        <w:top w:val="none" w:sz="0" w:space="0" w:color="auto"/>
                                        <w:left w:val="none" w:sz="0" w:space="0" w:color="auto"/>
                                        <w:bottom w:val="none" w:sz="0" w:space="0" w:color="auto"/>
                                        <w:right w:val="none" w:sz="0" w:space="0" w:color="auto"/>
                                      </w:divBdr>
                                      <w:divsChild>
                                        <w:div w:id="1711565867">
                                          <w:marLeft w:val="0"/>
                                          <w:marRight w:val="0"/>
                                          <w:marTop w:val="0"/>
                                          <w:marBottom w:val="0"/>
                                          <w:divBdr>
                                            <w:top w:val="none" w:sz="0" w:space="0" w:color="auto"/>
                                            <w:left w:val="none" w:sz="0" w:space="0" w:color="auto"/>
                                            <w:bottom w:val="none" w:sz="0" w:space="0" w:color="auto"/>
                                            <w:right w:val="none" w:sz="0" w:space="0" w:color="auto"/>
                                          </w:divBdr>
                                          <w:divsChild>
                                            <w:div w:id="15061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86643764">
      <w:bodyDiv w:val="1"/>
      <w:marLeft w:val="0"/>
      <w:marRight w:val="0"/>
      <w:marTop w:val="0"/>
      <w:marBottom w:val="0"/>
      <w:divBdr>
        <w:top w:val="none" w:sz="0" w:space="0" w:color="auto"/>
        <w:left w:val="none" w:sz="0" w:space="0" w:color="auto"/>
        <w:bottom w:val="none" w:sz="0" w:space="0" w:color="auto"/>
        <w:right w:val="none" w:sz="0" w:space="0" w:color="auto"/>
      </w:divBdr>
    </w:div>
    <w:div w:id="891846496">
      <w:bodyDiv w:val="1"/>
      <w:marLeft w:val="0"/>
      <w:marRight w:val="0"/>
      <w:marTop w:val="0"/>
      <w:marBottom w:val="0"/>
      <w:divBdr>
        <w:top w:val="none" w:sz="0" w:space="0" w:color="auto"/>
        <w:left w:val="none" w:sz="0" w:space="0" w:color="auto"/>
        <w:bottom w:val="none" w:sz="0" w:space="0" w:color="auto"/>
        <w:right w:val="none" w:sz="0" w:space="0" w:color="auto"/>
      </w:divBdr>
      <w:divsChild>
        <w:div w:id="1379738815">
          <w:marLeft w:val="0"/>
          <w:marRight w:val="0"/>
          <w:marTop w:val="240"/>
          <w:marBottom w:val="240"/>
          <w:divBdr>
            <w:top w:val="single" w:sz="6" w:space="0" w:color="CCCCCC"/>
            <w:left w:val="single" w:sz="24" w:space="9" w:color="04AA6D"/>
            <w:bottom w:val="single" w:sz="6" w:space="0" w:color="CCCCCC"/>
            <w:right w:val="single" w:sz="6" w:space="0" w:color="CCCCCC"/>
          </w:divBdr>
          <w:divsChild>
            <w:div w:id="57805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846622">
      <w:bodyDiv w:val="1"/>
      <w:marLeft w:val="0"/>
      <w:marRight w:val="0"/>
      <w:marTop w:val="0"/>
      <w:marBottom w:val="0"/>
      <w:divBdr>
        <w:top w:val="none" w:sz="0" w:space="0" w:color="auto"/>
        <w:left w:val="none" w:sz="0" w:space="0" w:color="auto"/>
        <w:bottom w:val="none" w:sz="0" w:space="0" w:color="auto"/>
        <w:right w:val="none" w:sz="0" w:space="0" w:color="auto"/>
      </w:divBdr>
    </w:div>
    <w:div w:id="892231118">
      <w:bodyDiv w:val="1"/>
      <w:marLeft w:val="0"/>
      <w:marRight w:val="0"/>
      <w:marTop w:val="0"/>
      <w:marBottom w:val="0"/>
      <w:divBdr>
        <w:top w:val="none" w:sz="0" w:space="0" w:color="auto"/>
        <w:left w:val="none" w:sz="0" w:space="0" w:color="auto"/>
        <w:bottom w:val="none" w:sz="0" w:space="0" w:color="auto"/>
        <w:right w:val="none" w:sz="0" w:space="0" w:color="auto"/>
      </w:divBdr>
    </w:div>
    <w:div w:id="896353099">
      <w:bodyDiv w:val="1"/>
      <w:marLeft w:val="0"/>
      <w:marRight w:val="0"/>
      <w:marTop w:val="0"/>
      <w:marBottom w:val="0"/>
      <w:divBdr>
        <w:top w:val="none" w:sz="0" w:space="0" w:color="auto"/>
        <w:left w:val="none" w:sz="0" w:space="0" w:color="auto"/>
        <w:bottom w:val="none" w:sz="0" w:space="0" w:color="auto"/>
        <w:right w:val="none" w:sz="0" w:space="0" w:color="auto"/>
      </w:divBdr>
    </w:div>
    <w:div w:id="903027192">
      <w:bodyDiv w:val="1"/>
      <w:marLeft w:val="0"/>
      <w:marRight w:val="0"/>
      <w:marTop w:val="0"/>
      <w:marBottom w:val="0"/>
      <w:divBdr>
        <w:top w:val="none" w:sz="0" w:space="0" w:color="auto"/>
        <w:left w:val="none" w:sz="0" w:space="0" w:color="auto"/>
        <w:bottom w:val="none" w:sz="0" w:space="0" w:color="auto"/>
        <w:right w:val="none" w:sz="0" w:space="0" w:color="auto"/>
      </w:divBdr>
    </w:div>
    <w:div w:id="909076290">
      <w:bodyDiv w:val="1"/>
      <w:marLeft w:val="0"/>
      <w:marRight w:val="0"/>
      <w:marTop w:val="0"/>
      <w:marBottom w:val="0"/>
      <w:divBdr>
        <w:top w:val="none" w:sz="0" w:space="0" w:color="auto"/>
        <w:left w:val="none" w:sz="0" w:space="0" w:color="auto"/>
        <w:bottom w:val="none" w:sz="0" w:space="0" w:color="auto"/>
        <w:right w:val="none" w:sz="0" w:space="0" w:color="auto"/>
      </w:divBdr>
      <w:divsChild>
        <w:div w:id="828442776">
          <w:marLeft w:val="0"/>
          <w:marRight w:val="0"/>
          <w:marTop w:val="0"/>
          <w:marBottom w:val="0"/>
          <w:divBdr>
            <w:top w:val="none" w:sz="0" w:space="0" w:color="auto"/>
            <w:left w:val="none" w:sz="0" w:space="0" w:color="auto"/>
            <w:bottom w:val="none" w:sz="0" w:space="0" w:color="auto"/>
            <w:right w:val="none" w:sz="0" w:space="0" w:color="auto"/>
          </w:divBdr>
          <w:divsChild>
            <w:div w:id="7026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155601">
      <w:bodyDiv w:val="1"/>
      <w:marLeft w:val="0"/>
      <w:marRight w:val="0"/>
      <w:marTop w:val="0"/>
      <w:marBottom w:val="0"/>
      <w:divBdr>
        <w:top w:val="none" w:sz="0" w:space="0" w:color="auto"/>
        <w:left w:val="none" w:sz="0" w:space="0" w:color="auto"/>
        <w:bottom w:val="none" w:sz="0" w:space="0" w:color="auto"/>
        <w:right w:val="none" w:sz="0" w:space="0" w:color="auto"/>
      </w:divBdr>
      <w:divsChild>
        <w:div w:id="1348629780">
          <w:marLeft w:val="0"/>
          <w:marRight w:val="0"/>
          <w:marTop w:val="0"/>
          <w:marBottom w:val="0"/>
          <w:divBdr>
            <w:top w:val="none" w:sz="0" w:space="0" w:color="auto"/>
            <w:left w:val="none" w:sz="0" w:space="0" w:color="auto"/>
            <w:bottom w:val="none" w:sz="0" w:space="0" w:color="auto"/>
            <w:right w:val="none" w:sz="0" w:space="0" w:color="auto"/>
          </w:divBdr>
        </w:div>
      </w:divsChild>
    </w:div>
    <w:div w:id="912592943">
      <w:bodyDiv w:val="1"/>
      <w:marLeft w:val="0"/>
      <w:marRight w:val="0"/>
      <w:marTop w:val="0"/>
      <w:marBottom w:val="0"/>
      <w:divBdr>
        <w:top w:val="none" w:sz="0" w:space="0" w:color="auto"/>
        <w:left w:val="none" w:sz="0" w:space="0" w:color="auto"/>
        <w:bottom w:val="none" w:sz="0" w:space="0" w:color="auto"/>
        <w:right w:val="none" w:sz="0" w:space="0" w:color="auto"/>
      </w:divBdr>
    </w:div>
    <w:div w:id="932317154">
      <w:bodyDiv w:val="1"/>
      <w:marLeft w:val="0"/>
      <w:marRight w:val="0"/>
      <w:marTop w:val="0"/>
      <w:marBottom w:val="0"/>
      <w:divBdr>
        <w:top w:val="none" w:sz="0" w:space="0" w:color="auto"/>
        <w:left w:val="none" w:sz="0" w:space="0" w:color="auto"/>
        <w:bottom w:val="none" w:sz="0" w:space="0" w:color="auto"/>
        <w:right w:val="none" w:sz="0" w:space="0" w:color="auto"/>
      </w:divBdr>
    </w:div>
    <w:div w:id="940794277">
      <w:bodyDiv w:val="1"/>
      <w:marLeft w:val="0"/>
      <w:marRight w:val="0"/>
      <w:marTop w:val="0"/>
      <w:marBottom w:val="0"/>
      <w:divBdr>
        <w:top w:val="none" w:sz="0" w:space="0" w:color="auto"/>
        <w:left w:val="none" w:sz="0" w:space="0" w:color="auto"/>
        <w:bottom w:val="none" w:sz="0" w:space="0" w:color="auto"/>
        <w:right w:val="none" w:sz="0" w:space="0" w:color="auto"/>
      </w:divBdr>
    </w:div>
    <w:div w:id="941305381">
      <w:bodyDiv w:val="1"/>
      <w:marLeft w:val="0"/>
      <w:marRight w:val="0"/>
      <w:marTop w:val="0"/>
      <w:marBottom w:val="0"/>
      <w:divBdr>
        <w:top w:val="none" w:sz="0" w:space="0" w:color="auto"/>
        <w:left w:val="none" w:sz="0" w:space="0" w:color="auto"/>
        <w:bottom w:val="none" w:sz="0" w:space="0" w:color="auto"/>
        <w:right w:val="none" w:sz="0" w:space="0" w:color="auto"/>
      </w:divBdr>
    </w:div>
    <w:div w:id="951014705">
      <w:bodyDiv w:val="1"/>
      <w:marLeft w:val="0"/>
      <w:marRight w:val="0"/>
      <w:marTop w:val="0"/>
      <w:marBottom w:val="0"/>
      <w:divBdr>
        <w:top w:val="none" w:sz="0" w:space="0" w:color="auto"/>
        <w:left w:val="none" w:sz="0" w:space="0" w:color="auto"/>
        <w:bottom w:val="none" w:sz="0" w:space="0" w:color="auto"/>
        <w:right w:val="none" w:sz="0" w:space="0" w:color="auto"/>
      </w:divBdr>
    </w:div>
    <w:div w:id="969089076">
      <w:bodyDiv w:val="1"/>
      <w:marLeft w:val="0"/>
      <w:marRight w:val="0"/>
      <w:marTop w:val="0"/>
      <w:marBottom w:val="0"/>
      <w:divBdr>
        <w:top w:val="none" w:sz="0" w:space="0" w:color="auto"/>
        <w:left w:val="none" w:sz="0" w:space="0" w:color="auto"/>
        <w:bottom w:val="none" w:sz="0" w:space="0" w:color="auto"/>
        <w:right w:val="none" w:sz="0" w:space="0" w:color="auto"/>
      </w:divBdr>
      <w:divsChild>
        <w:div w:id="65497900">
          <w:marLeft w:val="0"/>
          <w:marRight w:val="0"/>
          <w:marTop w:val="0"/>
          <w:marBottom w:val="0"/>
          <w:divBdr>
            <w:top w:val="none" w:sz="0" w:space="0" w:color="auto"/>
            <w:left w:val="none" w:sz="0" w:space="0" w:color="auto"/>
            <w:bottom w:val="none" w:sz="0" w:space="0" w:color="auto"/>
            <w:right w:val="none" w:sz="0" w:space="0" w:color="auto"/>
          </w:divBdr>
        </w:div>
        <w:div w:id="696395133">
          <w:marLeft w:val="0"/>
          <w:marRight w:val="0"/>
          <w:marTop w:val="0"/>
          <w:marBottom w:val="0"/>
          <w:divBdr>
            <w:top w:val="none" w:sz="0" w:space="0" w:color="auto"/>
            <w:left w:val="none" w:sz="0" w:space="0" w:color="auto"/>
            <w:bottom w:val="none" w:sz="0" w:space="0" w:color="auto"/>
            <w:right w:val="none" w:sz="0" w:space="0" w:color="auto"/>
          </w:divBdr>
        </w:div>
        <w:div w:id="1011105418">
          <w:marLeft w:val="0"/>
          <w:marRight w:val="0"/>
          <w:marTop w:val="0"/>
          <w:marBottom w:val="0"/>
          <w:divBdr>
            <w:top w:val="none" w:sz="0" w:space="0" w:color="auto"/>
            <w:left w:val="none" w:sz="0" w:space="0" w:color="auto"/>
            <w:bottom w:val="none" w:sz="0" w:space="0" w:color="auto"/>
            <w:right w:val="none" w:sz="0" w:space="0" w:color="auto"/>
          </w:divBdr>
        </w:div>
        <w:div w:id="1454179321">
          <w:marLeft w:val="0"/>
          <w:marRight w:val="0"/>
          <w:marTop w:val="0"/>
          <w:marBottom w:val="0"/>
          <w:divBdr>
            <w:top w:val="none" w:sz="0" w:space="0" w:color="auto"/>
            <w:left w:val="none" w:sz="0" w:space="0" w:color="auto"/>
            <w:bottom w:val="none" w:sz="0" w:space="0" w:color="auto"/>
            <w:right w:val="none" w:sz="0" w:space="0" w:color="auto"/>
          </w:divBdr>
        </w:div>
        <w:div w:id="1570656597">
          <w:marLeft w:val="0"/>
          <w:marRight w:val="0"/>
          <w:marTop w:val="0"/>
          <w:marBottom w:val="0"/>
          <w:divBdr>
            <w:top w:val="none" w:sz="0" w:space="0" w:color="auto"/>
            <w:left w:val="none" w:sz="0" w:space="0" w:color="auto"/>
            <w:bottom w:val="none" w:sz="0" w:space="0" w:color="auto"/>
            <w:right w:val="none" w:sz="0" w:space="0" w:color="auto"/>
          </w:divBdr>
        </w:div>
        <w:div w:id="1718964556">
          <w:marLeft w:val="0"/>
          <w:marRight w:val="0"/>
          <w:marTop w:val="0"/>
          <w:marBottom w:val="0"/>
          <w:divBdr>
            <w:top w:val="none" w:sz="0" w:space="0" w:color="auto"/>
            <w:left w:val="none" w:sz="0" w:space="0" w:color="auto"/>
            <w:bottom w:val="none" w:sz="0" w:space="0" w:color="auto"/>
            <w:right w:val="none" w:sz="0" w:space="0" w:color="auto"/>
          </w:divBdr>
        </w:div>
        <w:div w:id="2019623028">
          <w:marLeft w:val="0"/>
          <w:marRight w:val="0"/>
          <w:marTop w:val="0"/>
          <w:marBottom w:val="0"/>
          <w:divBdr>
            <w:top w:val="none" w:sz="0" w:space="0" w:color="auto"/>
            <w:left w:val="none" w:sz="0" w:space="0" w:color="auto"/>
            <w:bottom w:val="none" w:sz="0" w:space="0" w:color="auto"/>
            <w:right w:val="none" w:sz="0" w:space="0" w:color="auto"/>
          </w:divBdr>
        </w:div>
      </w:divsChild>
    </w:div>
    <w:div w:id="971787872">
      <w:bodyDiv w:val="1"/>
      <w:marLeft w:val="0"/>
      <w:marRight w:val="0"/>
      <w:marTop w:val="0"/>
      <w:marBottom w:val="0"/>
      <w:divBdr>
        <w:top w:val="none" w:sz="0" w:space="0" w:color="auto"/>
        <w:left w:val="none" w:sz="0" w:space="0" w:color="auto"/>
        <w:bottom w:val="none" w:sz="0" w:space="0" w:color="auto"/>
        <w:right w:val="none" w:sz="0" w:space="0" w:color="auto"/>
      </w:divBdr>
    </w:div>
    <w:div w:id="972753678">
      <w:bodyDiv w:val="1"/>
      <w:marLeft w:val="0"/>
      <w:marRight w:val="0"/>
      <w:marTop w:val="0"/>
      <w:marBottom w:val="0"/>
      <w:divBdr>
        <w:top w:val="none" w:sz="0" w:space="0" w:color="auto"/>
        <w:left w:val="none" w:sz="0" w:space="0" w:color="auto"/>
        <w:bottom w:val="none" w:sz="0" w:space="0" w:color="auto"/>
        <w:right w:val="none" w:sz="0" w:space="0" w:color="auto"/>
      </w:divBdr>
    </w:div>
    <w:div w:id="985671207">
      <w:bodyDiv w:val="1"/>
      <w:marLeft w:val="0"/>
      <w:marRight w:val="0"/>
      <w:marTop w:val="0"/>
      <w:marBottom w:val="0"/>
      <w:divBdr>
        <w:top w:val="none" w:sz="0" w:space="0" w:color="auto"/>
        <w:left w:val="none" w:sz="0" w:space="0" w:color="auto"/>
        <w:bottom w:val="none" w:sz="0" w:space="0" w:color="auto"/>
        <w:right w:val="none" w:sz="0" w:space="0" w:color="auto"/>
      </w:divBdr>
    </w:div>
    <w:div w:id="990914291">
      <w:bodyDiv w:val="1"/>
      <w:marLeft w:val="0"/>
      <w:marRight w:val="0"/>
      <w:marTop w:val="0"/>
      <w:marBottom w:val="0"/>
      <w:divBdr>
        <w:top w:val="none" w:sz="0" w:space="0" w:color="auto"/>
        <w:left w:val="none" w:sz="0" w:space="0" w:color="auto"/>
        <w:bottom w:val="none" w:sz="0" w:space="0" w:color="auto"/>
        <w:right w:val="none" w:sz="0" w:space="0" w:color="auto"/>
      </w:divBdr>
    </w:div>
    <w:div w:id="993333125">
      <w:bodyDiv w:val="1"/>
      <w:marLeft w:val="0"/>
      <w:marRight w:val="0"/>
      <w:marTop w:val="0"/>
      <w:marBottom w:val="0"/>
      <w:divBdr>
        <w:top w:val="none" w:sz="0" w:space="0" w:color="auto"/>
        <w:left w:val="none" w:sz="0" w:space="0" w:color="auto"/>
        <w:bottom w:val="none" w:sz="0" w:space="0" w:color="auto"/>
        <w:right w:val="none" w:sz="0" w:space="0" w:color="auto"/>
      </w:divBdr>
    </w:div>
    <w:div w:id="993527276">
      <w:bodyDiv w:val="1"/>
      <w:marLeft w:val="0"/>
      <w:marRight w:val="0"/>
      <w:marTop w:val="0"/>
      <w:marBottom w:val="0"/>
      <w:divBdr>
        <w:top w:val="none" w:sz="0" w:space="0" w:color="auto"/>
        <w:left w:val="none" w:sz="0" w:space="0" w:color="auto"/>
        <w:bottom w:val="none" w:sz="0" w:space="0" w:color="auto"/>
        <w:right w:val="none" w:sz="0" w:space="0" w:color="auto"/>
      </w:divBdr>
    </w:div>
    <w:div w:id="994407896">
      <w:bodyDiv w:val="1"/>
      <w:marLeft w:val="0"/>
      <w:marRight w:val="0"/>
      <w:marTop w:val="0"/>
      <w:marBottom w:val="0"/>
      <w:divBdr>
        <w:top w:val="none" w:sz="0" w:space="0" w:color="auto"/>
        <w:left w:val="none" w:sz="0" w:space="0" w:color="auto"/>
        <w:bottom w:val="none" w:sz="0" w:space="0" w:color="auto"/>
        <w:right w:val="none" w:sz="0" w:space="0" w:color="auto"/>
      </w:divBdr>
    </w:div>
    <w:div w:id="1001011612">
      <w:bodyDiv w:val="1"/>
      <w:marLeft w:val="0"/>
      <w:marRight w:val="0"/>
      <w:marTop w:val="0"/>
      <w:marBottom w:val="0"/>
      <w:divBdr>
        <w:top w:val="none" w:sz="0" w:space="0" w:color="auto"/>
        <w:left w:val="none" w:sz="0" w:space="0" w:color="auto"/>
        <w:bottom w:val="none" w:sz="0" w:space="0" w:color="auto"/>
        <w:right w:val="none" w:sz="0" w:space="0" w:color="auto"/>
      </w:divBdr>
    </w:div>
    <w:div w:id="1003244852">
      <w:bodyDiv w:val="1"/>
      <w:marLeft w:val="0"/>
      <w:marRight w:val="0"/>
      <w:marTop w:val="0"/>
      <w:marBottom w:val="0"/>
      <w:divBdr>
        <w:top w:val="none" w:sz="0" w:space="0" w:color="auto"/>
        <w:left w:val="none" w:sz="0" w:space="0" w:color="auto"/>
        <w:bottom w:val="none" w:sz="0" w:space="0" w:color="auto"/>
        <w:right w:val="none" w:sz="0" w:space="0" w:color="auto"/>
      </w:divBdr>
    </w:div>
    <w:div w:id="1004019003">
      <w:bodyDiv w:val="1"/>
      <w:marLeft w:val="0"/>
      <w:marRight w:val="0"/>
      <w:marTop w:val="0"/>
      <w:marBottom w:val="0"/>
      <w:divBdr>
        <w:top w:val="none" w:sz="0" w:space="0" w:color="auto"/>
        <w:left w:val="none" w:sz="0" w:space="0" w:color="auto"/>
        <w:bottom w:val="none" w:sz="0" w:space="0" w:color="auto"/>
        <w:right w:val="none" w:sz="0" w:space="0" w:color="auto"/>
      </w:divBdr>
    </w:div>
    <w:div w:id="1012225045">
      <w:bodyDiv w:val="1"/>
      <w:marLeft w:val="0"/>
      <w:marRight w:val="0"/>
      <w:marTop w:val="0"/>
      <w:marBottom w:val="0"/>
      <w:divBdr>
        <w:top w:val="none" w:sz="0" w:space="0" w:color="auto"/>
        <w:left w:val="none" w:sz="0" w:space="0" w:color="auto"/>
        <w:bottom w:val="none" w:sz="0" w:space="0" w:color="auto"/>
        <w:right w:val="none" w:sz="0" w:space="0" w:color="auto"/>
      </w:divBdr>
    </w:div>
    <w:div w:id="1012296833">
      <w:bodyDiv w:val="1"/>
      <w:marLeft w:val="0"/>
      <w:marRight w:val="0"/>
      <w:marTop w:val="0"/>
      <w:marBottom w:val="0"/>
      <w:divBdr>
        <w:top w:val="none" w:sz="0" w:space="0" w:color="auto"/>
        <w:left w:val="none" w:sz="0" w:space="0" w:color="auto"/>
        <w:bottom w:val="none" w:sz="0" w:space="0" w:color="auto"/>
        <w:right w:val="none" w:sz="0" w:space="0" w:color="auto"/>
      </w:divBdr>
    </w:div>
    <w:div w:id="1024134787">
      <w:bodyDiv w:val="1"/>
      <w:marLeft w:val="0"/>
      <w:marRight w:val="0"/>
      <w:marTop w:val="0"/>
      <w:marBottom w:val="0"/>
      <w:divBdr>
        <w:top w:val="none" w:sz="0" w:space="0" w:color="auto"/>
        <w:left w:val="none" w:sz="0" w:space="0" w:color="auto"/>
        <w:bottom w:val="none" w:sz="0" w:space="0" w:color="auto"/>
        <w:right w:val="none" w:sz="0" w:space="0" w:color="auto"/>
      </w:divBdr>
    </w:div>
    <w:div w:id="1028292066">
      <w:bodyDiv w:val="1"/>
      <w:marLeft w:val="0"/>
      <w:marRight w:val="0"/>
      <w:marTop w:val="0"/>
      <w:marBottom w:val="0"/>
      <w:divBdr>
        <w:top w:val="none" w:sz="0" w:space="0" w:color="auto"/>
        <w:left w:val="none" w:sz="0" w:space="0" w:color="auto"/>
        <w:bottom w:val="none" w:sz="0" w:space="0" w:color="auto"/>
        <w:right w:val="none" w:sz="0" w:space="0" w:color="auto"/>
      </w:divBdr>
    </w:div>
    <w:div w:id="1028677920">
      <w:bodyDiv w:val="1"/>
      <w:marLeft w:val="0"/>
      <w:marRight w:val="0"/>
      <w:marTop w:val="0"/>
      <w:marBottom w:val="0"/>
      <w:divBdr>
        <w:top w:val="none" w:sz="0" w:space="0" w:color="auto"/>
        <w:left w:val="none" w:sz="0" w:space="0" w:color="auto"/>
        <w:bottom w:val="none" w:sz="0" w:space="0" w:color="auto"/>
        <w:right w:val="none" w:sz="0" w:space="0" w:color="auto"/>
      </w:divBdr>
    </w:div>
    <w:div w:id="1036664462">
      <w:bodyDiv w:val="1"/>
      <w:marLeft w:val="0"/>
      <w:marRight w:val="0"/>
      <w:marTop w:val="0"/>
      <w:marBottom w:val="0"/>
      <w:divBdr>
        <w:top w:val="none" w:sz="0" w:space="0" w:color="auto"/>
        <w:left w:val="none" w:sz="0" w:space="0" w:color="auto"/>
        <w:bottom w:val="none" w:sz="0" w:space="0" w:color="auto"/>
        <w:right w:val="none" w:sz="0" w:space="0" w:color="auto"/>
      </w:divBdr>
    </w:div>
    <w:div w:id="1052540743">
      <w:bodyDiv w:val="1"/>
      <w:marLeft w:val="0"/>
      <w:marRight w:val="0"/>
      <w:marTop w:val="0"/>
      <w:marBottom w:val="0"/>
      <w:divBdr>
        <w:top w:val="none" w:sz="0" w:space="0" w:color="auto"/>
        <w:left w:val="none" w:sz="0" w:space="0" w:color="auto"/>
        <w:bottom w:val="none" w:sz="0" w:space="0" w:color="auto"/>
        <w:right w:val="none" w:sz="0" w:space="0" w:color="auto"/>
      </w:divBdr>
    </w:div>
    <w:div w:id="1069695546">
      <w:bodyDiv w:val="1"/>
      <w:marLeft w:val="0"/>
      <w:marRight w:val="0"/>
      <w:marTop w:val="0"/>
      <w:marBottom w:val="0"/>
      <w:divBdr>
        <w:top w:val="none" w:sz="0" w:space="0" w:color="auto"/>
        <w:left w:val="none" w:sz="0" w:space="0" w:color="auto"/>
        <w:bottom w:val="none" w:sz="0" w:space="0" w:color="auto"/>
        <w:right w:val="none" w:sz="0" w:space="0" w:color="auto"/>
      </w:divBdr>
    </w:div>
    <w:div w:id="1071974416">
      <w:bodyDiv w:val="1"/>
      <w:marLeft w:val="0"/>
      <w:marRight w:val="0"/>
      <w:marTop w:val="0"/>
      <w:marBottom w:val="0"/>
      <w:divBdr>
        <w:top w:val="none" w:sz="0" w:space="0" w:color="auto"/>
        <w:left w:val="none" w:sz="0" w:space="0" w:color="auto"/>
        <w:bottom w:val="none" w:sz="0" w:space="0" w:color="auto"/>
        <w:right w:val="none" w:sz="0" w:space="0" w:color="auto"/>
      </w:divBdr>
      <w:divsChild>
        <w:div w:id="590160359">
          <w:marLeft w:val="0"/>
          <w:marRight w:val="0"/>
          <w:marTop w:val="240"/>
          <w:marBottom w:val="240"/>
          <w:divBdr>
            <w:top w:val="single" w:sz="6" w:space="0" w:color="CCCCCC"/>
            <w:left w:val="single" w:sz="24" w:space="9" w:color="04AA6D"/>
            <w:bottom w:val="single" w:sz="6" w:space="0" w:color="CCCCCC"/>
            <w:right w:val="single" w:sz="6" w:space="0" w:color="CCCCCC"/>
          </w:divBdr>
          <w:divsChild>
            <w:div w:id="1442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475765">
      <w:bodyDiv w:val="1"/>
      <w:marLeft w:val="0"/>
      <w:marRight w:val="0"/>
      <w:marTop w:val="0"/>
      <w:marBottom w:val="0"/>
      <w:divBdr>
        <w:top w:val="none" w:sz="0" w:space="0" w:color="auto"/>
        <w:left w:val="none" w:sz="0" w:space="0" w:color="auto"/>
        <w:bottom w:val="none" w:sz="0" w:space="0" w:color="auto"/>
        <w:right w:val="none" w:sz="0" w:space="0" w:color="auto"/>
      </w:divBdr>
    </w:div>
    <w:div w:id="1080441752">
      <w:bodyDiv w:val="1"/>
      <w:marLeft w:val="0"/>
      <w:marRight w:val="0"/>
      <w:marTop w:val="0"/>
      <w:marBottom w:val="0"/>
      <w:divBdr>
        <w:top w:val="none" w:sz="0" w:space="0" w:color="auto"/>
        <w:left w:val="none" w:sz="0" w:space="0" w:color="auto"/>
        <w:bottom w:val="none" w:sz="0" w:space="0" w:color="auto"/>
        <w:right w:val="none" w:sz="0" w:space="0" w:color="auto"/>
      </w:divBdr>
    </w:div>
    <w:div w:id="1082676900">
      <w:bodyDiv w:val="1"/>
      <w:marLeft w:val="0"/>
      <w:marRight w:val="0"/>
      <w:marTop w:val="0"/>
      <w:marBottom w:val="0"/>
      <w:divBdr>
        <w:top w:val="none" w:sz="0" w:space="0" w:color="auto"/>
        <w:left w:val="none" w:sz="0" w:space="0" w:color="auto"/>
        <w:bottom w:val="none" w:sz="0" w:space="0" w:color="auto"/>
        <w:right w:val="none" w:sz="0" w:space="0" w:color="auto"/>
      </w:divBdr>
    </w:div>
    <w:div w:id="1084767324">
      <w:bodyDiv w:val="1"/>
      <w:marLeft w:val="0"/>
      <w:marRight w:val="0"/>
      <w:marTop w:val="0"/>
      <w:marBottom w:val="0"/>
      <w:divBdr>
        <w:top w:val="none" w:sz="0" w:space="0" w:color="auto"/>
        <w:left w:val="none" w:sz="0" w:space="0" w:color="auto"/>
        <w:bottom w:val="none" w:sz="0" w:space="0" w:color="auto"/>
        <w:right w:val="none" w:sz="0" w:space="0" w:color="auto"/>
      </w:divBdr>
    </w:div>
    <w:div w:id="1090155086">
      <w:bodyDiv w:val="1"/>
      <w:marLeft w:val="0"/>
      <w:marRight w:val="0"/>
      <w:marTop w:val="0"/>
      <w:marBottom w:val="0"/>
      <w:divBdr>
        <w:top w:val="none" w:sz="0" w:space="0" w:color="auto"/>
        <w:left w:val="none" w:sz="0" w:space="0" w:color="auto"/>
        <w:bottom w:val="none" w:sz="0" w:space="0" w:color="auto"/>
        <w:right w:val="none" w:sz="0" w:space="0" w:color="auto"/>
      </w:divBdr>
    </w:div>
    <w:div w:id="1091388326">
      <w:bodyDiv w:val="1"/>
      <w:marLeft w:val="0"/>
      <w:marRight w:val="0"/>
      <w:marTop w:val="0"/>
      <w:marBottom w:val="0"/>
      <w:divBdr>
        <w:top w:val="none" w:sz="0" w:space="0" w:color="auto"/>
        <w:left w:val="none" w:sz="0" w:space="0" w:color="auto"/>
        <w:bottom w:val="none" w:sz="0" w:space="0" w:color="auto"/>
        <w:right w:val="none" w:sz="0" w:space="0" w:color="auto"/>
      </w:divBdr>
    </w:div>
    <w:div w:id="1097672225">
      <w:bodyDiv w:val="1"/>
      <w:marLeft w:val="0"/>
      <w:marRight w:val="0"/>
      <w:marTop w:val="0"/>
      <w:marBottom w:val="0"/>
      <w:divBdr>
        <w:top w:val="none" w:sz="0" w:space="0" w:color="auto"/>
        <w:left w:val="none" w:sz="0" w:space="0" w:color="auto"/>
        <w:bottom w:val="none" w:sz="0" w:space="0" w:color="auto"/>
        <w:right w:val="none" w:sz="0" w:space="0" w:color="auto"/>
      </w:divBdr>
    </w:div>
    <w:div w:id="1100636588">
      <w:bodyDiv w:val="1"/>
      <w:marLeft w:val="0"/>
      <w:marRight w:val="0"/>
      <w:marTop w:val="0"/>
      <w:marBottom w:val="0"/>
      <w:divBdr>
        <w:top w:val="none" w:sz="0" w:space="0" w:color="auto"/>
        <w:left w:val="none" w:sz="0" w:space="0" w:color="auto"/>
        <w:bottom w:val="none" w:sz="0" w:space="0" w:color="auto"/>
        <w:right w:val="none" w:sz="0" w:space="0" w:color="auto"/>
      </w:divBdr>
    </w:div>
    <w:div w:id="1119452593">
      <w:bodyDiv w:val="1"/>
      <w:marLeft w:val="0"/>
      <w:marRight w:val="0"/>
      <w:marTop w:val="0"/>
      <w:marBottom w:val="0"/>
      <w:divBdr>
        <w:top w:val="none" w:sz="0" w:space="0" w:color="auto"/>
        <w:left w:val="none" w:sz="0" w:space="0" w:color="auto"/>
        <w:bottom w:val="none" w:sz="0" w:space="0" w:color="auto"/>
        <w:right w:val="none" w:sz="0" w:space="0" w:color="auto"/>
      </w:divBdr>
    </w:div>
    <w:div w:id="1120612812">
      <w:bodyDiv w:val="1"/>
      <w:marLeft w:val="0"/>
      <w:marRight w:val="0"/>
      <w:marTop w:val="0"/>
      <w:marBottom w:val="0"/>
      <w:divBdr>
        <w:top w:val="none" w:sz="0" w:space="0" w:color="auto"/>
        <w:left w:val="none" w:sz="0" w:space="0" w:color="auto"/>
        <w:bottom w:val="none" w:sz="0" w:space="0" w:color="auto"/>
        <w:right w:val="none" w:sz="0" w:space="0" w:color="auto"/>
      </w:divBdr>
    </w:div>
    <w:div w:id="1130704891">
      <w:bodyDiv w:val="1"/>
      <w:marLeft w:val="0"/>
      <w:marRight w:val="0"/>
      <w:marTop w:val="0"/>
      <w:marBottom w:val="0"/>
      <w:divBdr>
        <w:top w:val="none" w:sz="0" w:space="0" w:color="auto"/>
        <w:left w:val="none" w:sz="0" w:space="0" w:color="auto"/>
        <w:bottom w:val="none" w:sz="0" w:space="0" w:color="auto"/>
        <w:right w:val="none" w:sz="0" w:space="0" w:color="auto"/>
      </w:divBdr>
    </w:div>
    <w:div w:id="1146505390">
      <w:bodyDiv w:val="1"/>
      <w:marLeft w:val="0"/>
      <w:marRight w:val="0"/>
      <w:marTop w:val="0"/>
      <w:marBottom w:val="0"/>
      <w:divBdr>
        <w:top w:val="none" w:sz="0" w:space="0" w:color="auto"/>
        <w:left w:val="none" w:sz="0" w:space="0" w:color="auto"/>
        <w:bottom w:val="none" w:sz="0" w:space="0" w:color="auto"/>
        <w:right w:val="none" w:sz="0" w:space="0" w:color="auto"/>
      </w:divBdr>
      <w:divsChild>
        <w:div w:id="522397770">
          <w:marLeft w:val="-300"/>
          <w:marRight w:val="-300"/>
          <w:marTop w:val="360"/>
          <w:marBottom w:val="360"/>
          <w:divBdr>
            <w:top w:val="none" w:sz="0" w:space="0" w:color="auto"/>
            <w:left w:val="none" w:sz="0" w:space="0" w:color="auto"/>
            <w:bottom w:val="none" w:sz="0" w:space="0" w:color="auto"/>
            <w:right w:val="none" w:sz="0" w:space="0" w:color="auto"/>
          </w:divBdr>
          <w:divsChild>
            <w:div w:id="2078549596">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146775365">
      <w:bodyDiv w:val="1"/>
      <w:marLeft w:val="0"/>
      <w:marRight w:val="0"/>
      <w:marTop w:val="0"/>
      <w:marBottom w:val="0"/>
      <w:divBdr>
        <w:top w:val="none" w:sz="0" w:space="0" w:color="auto"/>
        <w:left w:val="none" w:sz="0" w:space="0" w:color="auto"/>
        <w:bottom w:val="none" w:sz="0" w:space="0" w:color="auto"/>
        <w:right w:val="none" w:sz="0" w:space="0" w:color="auto"/>
      </w:divBdr>
    </w:div>
    <w:div w:id="1146894674">
      <w:bodyDiv w:val="1"/>
      <w:marLeft w:val="0"/>
      <w:marRight w:val="0"/>
      <w:marTop w:val="0"/>
      <w:marBottom w:val="0"/>
      <w:divBdr>
        <w:top w:val="none" w:sz="0" w:space="0" w:color="auto"/>
        <w:left w:val="none" w:sz="0" w:space="0" w:color="auto"/>
        <w:bottom w:val="none" w:sz="0" w:space="0" w:color="auto"/>
        <w:right w:val="none" w:sz="0" w:space="0" w:color="auto"/>
      </w:divBdr>
    </w:div>
    <w:div w:id="1147278608">
      <w:bodyDiv w:val="1"/>
      <w:marLeft w:val="0"/>
      <w:marRight w:val="0"/>
      <w:marTop w:val="0"/>
      <w:marBottom w:val="0"/>
      <w:divBdr>
        <w:top w:val="none" w:sz="0" w:space="0" w:color="auto"/>
        <w:left w:val="none" w:sz="0" w:space="0" w:color="auto"/>
        <w:bottom w:val="none" w:sz="0" w:space="0" w:color="auto"/>
        <w:right w:val="none" w:sz="0" w:space="0" w:color="auto"/>
      </w:divBdr>
    </w:div>
    <w:div w:id="1151362534">
      <w:bodyDiv w:val="1"/>
      <w:marLeft w:val="0"/>
      <w:marRight w:val="0"/>
      <w:marTop w:val="0"/>
      <w:marBottom w:val="0"/>
      <w:divBdr>
        <w:top w:val="none" w:sz="0" w:space="0" w:color="auto"/>
        <w:left w:val="none" w:sz="0" w:space="0" w:color="auto"/>
        <w:bottom w:val="none" w:sz="0" w:space="0" w:color="auto"/>
        <w:right w:val="none" w:sz="0" w:space="0" w:color="auto"/>
      </w:divBdr>
    </w:div>
    <w:div w:id="1161192303">
      <w:bodyDiv w:val="1"/>
      <w:marLeft w:val="0"/>
      <w:marRight w:val="0"/>
      <w:marTop w:val="0"/>
      <w:marBottom w:val="0"/>
      <w:divBdr>
        <w:top w:val="none" w:sz="0" w:space="0" w:color="auto"/>
        <w:left w:val="none" w:sz="0" w:space="0" w:color="auto"/>
        <w:bottom w:val="none" w:sz="0" w:space="0" w:color="auto"/>
        <w:right w:val="none" w:sz="0" w:space="0" w:color="auto"/>
      </w:divBdr>
    </w:div>
    <w:div w:id="1163160349">
      <w:bodyDiv w:val="1"/>
      <w:marLeft w:val="0"/>
      <w:marRight w:val="0"/>
      <w:marTop w:val="0"/>
      <w:marBottom w:val="0"/>
      <w:divBdr>
        <w:top w:val="none" w:sz="0" w:space="0" w:color="auto"/>
        <w:left w:val="none" w:sz="0" w:space="0" w:color="auto"/>
        <w:bottom w:val="none" w:sz="0" w:space="0" w:color="auto"/>
        <w:right w:val="none" w:sz="0" w:space="0" w:color="auto"/>
      </w:divBdr>
    </w:div>
    <w:div w:id="1173836843">
      <w:bodyDiv w:val="1"/>
      <w:marLeft w:val="0"/>
      <w:marRight w:val="0"/>
      <w:marTop w:val="0"/>
      <w:marBottom w:val="0"/>
      <w:divBdr>
        <w:top w:val="none" w:sz="0" w:space="0" w:color="auto"/>
        <w:left w:val="none" w:sz="0" w:space="0" w:color="auto"/>
        <w:bottom w:val="none" w:sz="0" w:space="0" w:color="auto"/>
        <w:right w:val="none" w:sz="0" w:space="0" w:color="auto"/>
      </w:divBdr>
    </w:div>
    <w:div w:id="1178273179">
      <w:bodyDiv w:val="1"/>
      <w:marLeft w:val="0"/>
      <w:marRight w:val="0"/>
      <w:marTop w:val="0"/>
      <w:marBottom w:val="0"/>
      <w:divBdr>
        <w:top w:val="none" w:sz="0" w:space="0" w:color="auto"/>
        <w:left w:val="none" w:sz="0" w:space="0" w:color="auto"/>
        <w:bottom w:val="none" w:sz="0" w:space="0" w:color="auto"/>
        <w:right w:val="none" w:sz="0" w:space="0" w:color="auto"/>
      </w:divBdr>
    </w:div>
    <w:div w:id="1180044424">
      <w:bodyDiv w:val="1"/>
      <w:marLeft w:val="0"/>
      <w:marRight w:val="0"/>
      <w:marTop w:val="0"/>
      <w:marBottom w:val="0"/>
      <w:divBdr>
        <w:top w:val="none" w:sz="0" w:space="0" w:color="auto"/>
        <w:left w:val="none" w:sz="0" w:space="0" w:color="auto"/>
        <w:bottom w:val="none" w:sz="0" w:space="0" w:color="auto"/>
        <w:right w:val="none" w:sz="0" w:space="0" w:color="auto"/>
      </w:divBdr>
    </w:div>
    <w:div w:id="1193761415">
      <w:bodyDiv w:val="1"/>
      <w:marLeft w:val="0"/>
      <w:marRight w:val="0"/>
      <w:marTop w:val="0"/>
      <w:marBottom w:val="0"/>
      <w:divBdr>
        <w:top w:val="none" w:sz="0" w:space="0" w:color="auto"/>
        <w:left w:val="none" w:sz="0" w:space="0" w:color="auto"/>
        <w:bottom w:val="none" w:sz="0" w:space="0" w:color="auto"/>
        <w:right w:val="none" w:sz="0" w:space="0" w:color="auto"/>
      </w:divBdr>
    </w:div>
    <w:div w:id="1197501007">
      <w:bodyDiv w:val="1"/>
      <w:marLeft w:val="0"/>
      <w:marRight w:val="0"/>
      <w:marTop w:val="0"/>
      <w:marBottom w:val="0"/>
      <w:divBdr>
        <w:top w:val="none" w:sz="0" w:space="0" w:color="auto"/>
        <w:left w:val="none" w:sz="0" w:space="0" w:color="auto"/>
        <w:bottom w:val="none" w:sz="0" w:space="0" w:color="auto"/>
        <w:right w:val="none" w:sz="0" w:space="0" w:color="auto"/>
      </w:divBdr>
    </w:div>
    <w:div w:id="1201627453">
      <w:bodyDiv w:val="1"/>
      <w:marLeft w:val="0"/>
      <w:marRight w:val="0"/>
      <w:marTop w:val="0"/>
      <w:marBottom w:val="0"/>
      <w:divBdr>
        <w:top w:val="none" w:sz="0" w:space="0" w:color="auto"/>
        <w:left w:val="none" w:sz="0" w:space="0" w:color="auto"/>
        <w:bottom w:val="none" w:sz="0" w:space="0" w:color="auto"/>
        <w:right w:val="none" w:sz="0" w:space="0" w:color="auto"/>
      </w:divBdr>
    </w:div>
    <w:div w:id="1204176238">
      <w:bodyDiv w:val="1"/>
      <w:marLeft w:val="0"/>
      <w:marRight w:val="0"/>
      <w:marTop w:val="0"/>
      <w:marBottom w:val="0"/>
      <w:divBdr>
        <w:top w:val="none" w:sz="0" w:space="0" w:color="auto"/>
        <w:left w:val="none" w:sz="0" w:space="0" w:color="auto"/>
        <w:bottom w:val="none" w:sz="0" w:space="0" w:color="auto"/>
        <w:right w:val="none" w:sz="0" w:space="0" w:color="auto"/>
      </w:divBdr>
    </w:div>
    <w:div w:id="1211723983">
      <w:bodyDiv w:val="1"/>
      <w:marLeft w:val="0"/>
      <w:marRight w:val="0"/>
      <w:marTop w:val="0"/>
      <w:marBottom w:val="0"/>
      <w:divBdr>
        <w:top w:val="none" w:sz="0" w:space="0" w:color="auto"/>
        <w:left w:val="none" w:sz="0" w:space="0" w:color="auto"/>
        <w:bottom w:val="none" w:sz="0" w:space="0" w:color="auto"/>
        <w:right w:val="none" w:sz="0" w:space="0" w:color="auto"/>
      </w:divBdr>
    </w:div>
    <w:div w:id="1213693579">
      <w:bodyDiv w:val="1"/>
      <w:marLeft w:val="0"/>
      <w:marRight w:val="0"/>
      <w:marTop w:val="0"/>
      <w:marBottom w:val="0"/>
      <w:divBdr>
        <w:top w:val="none" w:sz="0" w:space="0" w:color="auto"/>
        <w:left w:val="none" w:sz="0" w:space="0" w:color="auto"/>
        <w:bottom w:val="none" w:sz="0" w:space="0" w:color="auto"/>
        <w:right w:val="none" w:sz="0" w:space="0" w:color="auto"/>
      </w:divBdr>
    </w:div>
    <w:div w:id="1214267550">
      <w:bodyDiv w:val="1"/>
      <w:marLeft w:val="0"/>
      <w:marRight w:val="0"/>
      <w:marTop w:val="0"/>
      <w:marBottom w:val="0"/>
      <w:divBdr>
        <w:top w:val="none" w:sz="0" w:space="0" w:color="auto"/>
        <w:left w:val="none" w:sz="0" w:space="0" w:color="auto"/>
        <w:bottom w:val="none" w:sz="0" w:space="0" w:color="auto"/>
        <w:right w:val="none" w:sz="0" w:space="0" w:color="auto"/>
      </w:divBdr>
    </w:div>
    <w:div w:id="1216162608">
      <w:bodyDiv w:val="1"/>
      <w:marLeft w:val="0"/>
      <w:marRight w:val="0"/>
      <w:marTop w:val="0"/>
      <w:marBottom w:val="0"/>
      <w:divBdr>
        <w:top w:val="none" w:sz="0" w:space="0" w:color="auto"/>
        <w:left w:val="none" w:sz="0" w:space="0" w:color="auto"/>
        <w:bottom w:val="none" w:sz="0" w:space="0" w:color="auto"/>
        <w:right w:val="none" w:sz="0" w:space="0" w:color="auto"/>
      </w:divBdr>
      <w:divsChild>
        <w:div w:id="1323390897">
          <w:marLeft w:val="0"/>
          <w:marRight w:val="0"/>
          <w:marTop w:val="0"/>
          <w:marBottom w:val="0"/>
          <w:divBdr>
            <w:top w:val="none" w:sz="0" w:space="0" w:color="auto"/>
            <w:left w:val="none" w:sz="0" w:space="0" w:color="auto"/>
            <w:bottom w:val="none" w:sz="0" w:space="0" w:color="auto"/>
            <w:right w:val="none" w:sz="0" w:space="0" w:color="auto"/>
          </w:divBdr>
          <w:divsChild>
            <w:div w:id="149044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965090">
      <w:bodyDiv w:val="1"/>
      <w:marLeft w:val="0"/>
      <w:marRight w:val="0"/>
      <w:marTop w:val="0"/>
      <w:marBottom w:val="0"/>
      <w:divBdr>
        <w:top w:val="none" w:sz="0" w:space="0" w:color="auto"/>
        <w:left w:val="none" w:sz="0" w:space="0" w:color="auto"/>
        <w:bottom w:val="none" w:sz="0" w:space="0" w:color="auto"/>
        <w:right w:val="none" w:sz="0" w:space="0" w:color="auto"/>
      </w:divBdr>
    </w:div>
    <w:div w:id="1220288512">
      <w:bodyDiv w:val="1"/>
      <w:marLeft w:val="0"/>
      <w:marRight w:val="0"/>
      <w:marTop w:val="0"/>
      <w:marBottom w:val="0"/>
      <w:divBdr>
        <w:top w:val="none" w:sz="0" w:space="0" w:color="auto"/>
        <w:left w:val="none" w:sz="0" w:space="0" w:color="auto"/>
        <w:bottom w:val="none" w:sz="0" w:space="0" w:color="auto"/>
        <w:right w:val="none" w:sz="0" w:space="0" w:color="auto"/>
      </w:divBdr>
    </w:div>
    <w:div w:id="1222862862">
      <w:bodyDiv w:val="1"/>
      <w:marLeft w:val="0"/>
      <w:marRight w:val="0"/>
      <w:marTop w:val="0"/>
      <w:marBottom w:val="0"/>
      <w:divBdr>
        <w:top w:val="none" w:sz="0" w:space="0" w:color="auto"/>
        <w:left w:val="none" w:sz="0" w:space="0" w:color="auto"/>
        <w:bottom w:val="none" w:sz="0" w:space="0" w:color="auto"/>
        <w:right w:val="none" w:sz="0" w:space="0" w:color="auto"/>
      </w:divBdr>
    </w:div>
    <w:div w:id="1225263095">
      <w:bodyDiv w:val="1"/>
      <w:marLeft w:val="0"/>
      <w:marRight w:val="0"/>
      <w:marTop w:val="0"/>
      <w:marBottom w:val="0"/>
      <w:divBdr>
        <w:top w:val="none" w:sz="0" w:space="0" w:color="auto"/>
        <w:left w:val="none" w:sz="0" w:space="0" w:color="auto"/>
        <w:bottom w:val="none" w:sz="0" w:space="0" w:color="auto"/>
        <w:right w:val="none" w:sz="0" w:space="0" w:color="auto"/>
      </w:divBdr>
    </w:div>
    <w:div w:id="1233781982">
      <w:bodyDiv w:val="1"/>
      <w:marLeft w:val="0"/>
      <w:marRight w:val="0"/>
      <w:marTop w:val="0"/>
      <w:marBottom w:val="0"/>
      <w:divBdr>
        <w:top w:val="none" w:sz="0" w:space="0" w:color="auto"/>
        <w:left w:val="none" w:sz="0" w:space="0" w:color="auto"/>
        <w:bottom w:val="none" w:sz="0" w:space="0" w:color="auto"/>
        <w:right w:val="none" w:sz="0" w:space="0" w:color="auto"/>
      </w:divBdr>
    </w:div>
    <w:div w:id="1233806495">
      <w:bodyDiv w:val="1"/>
      <w:marLeft w:val="0"/>
      <w:marRight w:val="0"/>
      <w:marTop w:val="0"/>
      <w:marBottom w:val="0"/>
      <w:divBdr>
        <w:top w:val="none" w:sz="0" w:space="0" w:color="auto"/>
        <w:left w:val="none" w:sz="0" w:space="0" w:color="auto"/>
        <w:bottom w:val="none" w:sz="0" w:space="0" w:color="auto"/>
        <w:right w:val="none" w:sz="0" w:space="0" w:color="auto"/>
      </w:divBdr>
    </w:div>
    <w:div w:id="1248419620">
      <w:bodyDiv w:val="1"/>
      <w:marLeft w:val="0"/>
      <w:marRight w:val="0"/>
      <w:marTop w:val="0"/>
      <w:marBottom w:val="0"/>
      <w:divBdr>
        <w:top w:val="none" w:sz="0" w:space="0" w:color="auto"/>
        <w:left w:val="none" w:sz="0" w:space="0" w:color="auto"/>
        <w:bottom w:val="none" w:sz="0" w:space="0" w:color="auto"/>
        <w:right w:val="none" w:sz="0" w:space="0" w:color="auto"/>
      </w:divBdr>
    </w:div>
    <w:div w:id="1250776217">
      <w:bodyDiv w:val="1"/>
      <w:marLeft w:val="0"/>
      <w:marRight w:val="0"/>
      <w:marTop w:val="0"/>
      <w:marBottom w:val="0"/>
      <w:divBdr>
        <w:top w:val="none" w:sz="0" w:space="0" w:color="auto"/>
        <w:left w:val="none" w:sz="0" w:space="0" w:color="auto"/>
        <w:bottom w:val="none" w:sz="0" w:space="0" w:color="auto"/>
        <w:right w:val="none" w:sz="0" w:space="0" w:color="auto"/>
      </w:divBdr>
    </w:div>
    <w:div w:id="1257323198">
      <w:bodyDiv w:val="1"/>
      <w:marLeft w:val="0"/>
      <w:marRight w:val="0"/>
      <w:marTop w:val="0"/>
      <w:marBottom w:val="0"/>
      <w:divBdr>
        <w:top w:val="none" w:sz="0" w:space="0" w:color="auto"/>
        <w:left w:val="none" w:sz="0" w:space="0" w:color="auto"/>
        <w:bottom w:val="none" w:sz="0" w:space="0" w:color="auto"/>
        <w:right w:val="none" w:sz="0" w:space="0" w:color="auto"/>
      </w:divBdr>
      <w:divsChild>
        <w:div w:id="1146703039">
          <w:marLeft w:val="0"/>
          <w:marRight w:val="0"/>
          <w:marTop w:val="0"/>
          <w:marBottom w:val="0"/>
          <w:divBdr>
            <w:top w:val="none" w:sz="0" w:space="0" w:color="auto"/>
            <w:left w:val="none" w:sz="0" w:space="0" w:color="auto"/>
            <w:bottom w:val="none" w:sz="0" w:space="0" w:color="auto"/>
            <w:right w:val="none" w:sz="0" w:space="0" w:color="auto"/>
          </w:divBdr>
          <w:divsChild>
            <w:div w:id="78971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025752">
      <w:bodyDiv w:val="1"/>
      <w:marLeft w:val="0"/>
      <w:marRight w:val="0"/>
      <w:marTop w:val="0"/>
      <w:marBottom w:val="0"/>
      <w:divBdr>
        <w:top w:val="none" w:sz="0" w:space="0" w:color="auto"/>
        <w:left w:val="none" w:sz="0" w:space="0" w:color="auto"/>
        <w:bottom w:val="none" w:sz="0" w:space="0" w:color="auto"/>
        <w:right w:val="none" w:sz="0" w:space="0" w:color="auto"/>
      </w:divBdr>
    </w:div>
    <w:div w:id="1263343617">
      <w:bodyDiv w:val="1"/>
      <w:marLeft w:val="0"/>
      <w:marRight w:val="0"/>
      <w:marTop w:val="0"/>
      <w:marBottom w:val="0"/>
      <w:divBdr>
        <w:top w:val="none" w:sz="0" w:space="0" w:color="auto"/>
        <w:left w:val="none" w:sz="0" w:space="0" w:color="auto"/>
        <w:bottom w:val="none" w:sz="0" w:space="0" w:color="auto"/>
        <w:right w:val="none" w:sz="0" w:space="0" w:color="auto"/>
      </w:divBdr>
    </w:div>
    <w:div w:id="1263491022">
      <w:bodyDiv w:val="1"/>
      <w:marLeft w:val="0"/>
      <w:marRight w:val="0"/>
      <w:marTop w:val="0"/>
      <w:marBottom w:val="0"/>
      <w:divBdr>
        <w:top w:val="none" w:sz="0" w:space="0" w:color="auto"/>
        <w:left w:val="none" w:sz="0" w:space="0" w:color="auto"/>
        <w:bottom w:val="none" w:sz="0" w:space="0" w:color="auto"/>
        <w:right w:val="none" w:sz="0" w:space="0" w:color="auto"/>
      </w:divBdr>
    </w:div>
    <w:div w:id="1282301638">
      <w:bodyDiv w:val="1"/>
      <w:marLeft w:val="0"/>
      <w:marRight w:val="0"/>
      <w:marTop w:val="0"/>
      <w:marBottom w:val="0"/>
      <w:divBdr>
        <w:top w:val="none" w:sz="0" w:space="0" w:color="auto"/>
        <w:left w:val="none" w:sz="0" w:space="0" w:color="auto"/>
        <w:bottom w:val="none" w:sz="0" w:space="0" w:color="auto"/>
        <w:right w:val="none" w:sz="0" w:space="0" w:color="auto"/>
      </w:divBdr>
    </w:div>
    <w:div w:id="1285501931">
      <w:bodyDiv w:val="1"/>
      <w:marLeft w:val="0"/>
      <w:marRight w:val="0"/>
      <w:marTop w:val="0"/>
      <w:marBottom w:val="0"/>
      <w:divBdr>
        <w:top w:val="none" w:sz="0" w:space="0" w:color="auto"/>
        <w:left w:val="none" w:sz="0" w:space="0" w:color="auto"/>
        <w:bottom w:val="none" w:sz="0" w:space="0" w:color="auto"/>
        <w:right w:val="none" w:sz="0" w:space="0" w:color="auto"/>
      </w:divBdr>
    </w:div>
    <w:div w:id="1290010932">
      <w:bodyDiv w:val="1"/>
      <w:marLeft w:val="0"/>
      <w:marRight w:val="0"/>
      <w:marTop w:val="0"/>
      <w:marBottom w:val="0"/>
      <w:divBdr>
        <w:top w:val="none" w:sz="0" w:space="0" w:color="auto"/>
        <w:left w:val="none" w:sz="0" w:space="0" w:color="auto"/>
        <w:bottom w:val="none" w:sz="0" w:space="0" w:color="auto"/>
        <w:right w:val="none" w:sz="0" w:space="0" w:color="auto"/>
      </w:divBdr>
    </w:div>
    <w:div w:id="1296792550">
      <w:bodyDiv w:val="1"/>
      <w:marLeft w:val="0"/>
      <w:marRight w:val="0"/>
      <w:marTop w:val="0"/>
      <w:marBottom w:val="0"/>
      <w:divBdr>
        <w:top w:val="none" w:sz="0" w:space="0" w:color="auto"/>
        <w:left w:val="none" w:sz="0" w:space="0" w:color="auto"/>
        <w:bottom w:val="none" w:sz="0" w:space="0" w:color="auto"/>
        <w:right w:val="none" w:sz="0" w:space="0" w:color="auto"/>
      </w:divBdr>
    </w:div>
    <w:div w:id="1300039769">
      <w:bodyDiv w:val="1"/>
      <w:marLeft w:val="0"/>
      <w:marRight w:val="0"/>
      <w:marTop w:val="0"/>
      <w:marBottom w:val="0"/>
      <w:divBdr>
        <w:top w:val="none" w:sz="0" w:space="0" w:color="auto"/>
        <w:left w:val="none" w:sz="0" w:space="0" w:color="auto"/>
        <w:bottom w:val="none" w:sz="0" w:space="0" w:color="auto"/>
        <w:right w:val="none" w:sz="0" w:space="0" w:color="auto"/>
      </w:divBdr>
    </w:div>
    <w:div w:id="1303846050">
      <w:bodyDiv w:val="1"/>
      <w:marLeft w:val="0"/>
      <w:marRight w:val="0"/>
      <w:marTop w:val="0"/>
      <w:marBottom w:val="0"/>
      <w:divBdr>
        <w:top w:val="none" w:sz="0" w:space="0" w:color="auto"/>
        <w:left w:val="none" w:sz="0" w:space="0" w:color="auto"/>
        <w:bottom w:val="none" w:sz="0" w:space="0" w:color="auto"/>
        <w:right w:val="none" w:sz="0" w:space="0" w:color="auto"/>
      </w:divBdr>
    </w:div>
    <w:div w:id="1311592116">
      <w:bodyDiv w:val="1"/>
      <w:marLeft w:val="0"/>
      <w:marRight w:val="0"/>
      <w:marTop w:val="0"/>
      <w:marBottom w:val="0"/>
      <w:divBdr>
        <w:top w:val="none" w:sz="0" w:space="0" w:color="auto"/>
        <w:left w:val="none" w:sz="0" w:space="0" w:color="auto"/>
        <w:bottom w:val="none" w:sz="0" w:space="0" w:color="auto"/>
        <w:right w:val="none" w:sz="0" w:space="0" w:color="auto"/>
      </w:divBdr>
    </w:div>
    <w:div w:id="1315138614">
      <w:bodyDiv w:val="1"/>
      <w:marLeft w:val="0"/>
      <w:marRight w:val="0"/>
      <w:marTop w:val="0"/>
      <w:marBottom w:val="0"/>
      <w:divBdr>
        <w:top w:val="none" w:sz="0" w:space="0" w:color="auto"/>
        <w:left w:val="none" w:sz="0" w:space="0" w:color="auto"/>
        <w:bottom w:val="none" w:sz="0" w:space="0" w:color="auto"/>
        <w:right w:val="none" w:sz="0" w:space="0" w:color="auto"/>
      </w:divBdr>
    </w:div>
    <w:div w:id="1317419757">
      <w:bodyDiv w:val="1"/>
      <w:marLeft w:val="0"/>
      <w:marRight w:val="0"/>
      <w:marTop w:val="0"/>
      <w:marBottom w:val="0"/>
      <w:divBdr>
        <w:top w:val="none" w:sz="0" w:space="0" w:color="auto"/>
        <w:left w:val="none" w:sz="0" w:space="0" w:color="auto"/>
        <w:bottom w:val="none" w:sz="0" w:space="0" w:color="auto"/>
        <w:right w:val="none" w:sz="0" w:space="0" w:color="auto"/>
      </w:divBdr>
    </w:div>
    <w:div w:id="1324507734">
      <w:bodyDiv w:val="1"/>
      <w:marLeft w:val="0"/>
      <w:marRight w:val="0"/>
      <w:marTop w:val="0"/>
      <w:marBottom w:val="0"/>
      <w:divBdr>
        <w:top w:val="none" w:sz="0" w:space="0" w:color="auto"/>
        <w:left w:val="none" w:sz="0" w:space="0" w:color="auto"/>
        <w:bottom w:val="none" w:sz="0" w:space="0" w:color="auto"/>
        <w:right w:val="none" w:sz="0" w:space="0" w:color="auto"/>
      </w:divBdr>
    </w:div>
    <w:div w:id="1324892230">
      <w:bodyDiv w:val="1"/>
      <w:marLeft w:val="0"/>
      <w:marRight w:val="0"/>
      <w:marTop w:val="0"/>
      <w:marBottom w:val="0"/>
      <w:divBdr>
        <w:top w:val="none" w:sz="0" w:space="0" w:color="auto"/>
        <w:left w:val="none" w:sz="0" w:space="0" w:color="auto"/>
        <w:bottom w:val="none" w:sz="0" w:space="0" w:color="auto"/>
        <w:right w:val="none" w:sz="0" w:space="0" w:color="auto"/>
      </w:divBdr>
    </w:div>
    <w:div w:id="1326859142">
      <w:bodyDiv w:val="1"/>
      <w:marLeft w:val="0"/>
      <w:marRight w:val="0"/>
      <w:marTop w:val="0"/>
      <w:marBottom w:val="0"/>
      <w:divBdr>
        <w:top w:val="none" w:sz="0" w:space="0" w:color="auto"/>
        <w:left w:val="none" w:sz="0" w:space="0" w:color="auto"/>
        <w:bottom w:val="none" w:sz="0" w:space="0" w:color="auto"/>
        <w:right w:val="none" w:sz="0" w:space="0" w:color="auto"/>
      </w:divBdr>
      <w:divsChild>
        <w:div w:id="1023937826">
          <w:marLeft w:val="-300"/>
          <w:marRight w:val="-300"/>
          <w:marTop w:val="360"/>
          <w:marBottom w:val="360"/>
          <w:divBdr>
            <w:top w:val="none" w:sz="0" w:space="0" w:color="auto"/>
            <w:left w:val="none" w:sz="0" w:space="0" w:color="auto"/>
            <w:bottom w:val="none" w:sz="0" w:space="0" w:color="auto"/>
            <w:right w:val="none" w:sz="0" w:space="0" w:color="auto"/>
          </w:divBdr>
          <w:divsChild>
            <w:div w:id="962153399">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334187956">
      <w:bodyDiv w:val="1"/>
      <w:marLeft w:val="0"/>
      <w:marRight w:val="0"/>
      <w:marTop w:val="0"/>
      <w:marBottom w:val="0"/>
      <w:divBdr>
        <w:top w:val="none" w:sz="0" w:space="0" w:color="auto"/>
        <w:left w:val="none" w:sz="0" w:space="0" w:color="auto"/>
        <w:bottom w:val="none" w:sz="0" w:space="0" w:color="auto"/>
        <w:right w:val="none" w:sz="0" w:space="0" w:color="auto"/>
      </w:divBdr>
    </w:div>
    <w:div w:id="1334607354">
      <w:bodyDiv w:val="1"/>
      <w:marLeft w:val="0"/>
      <w:marRight w:val="0"/>
      <w:marTop w:val="0"/>
      <w:marBottom w:val="0"/>
      <w:divBdr>
        <w:top w:val="none" w:sz="0" w:space="0" w:color="auto"/>
        <w:left w:val="none" w:sz="0" w:space="0" w:color="auto"/>
        <w:bottom w:val="none" w:sz="0" w:space="0" w:color="auto"/>
        <w:right w:val="none" w:sz="0" w:space="0" w:color="auto"/>
      </w:divBdr>
    </w:div>
    <w:div w:id="1339232295">
      <w:bodyDiv w:val="1"/>
      <w:marLeft w:val="0"/>
      <w:marRight w:val="0"/>
      <w:marTop w:val="0"/>
      <w:marBottom w:val="0"/>
      <w:divBdr>
        <w:top w:val="none" w:sz="0" w:space="0" w:color="auto"/>
        <w:left w:val="none" w:sz="0" w:space="0" w:color="auto"/>
        <w:bottom w:val="none" w:sz="0" w:space="0" w:color="auto"/>
        <w:right w:val="none" w:sz="0" w:space="0" w:color="auto"/>
      </w:divBdr>
    </w:div>
    <w:div w:id="1346516594">
      <w:bodyDiv w:val="1"/>
      <w:marLeft w:val="0"/>
      <w:marRight w:val="0"/>
      <w:marTop w:val="0"/>
      <w:marBottom w:val="0"/>
      <w:divBdr>
        <w:top w:val="none" w:sz="0" w:space="0" w:color="auto"/>
        <w:left w:val="none" w:sz="0" w:space="0" w:color="auto"/>
        <w:bottom w:val="none" w:sz="0" w:space="0" w:color="auto"/>
        <w:right w:val="none" w:sz="0" w:space="0" w:color="auto"/>
      </w:divBdr>
    </w:div>
    <w:div w:id="1360856823">
      <w:bodyDiv w:val="1"/>
      <w:marLeft w:val="0"/>
      <w:marRight w:val="0"/>
      <w:marTop w:val="0"/>
      <w:marBottom w:val="0"/>
      <w:divBdr>
        <w:top w:val="none" w:sz="0" w:space="0" w:color="auto"/>
        <w:left w:val="none" w:sz="0" w:space="0" w:color="auto"/>
        <w:bottom w:val="none" w:sz="0" w:space="0" w:color="auto"/>
        <w:right w:val="none" w:sz="0" w:space="0" w:color="auto"/>
      </w:divBdr>
    </w:div>
    <w:div w:id="1373312213">
      <w:bodyDiv w:val="1"/>
      <w:marLeft w:val="0"/>
      <w:marRight w:val="0"/>
      <w:marTop w:val="0"/>
      <w:marBottom w:val="0"/>
      <w:divBdr>
        <w:top w:val="none" w:sz="0" w:space="0" w:color="auto"/>
        <w:left w:val="none" w:sz="0" w:space="0" w:color="auto"/>
        <w:bottom w:val="none" w:sz="0" w:space="0" w:color="auto"/>
        <w:right w:val="none" w:sz="0" w:space="0" w:color="auto"/>
      </w:divBdr>
    </w:div>
    <w:div w:id="1377972907">
      <w:bodyDiv w:val="1"/>
      <w:marLeft w:val="0"/>
      <w:marRight w:val="0"/>
      <w:marTop w:val="0"/>
      <w:marBottom w:val="0"/>
      <w:divBdr>
        <w:top w:val="none" w:sz="0" w:space="0" w:color="auto"/>
        <w:left w:val="none" w:sz="0" w:space="0" w:color="auto"/>
        <w:bottom w:val="none" w:sz="0" w:space="0" w:color="auto"/>
        <w:right w:val="none" w:sz="0" w:space="0" w:color="auto"/>
      </w:divBdr>
    </w:div>
    <w:div w:id="1379744030">
      <w:bodyDiv w:val="1"/>
      <w:marLeft w:val="0"/>
      <w:marRight w:val="0"/>
      <w:marTop w:val="0"/>
      <w:marBottom w:val="0"/>
      <w:divBdr>
        <w:top w:val="none" w:sz="0" w:space="0" w:color="auto"/>
        <w:left w:val="none" w:sz="0" w:space="0" w:color="auto"/>
        <w:bottom w:val="none" w:sz="0" w:space="0" w:color="auto"/>
        <w:right w:val="none" w:sz="0" w:space="0" w:color="auto"/>
      </w:divBdr>
    </w:div>
    <w:div w:id="1384671445">
      <w:bodyDiv w:val="1"/>
      <w:marLeft w:val="0"/>
      <w:marRight w:val="0"/>
      <w:marTop w:val="0"/>
      <w:marBottom w:val="0"/>
      <w:divBdr>
        <w:top w:val="none" w:sz="0" w:space="0" w:color="auto"/>
        <w:left w:val="none" w:sz="0" w:space="0" w:color="auto"/>
        <w:bottom w:val="none" w:sz="0" w:space="0" w:color="auto"/>
        <w:right w:val="none" w:sz="0" w:space="0" w:color="auto"/>
      </w:divBdr>
    </w:div>
    <w:div w:id="1389186815">
      <w:bodyDiv w:val="1"/>
      <w:marLeft w:val="0"/>
      <w:marRight w:val="0"/>
      <w:marTop w:val="0"/>
      <w:marBottom w:val="0"/>
      <w:divBdr>
        <w:top w:val="none" w:sz="0" w:space="0" w:color="auto"/>
        <w:left w:val="none" w:sz="0" w:space="0" w:color="auto"/>
        <w:bottom w:val="none" w:sz="0" w:space="0" w:color="auto"/>
        <w:right w:val="none" w:sz="0" w:space="0" w:color="auto"/>
      </w:divBdr>
    </w:div>
    <w:div w:id="1390569283">
      <w:bodyDiv w:val="1"/>
      <w:marLeft w:val="0"/>
      <w:marRight w:val="0"/>
      <w:marTop w:val="0"/>
      <w:marBottom w:val="0"/>
      <w:divBdr>
        <w:top w:val="none" w:sz="0" w:space="0" w:color="auto"/>
        <w:left w:val="none" w:sz="0" w:space="0" w:color="auto"/>
        <w:bottom w:val="none" w:sz="0" w:space="0" w:color="auto"/>
        <w:right w:val="none" w:sz="0" w:space="0" w:color="auto"/>
      </w:divBdr>
    </w:div>
    <w:div w:id="1391420460">
      <w:bodyDiv w:val="1"/>
      <w:marLeft w:val="0"/>
      <w:marRight w:val="0"/>
      <w:marTop w:val="0"/>
      <w:marBottom w:val="0"/>
      <w:divBdr>
        <w:top w:val="none" w:sz="0" w:space="0" w:color="auto"/>
        <w:left w:val="none" w:sz="0" w:space="0" w:color="auto"/>
        <w:bottom w:val="none" w:sz="0" w:space="0" w:color="auto"/>
        <w:right w:val="none" w:sz="0" w:space="0" w:color="auto"/>
      </w:divBdr>
    </w:div>
    <w:div w:id="1395279411">
      <w:bodyDiv w:val="1"/>
      <w:marLeft w:val="0"/>
      <w:marRight w:val="0"/>
      <w:marTop w:val="0"/>
      <w:marBottom w:val="0"/>
      <w:divBdr>
        <w:top w:val="none" w:sz="0" w:space="0" w:color="auto"/>
        <w:left w:val="none" w:sz="0" w:space="0" w:color="auto"/>
        <w:bottom w:val="none" w:sz="0" w:space="0" w:color="auto"/>
        <w:right w:val="none" w:sz="0" w:space="0" w:color="auto"/>
      </w:divBdr>
    </w:div>
    <w:div w:id="1399015179">
      <w:bodyDiv w:val="1"/>
      <w:marLeft w:val="0"/>
      <w:marRight w:val="0"/>
      <w:marTop w:val="0"/>
      <w:marBottom w:val="0"/>
      <w:divBdr>
        <w:top w:val="none" w:sz="0" w:space="0" w:color="auto"/>
        <w:left w:val="none" w:sz="0" w:space="0" w:color="auto"/>
        <w:bottom w:val="none" w:sz="0" w:space="0" w:color="auto"/>
        <w:right w:val="none" w:sz="0" w:space="0" w:color="auto"/>
      </w:divBdr>
    </w:div>
    <w:div w:id="1406805870">
      <w:bodyDiv w:val="1"/>
      <w:marLeft w:val="0"/>
      <w:marRight w:val="0"/>
      <w:marTop w:val="0"/>
      <w:marBottom w:val="0"/>
      <w:divBdr>
        <w:top w:val="none" w:sz="0" w:space="0" w:color="auto"/>
        <w:left w:val="none" w:sz="0" w:space="0" w:color="auto"/>
        <w:bottom w:val="none" w:sz="0" w:space="0" w:color="auto"/>
        <w:right w:val="none" w:sz="0" w:space="0" w:color="auto"/>
      </w:divBdr>
    </w:div>
    <w:div w:id="1418095220">
      <w:bodyDiv w:val="1"/>
      <w:marLeft w:val="0"/>
      <w:marRight w:val="0"/>
      <w:marTop w:val="0"/>
      <w:marBottom w:val="0"/>
      <w:divBdr>
        <w:top w:val="none" w:sz="0" w:space="0" w:color="auto"/>
        <w:left w:val="none" w:sz="0" w:space="0" w:color="auto"/>
        <w:bottom w:val="none" w:sz="0" w:space="0" w:color="auto"/>
        <w:right w:val="none" w:sz="0" w:space="0" w:color="auto"/>
      </w:divBdr>
    </w:div>
    <w:div w:id="1424835741">
      <w:bodyDiv w:val="1"/>
      <w:marLeft w:val="0"/>
      <w:marRight w:val="0"/>
      <w:marTop w:val="0"/>
      <w:marBottom w:val="0"/>
      <w:divBdr>
        <w:top w:val="none" w:sz="0" w:space="0" w:color="auto"/>
        <w:left w:val="none" w:sz="0" w:space="0" w:color="auto"/>
        <w:bottom w:val="none" w:sz="0" w:space="0" w:color="auto"/>
        <w:right w:val="none" w:sz="0" w:space="0" w:color="auto"/>
      </w:divBdr>
    </w:div>
    <w:div w:id="1430664269">
      <w:bodyDiv w:val="1"/>
      <w:marLeft w:val="0"/>
      <w:marRight w:val="0"/>
      <w:marTop w:val="0"/>
      <w:marBottom w:val="0"/>
      <w:divBdr>
        <w:top w:val="none" w:sz="0" w:space="0" w:color="auto"/>
        <w:left w:val="none" w:sz="0" w:space="0" w:color="auto"/>
        <w:bottom w:val="none" w:sz="0" w:space="0" w:color="auto"/>
        <w:right w:val="none" w:sz="0" w:space="0" w:color="auto"/>
      </w:divBdr>
    </w:div>
    <w:div w:id="1437215794">
      <w:bodyDiv w:val="1"/>
      <w:marLeft w:val="0"/>
      <w:marRight w:val="0"/>
      <w:marTop w:val="0"/>
      <w:marBottom w:val="0"/>
      <w:divBdr>
        <w:top w:val="none" w:sz="0" w:space="0" w:color="auto"/>
        <w:left w:val="none" w:sz="0" w:space="0" w:color="auto"/>
        <w:bottom w:val="none" w:sz="0" w:space="0" w:color="auto"/>
        <w:right w:val="none" w:sz="0" w:space="0" w:color="auto"/>
      </w:divBdr>
    </w:div>
    <w:div w:id="1441486857">
      <w:bodyDiv w:val="1"/>
      <w:marLeft w:val="0"/>
      <w:marRight w:val="0"/>
      <w:marTop w:val="0"/>
      <w:marBottom w:val="0"/>
      <w:divBdr>
        <w:top w:val="none" w:sz="0" w:space="0" w:color="auto"/>
        <w:left w:val="none" w:sz="0" w:space="0" w:color="auto"/>
        <w:bottom w:val="none" w:sz="0" w:space="0" w:color="auto"/>
        <w:right w:val="none" w:sz="0" w:space="0" w:color="auto"/>
      </w:divBdr>
    </w:div>
    <w:div w:id="1448741042">
      <w:bodyDiv w:val="1"/>
      <w:marLeft w:val="0"/>
      <w:marRight w:val="0"/>
      <w:marTop w:val="0"/>
      <w:marBottom w:val="0"/>
      <w:divBdr>
        <w:top w:val="none" w:sz="0" w:space="0" w:color="auto"/>
        <w:left w:val="none" w:sz="0" w:space="0" w:color="auto"/>
        <w:bottom w:val="none" w:sz="0" w:space="0" w:color="auto"/>
        <w:right w:val="none" w:sz="0" w:space="0" w:color="auto"/>
      </w:divBdr>
    </w:div>
    <w:div w:id="1450124046">
      <w:bodyDiv w:val="1"/>
      <w:marLeft w:val="0"/>
      <w:marRight w:val="0"/>
      <w:marTop w:val="0"/>
      <w:marBottom w:val="0"/>
      <w:divBdr>
        <w:top w:val="none" w:sz="0" w:space="0" w:color="auto"/>
        <w:left w:val="none" w:sz="0" w:space="0" w:color="auto"/>
        <w:bottom w:val="none" w:sz="0" w:space="0" w:color="auto"/>
        <w:right w:val="none" w:sz="0" w:space="0" w:color="auto"/>
      </w:divBdr>
    </w:div>
    <w:div w:id="1450276270">
      <w:bodyDiv w:val="1"/>
      <w:marLeft w:val="0"/>
      <w:marRight w:val="0"/>
      <w:marTop w:val="0"/>
      <w:marBottom w:val="0"/>
      <w:divBdr>
        <w:top w:val="none" w:sz="0" w:space="0" w:color="auto"/>
        <w:left w:val="none" w:sz="0" w:space="0" w:color="auto"/>
        <w:bottom w:val="none" w:sz="0" w:space="0" w:color="auto"/>
        <w:right w:val="none" w:sz="0" w:space="0" w:color="auto"/>
      </w:divBdr>
    </w:div>
    <w:div w:id="1459294861">
      <w:bodyDiv w:val="1"/>
      <w:marLeft w:val="0"/>
      <w:marRight w:val="0"/>
      <w:marTop w:val="0"/>
      <w:marBottom w:val="0"/>
      <w:divBdr>
        <w:top w:val="none" w:sz="0" w:space="0" w:color="auto"/>
        <w:left w:val="none" w:sz="0" w:space="0" w:color="auto"/>
        <w:bottom w:val="none" w:sz="0" w:space="0" w:color="auto"/>
        <w:right w:val="none" w:sz="0" w:space="0" w:color="auto"/>
      </w:divBdr>
    </w:div>
    <w:div w:id="1461343047">
      <w:bodyDiv w:val="1"/>
      <w:marLeft w:val="0"/>
      <w:marRight w:val="0"/>
      <w:marTop w:val="0"/>
      <w:marBottom w:val="0"/>
      <w:divBdr>
        <w:top w:val="none" w:sz="0" w:space="0" w:color="auto"/>
        <w:left w:val="none" w:sz="0" w:space="0" w:color="auto"/>
        <w:bottom w:val="none" w:sz="0" w:space="0" w:color="auto"/>
        <w:right w:val="none" w:sz="0" w:space="0" w:color="auto"/>
      </w:divBdr>
    </w:div>
    <w:div w:id="1466200294">
      <w:bodyDiv w:val="1"/>
      <w:marLeft w:val="0"/>
      <w:marRight w:val="0"/>
      <w:marTop w:val="0"/>
      <w:marBottom w:val="0"/>
      <w:divBdr>
        <w:top w:val="none" w:sz="0" w:space="0" w:color="auto"/>
        <w:left w:val="none" w:sz="0" w:space="0" w:color="auto"/>
        <w:bottom w:val="none" w:sz="0" w:space="0" w:color="auto"/>
        <w:right w:val="none" w:sz="0" w:space="0" w:color="auto"/>
      </w:divBdr>
    </w:div>
    <w:div w:id="1472405887">
      <w:bodyDiv w:val="1"/>
      <w:marLeft w:val="0"/>
      <w:marRight w:val="0"/>
      <w:marTop w:val="0"/>
      <w:marBottom w:val="0"/>
      <w:divBdr>
        <w:top w:val="none" w:sz="0" w:space="0" w:color="auto"/>
        <w:left w:val="none" w:sz="0" w:space="0" w:color="auto"/>
        <w:bottom w:val="none" w:sz="0" w:space="0" w:color="auto"/>
        <w:right w:val="none" w:sz="0" w:space="0" w:color="auto"/>
      </w:divBdr>
    </w:div>
    <w:div w:id="1486775658">
      <w:bodyDiv w:val="1"/>
      <w:marLeft w:val="0"/>
      <w:marRight w:val="0"/>
      <w:marTop w:val="0"/>
      <w:marBottom w:val="0"/>
      <w:divBdr>
        <w:top w:val="none" w:sz="0" w:space="0" w:color="auto"/>
        <w:left w:val="none" w:sz="0" w:space="0" w:color="auto"/>
        <w:bottom w:val="none" w:sz="0" w:space="0" w:color="auto"/>
        <w:right w:val="none" w:sz="0" w:space="0" w:color="auto"/>
      </w:divBdr>
    </w:div>
    <w:div w:id="1487089030">
      <w:bodyDiv w:val="1"/>
      <w:marLeft w:val="0"/>
      <w:marRight w:val="0"/>
      <w:marTop w:val="0"/>
      <w:marBottom w:val="0"/>
      <w:divBdr>
        <w:top w:val="none" w:sz="0" w:space="0" w:color="auto"/>
        <w:left w:val="none" w:sz="0" w:space="0" w:color="auto"/>
        <w:bottom w:val="none" w:sz="0" w:space="0" w:color="auto"/>
        <w:right w:val="none" w:sz="0" w:space="0" w:color="auto"/>
      </w:divBdr>
    </w:div>
    <w:div w:id="1489439386">
      <w:bodyDiv w:val="1"/>
      <w:marLeft w:val="0"/>
      <w:marRight w:val="0"/>
      <w:marTop w:val="0"/>
      <w:marBottom w:val="0"/>
      <w:divBdr>
        <w:top w:val="none" w:sz="0" w:space="0" w:color="auto"/>
        <w:left w:val="none" w:sz="0" w:space="0" w:color="auto"/>
        <w:bottom w:val="none" w:sz="0" w:space="0" w:color="auto"/>
        <w:right w:val="none" w:sz="0" w:space="0" w:color="auto"/>
      </w:divBdr>
    </w:div>
    <w:div w:id="1504469647">
      <w:bodyDiv w:val="1"/>
      <w:marLeft w:val="0"/>
      <w:marRight w:val="0"/>
      <w:marTop w:val="0"/>
      <w:marBottom w:val="0"/>
      <w:divBdr>
        <w:top w:val="none" w:sz="0" w:space="0" w:color="auto"/>
        <w:left w:val="none" w:sz="0" w:space="0" w:color="auto"/>
        <w:bottom w:val="none" w:sz="0" w:space="0" w:color="auto"/>
        <w:right w:val="none" w:sz="0" w:space="0" w:color="auto"/>
      </w:divBdr>
    </w:div>
    <w:div w:id="1504780554">
      <w:bodyDiv w:val="1"/>
      <w:marLeft w:val="0"/>
      <w:marRight w:val="0"/>
      <w:marTop w:val="0"/>
      <w:marBottom w:val="0"/>
      <w:divBdr>
        <w:top w:val="none" w:sz="0" w:space="0" w:color="auto"/>
        <w:left w:val="none" w:sz="0" w:space="0" w:color="auto"/>
        <w:bottom w:val="none" w:sz="0" w:space="0" w:color="auto"/>
        <w:right w:val="none" w:sz="0" w:space="0" w:color="auto"/>
      </w:divBdr>
    </w:div>
    <w:div w:id="1512991135">
      <w:bodyDiv w:val="1"/>
      <w:marLeft w:val="0"/>
      <w:marRight w:val="0"/>
      <w:marTop w:val="0"/>
      <w:marBottom w:val="0"/>
      <w:divBdr>
        <w:top w:val="none" w:sz="0" w:space="0" w:color="auto"/>
        <w:left w:val="none" w:sz="0" w:space="0" w:color="auto"/>
        <w:bottom w:val="none" w:sz="0" w:space="0" w:color="auto"/>
        <w:right w:val="none" w:sz="0" w:space="0" w:color="auto"/>
      </w:divBdr>
    </w:div>
    <w:div w:id="1515875065">
      <w:bodyDiv w:val="1"/>
      <w:marLeft w:val="0"/>
      <w:marRight w:val="0"/>
      <w:marTop w:val="0"/>
      <w:marBottom w:val="0"/>
      <w:divBdr>
        <w:top w:val="none" w:sz="0" w:space="0" w:color="auto"/>
        <w:left w:val="none" w:sz="0" w:space="0" w:color="auto"/>
        <w:bottom w:val="none" w:sz="0" w:space="0" w:color="auto"/>
        <w:right w:val="none" w:sz="0" w:space="0" w:color="auto"/>
      </w:divBdr>
    </w:div>
    <w:div w:id="1517036475">
      <w:bodyDiv w:val="1"/>
      <w:marLeft w:val="0"/>
      <w:marRight w:val="0"/>
      <w:marTop w:val="0"/>
      <w:marBottom w:val="0"/>
      <w:divBdr>
        <w:top w:val="none" w:sz="0" w:space="0" w:color="auto"/>
        <w:left w:val="none" w:sz="0" w:space="0" w:color="auto"/>
        <w:bottom w:val="none" w:sz="0" w:space="0" w:color="auto"/>
        <w:right w:val="none" w:sz="0" w:space="0" w:color="auto"/>
      </w:divBdr>
    </w:div>
    <w:div w:id="1517381364">
      <w:bodyDiv w:val="1"/>
      <w:marLeft w:val="0"/>
      <w:marRight w:val="0"/>
      <w:marTop w:val="0"/>
      <w:marBottom w:val="0"/>
      <w:divBdr>
        <w:top w:val="none" w:sz="0" w:space="0" w:color="auto"/>
        <w:left w:val="none" w:sz="0" w:space="0" w:color="auto"/>
        <w:bottom w:val="none" w:sz="0" w:space="0" w:color="auto"/>
        <w:right w:val="none" w:sz="0" w:space="0" w:color="auto"/>
      </w:divBdr>
    </w:div>
    <w:div w:id="1529827621">
      <w:bodyDiv w:val="1"/>
      <w:marLeft w:val="0"/>
      <w:marRight w:val="0"/>
      <w:marTop w:val="0"/>
      <w:marBottom w:val="0"/>
      <w:divBdr>
        <w:top w:val="none" w:sz="0" w:space="0" w:color="auto"/>
        <w:left w:val="none" w:sz="0" w:space="0" w:color="auto"/>
        <w:bottom w:val="none" w:sz="0" w:space="0" w:color="auto"/>
        <w:right w:val="none" w:sz="0" w:space="0" w:color="auto"/>
      </w:divBdr>
    </w:div>
    <w:div w:id="1531262259">
      <w:bodyDiv w:val="1"/>
      <w:marLeft w:val="0"/>
      <w:marRight w:val="0"/>
      <w:marTop w:val="0"/>
      <w:marBottom w:val="0"/>
      <w:divBdr>
        <w:top w:val="none" w:sz="0" w:space="0" w:color="auto"/>
        <w:left w:val="none" w:sz="0" w:space="0" w:color="auto"/>
        <w:bottom w:val="none" w:sz="0" w:space="0" w:color="auto"/>
        <w:right w:val="none" w:sz="0" w:space="0" w:color="auto"/>
      </w:divBdr>
    </w:div>
    <w:div w:id="1534732714">
      <w:bodyDiv w:val="1"/>
      <w:marLeft w:val="0"/>
      <w:marRight w:val="0"/>
      <w:marTop w:val="0"/>
      <w:marBottom w:val="0"/>
      <w:divBdr>
        <w:top w:val="none" w:sz="0" w:space="0" w:color="auto"/>
        <w:left w:val="none" w:sz="0" w:space="0" w:color="auto"/>
        <w:bottom w:val="none" w:sz="0" w:space="0" w:color="auto"/>
        <w:right w:val="none" w:sz="0" w:space="0" w:color="auto"/>
      </w:divBdr>
    </w:div>
    <w:div w:id="1535313084">
      <w:bodyDiv w:val="1"/>
      <w:marLeft w:val="0"/>
      <w:marRight w:val="0"/>
      <w:marTop w:val="0"/>
      <w:marBottom w:val="0"/>
      <w:divBdr>
        <w:top w:val="none" w:sz="0" w:space="0" w:color="auto"/>
        <w:left w:val="none" w:sz="0" w:space="0" w:color="auto"/>
        <w:bottom w:val="none" w:sz="0" w:space="0" w:color="auto"/>
        <w:right w:val="none" w:sz="0" w:space="0" w:color="auto"/>
      </w:divBdr>
    </w:div>
    <w:div w:id="1536774633">
      <w:bodyDiv w:val="1"/>
      <w:marLeft w:val="0"/>
      <w:marRight w:val="0"/>
      <w:marTop w:val="0"/>
      <w:marBottom w:val="0"/>
      <w:divBdr>
        <w:top w:val="none" w:sz="0" w:space="0" w:color="auto"/>
        <w:left w:val="none" w:sz="0" w:space="0" w:color="auto"/>
        <w:bottom w:val="none" w:sz="0" w:space="0" w:color="auto"/>
        <w:right w:val="none" w:sz="0" w:space="0" w:color="auto"/>
      </w:divBdr>
    </w:div>
    <w:div w:id="1545558067">
      <w:bodyDiv w:val="1"/>
      <w:marLeft w:val="0"/>
      <w:marRight w:val="0"/>
      <w:marTop w:val="0"/>
      <w:marBottom w:val="0"/>
      <w:divBdr>
        <w:top w:val="none" w:sz="0" w:space="0" w:color="auto"/>
        <w:left w:val="none" w:sz="0" w:space="0" w:color="auto"/>
        <w:bottom w:val="none" w:sz="0" w:space="0" w:color="auto"/>
        <w:right w:val="none" w:sz="0" w:space="0" w:color="auto"/>
      </w:divBdr>
    </w:div>
    <w:div w:id="1549222687">
      <w:bodyDiv w:val="1"/>
      <w:marLeft w:val="0"/>
      <w:marRight w:val="0"/>
      <w:marTop w:val="0"/>
      <w:marBottom w:val="0"/>
      <w:divBdr>
        <w:top w:val="none" w:sz="0" w:space="0" w:color="auto"/>
        <w:left w:val="none" w:sz="0" w:space="0" w:color="auto"/>
        <w:bottom w:val="none" w:sz="0" w:space="0" w:color="auto"/>
        <w:right w:val="none" w:sz="0" w:space="0" w:color="auto"/>
      </w:divBdr>
    </w:div>
    <w:div w:id="1550531945">
      <w:bodyDiv w:val="1"/>
      <w:marLeft w:val="0"/>
      <w:marRight w:val="0"/>
      <w:marTop w:val="0"/>
      <w:marBottom w:val="0"/>
      <w:divBdr>
        <w:top w:val="none" w:sz="0" w:space="0" w:color="auto"/>
        <w:left w:val="none" w:sz="0" w:space="0" w:color="auto"/>
        <w:bottom w:val="none" w:sz="0" w:space="0" w:color="auto"/>
        <w:right w:val="none" w:sz="0" w:space="0" w:color="auto"/>
      </w:divBdr>
    </w:div>
    <w:div w:id="1553079847">
      <w:bodyDiv w:val="1"/>
      <w:marLeft w:val="0"/>
      <w:marRight w:val="0"/>
      <w:marTop w:val="0"/>
      <w:marBottom w:val="0"/>
      <w:divBdr>
        <w:top w:val="none" w:sz="0" w:space="0" w:color="auto"/>
        <w:left w:val="none" w:sz="0" w:space="0" w:color="auto"/>
        <w:bottom w:val="none" w:sz="0" w:space="0" w:color="auto"/>
        <w:right w:val="none" w:sz="0" w:space="0" w:color="auto"/>
      </w:divBdr>
    </w:div>
    <w:div w:id="1558970810">
      <w:bodyDiv w:val="1"/>
      <w:marLeft w:val="0"/>
      <w:marRight w:val="0"/>
      <w:marTop w:val="0"/>
      <w:marBottom w:val="0"/>
      <w:divBdr>
        <w:top w:val="none" w:sz="0" w:space="0" w:color="auto"/>
        <w:left w:val="none" w:sz="0" w:space="0" w:color="auto"/>
        <w:bottom w:val="none" w:sz="0" w:space="0" w:color="auto"/>
        <w:right w:val="none" w:sz="0" w:space="0" w:color="auto"/>
      </w:divBdr>
    </w:div>
    <w:div w:id="1559900377">
      <w:bodyDiv w:val="1"/>
      <w:marLeft w:val="0"/>
      <w:marRight w:val="0"/>
      <w:marTop w:val="0"/>
      <w:marBottom w:val="0"/>
      <w:divBdr>
        <w:top w:val="none" w:sz="0" w:space="0" w:color="auto"/>
        <w:left w:val="none" w:sz="0" w:space="0" w:color="auto"/>
        <w:bottom w:val="none" w:sz="0" w:space="0" w:color="auto"/>
        <w:right w:val="none" w:sz="0" w:space="0" w:color="auto"/>
      </w:divBdr>
    </w:div>
    <w:div w:id="1566719758">
      <w:bodyDiv w:val="1"/>
      <w:marLeft w:val="0"/>
      <w:marRight w:val="0"/>
      <w:marTop w:val="0"/>
      <w:marBottom w:val="0"/>
      <w:divBdr>
        <w:top w:val="none" w:sz="0" w:space="0" w:color="auto"/>
        <w:left w:val="none" w:sz="0" w:space="0" w:color="auto"/>
        <w:bottom w:val="none" w:sz="0" w:space="0" w:color="auto"/>
        <w:right w:val="none" w:sz="0" w:space="0" w:color="auto"/>
      </w:divBdr>
      <w:divsChild>
        <w:div w:id="439932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146552">
      <w:bodyDiv w:val="1"/>
      <w:marLeft w:val="0"/>
      <w:marRight w:val="0"/>
      <w:marTop w:val="0"/>
      <w:marBottom w:val="0"/>
      <w:divBdr>
        <w:top w:val="none" w:sz="0" w:space="0" w:color="auto"/>
        <w:left w:val="none" w:sz="0" w:space="0" w:color="auto"/>
        <w:bottom w:val="none" w:sz="0" w:space="0" w:color="auto"/>
        <w:right w:val="none" w:sz="0" w:space="0" w:color="auto"/>
      </w:divBdr>
    </w:div>
    <w:div w:id="1593319720">
      <w:bodyDiv w:val="1"/>
      <w:marLeft w:val="0"/>
      <w:marRight w:val="0"/>
      <w:marTop w:val="0"/>
      <w:marBottom w:val="0"/>
      <w:divBdr>
        <w:top w:val="none" w:sz="0" w:space="0" w:color="auto"/>
        <w:left w:val="none" w:sz="0" w:space="0" w:color="auto"/>
        <w:bottom w:val="none" w:sz="0" w:space="0" w:color="auto"/>
        <w:right w:val="none" w:sz="0" w:space="0" w:color="auto"/>
      </w:divBdr>
    </w:div>
    <w:div w:id="1597708164">
      <w:bodyDiv w:val="1"/>
      <w:marLeft w:val="0"/>
      <w:marRight w:val="0"/>
      <w:marTop w:val="0"/>
      <w:marBottom w:val="0"/>
      <w:divBdr>
        <w:top w:val="none" w:sz="0" w:space="0" w:color="auto"/>
        <w:left w:val="none" w:sz="0" w:space="0" w:color="auto"/>
        <w:bottom w:val="none" w:sz="0" w:space="0" w:color="auto"/>
        <w:right w:val="none" w:sz="0" w:space="0" w:color="auto"/>
      </w:divBdr>
    </w:div>
    <w:div w:id="1602374705">
      <w:bodyDiv w:val="1"/>
      <w:marLeft w:val="0"/>
      <w:marRight w:val="0"/>
      <w:marTop w:val="0"/>
      <w:marBottom w:val="0"/>
      <w:divBdr>
        <w:top w:val="none" w:sz="0" w:space="0" w:color="auto"/>
        <w:left w:val="none" w:sz="0" w:space="0" w:color="auto"/>
        <w:bottom w:val="none" w:sz="0" w:space="0" w:color="auto"/>
        <w:right w:val="none" w:sz="0" w:space="0" w:color="auto"/>
      </w:divBdr>
    </w:div>
    <w:div w:id="1606762809">
      <w:bodyDiv w:val="1"/>
      <w:marLeft w:val="0"/>
      <w:marRight w:val="0"/>
      <w:marTop w:val="0"/>
      <w:marBottom w:val="0"/>
      <w:divBdr>
        <w:top w:val="none" w:sz="0" w:space="0" w:color="auto"/>
        <w:left w:val="none" w:sz="0" w:space="0" w:color="auto"/>
        <w:bottom w:val="none" w:sz="0" w:space="0" w:color="auto"/>
        <w:right w:val="none" w:sz="0" w:space="0" w:color="auto"/>
      </w:divBdr>
    </w:div>
    <w:div w:id="1611736845">
      <w:bodyDiv w:val="1"/>
      <w:marLeft w:val="0"/>
      <w:marRight w:val="0"/>
      <w:marTop w:val="0"/>
      <w:marBottom w:val="0"/>
      <w:divBdr>
        <w:top w:val="none" w:sz="0" w:space="0" w:color="auto"/>
        <w:left w:val="none" w:sz="0" w:space="0" w:color="auto"/>
        <w:bottom w:val="none" w:sz="0" w:space="0" w:color="auto"/>
        <w:right w:val="none" w:sz="0" w:space="0" w:color="auto"/>
      </w:divBdr>
      <w:divsChild>
        <w:div w:id="1283607273">
          <w:marLeft w:val="0"/>
          <w:marRight w:val="0"/>
          <w:marTop w:val="0"/>
          <w:marBottom w:val="0"/>
          <w:divBdr>
            <w:top w:val="none" w:sz="0" w:space="0" w:color="auto"/>
            <w:left w:val="none" w:sz="0" w:space="0" w:color="auto"/>
            <w:bottom w:val="none" w:sz="0" w:space="0" w:color="auto"/>
            <w:right w:val="none" w:sz="0" w:space="0" w:color="auto"/>
          </w:divBdr>
          <w:divsChild>
            <w:div w:id="1587807320">
              <w:marLeft w:val="0"/>
              <w:marRight w:val="0"/>
              <w:marTop w:val="0"/>
              <w:marBottom w:val="0"/>
              <w:divBdr>
                <w:top w:val="none" w:sz="0" w:space="0" w:color="auto"/>
                <w:left w:val="none" w:sz="0" w:space="0" w:color="auto"/>
                <w:bottom w:val="none" w:sz="0" w:space="0" w:color="auto"/>
                <w:right w:val="none" w:sz="0" w:space="0" w:color="auto"/>
              </w:divBdr>
            </w:div>
            <w:div w:id="502167426">
              <w:marLeft w:val="0"/>
              <w:marRight w:val="0"/>
              <w:marTop w:val="0"/>
              <w:marBottom w:val="0"/>
              <w:divBdr>
                <w:top w:val="none" w:sz="0" w:space="0" w:color="auto"/>
                <w:left w:val="none" w:sz="0" w:space="0" w:color="auto"/>
                <w:bottom w:val="none" w:sz="0" w:space="0" w:color="auto"/>
                <w:right w:val="none" w:sz="0" w:space="0" w:color="auto"/>
              </w:divBdr>
            </w:div>
            <w:div w:id="1556432668">
              <w:marLeft w:val="0"/>
              <w:marRight w:val="0"/>
              <w:marTop w:val="0"/>
              <w:marBottom w:val="0"/>
              <w:divBdr>
                <w:top w:val="none" w:sz="0" w:space="0" w:color="auto"/>
                <w:left w:val="none" w:sz="0" w:space="0" w:color="auto"/>
                <w:bottom w:val="none" w:sz="0" w:space="0" w:color="auto"/>
                <w:right w:val="none" w:sz="0" w:space="0" w:color="auto"/>
              </w:divBdr>
            </w:div>
            <w:div w:id="71397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784291">
      <w:bodyDiv w:val="1"/>
      <w:marLeft w:val="0"/>
      <w:marRight w:val="0"/>
      <w:marTop w:val="0"/>
      <w:marBottom w:val="0"/>
      <w:divBdr>
        <w:top w:val="none" w:sz="0" w:space="0" w:color="auto"/>
        <w:left w:val="none" w:sz="0" w:space="0" w:color="auto"/>
        <w:bottom w:val="none" w:sz="0" w:space="0" w:color="auto"/>
        <w:right w:val="none" w:sz="0" w:space="0" w:color="auto"/>
      </w:divBdr>
      <w:divsChild>
        <w:div w:id="1832209629">
          <w:marLeft w:val="0"/>
          <w:marRight w:val="0"/>
          <w:marTop w:val="0"/>
          <w:marBottom w:val="0"/>
          <w:divBdr>
            <w:top w:val="none" w:sz="0" w:space="0" w:color="auto"/>
            <w:left w:val="none" w:sz="0" w:space="0" w:color="auto"/>
            <w:bottom w:val="none" w:sz="0" w:space="0" w:color="auto"/>
            <w:right w:val="none" w:sz="0" w:space="0" w:color="auto"/>
          </w:divBdr>
        </w:div>
      </w:divsChild>
    </w:div>
    <w:div w:id="1623996942">
      <w:bodyDiv w:val="1"/>
      <w:marLeft w:val="0"/>
      <w:marRight w:val="0"/>
      <w:marTop w:val="0"/>
      <w:marBottom w:val="0"/>
      <w:divBdr>
        <w:top w:val="none" w:sz="0" w:space="0" w:color="auto"/>
        <w:left w:val="none" w:sz="0" w:space="0" w:color="auto"/>
        <w:bottom w:val="none" w:sz="0" w:space="0" w:color="auto"/>
        <w:right w:val="none" w:sz="0" w:space="0" w:color="auto"/>
      </w:divBdr>
      <w:divsChild>
        <w:div w:id="2062122342">
          <w:marLeft w:val="-300"/>
          <w:marRight w:val="-300"/>
          <w:marTop w:val="360"/>
          <w:marBottom w:val="360"/>
          <w:divBdr>
            <w:top w:val="none" w:sz="0" w:space="0" w:color="auto"/>
            <w:left w:val="none" w:sz="0" w:space="0" w:color="auto"/>
            <w:bottom w:val="none" w:sz="0" w:space="0" w:color="auto"/>
            <w:right w:val="none" w:sz="0" w:space="0" w:color="auto"/>
          </w:divBdr>
          <w:divsChild>
            <w:div w:id="1730228601">
              <w:marLeft w:val="0"/>
              <w:marRight w:val="0"/>
              <w:marTop w:val="240"/>
              <w:marBottom w:val="240"/>
              <w:divBdr>
                <w:top w:val="none" w:sz="0" w:space="0" w:color="auto"/>
                <w:left w:val="single" w:sz="24" w:space="9" w:color="04AA6D"/>
                <w:bottom w:val="none" w:sz="0" w:space="0" w:color="auto"/>
                <w:right w:val="none" w:sz="0" w:space="0" w:color="auto"/>
              </w:divBdr>
            </w:div>
          </w:divsChild>
        </w:div>
      </w:divsChild>
    </w:div>
    <w:div w:id="1626883059">
      <w:bodyDiv w:val="1"/>
      <w:marLeft w:val="0"/>
      <w:marRight w:val="0"/>
      <w:marTop w:val="0"/>
      <w:marBottom w:val="0"/>
      <w:divBdr>
        <w:top w:val="none" w:sz="0" w:space="0" w:color="auto"/>
        <w:left w:val="none" w:sz="0" w:space="0" w:color="auto"/>
        <w:bottom w:val="none" w:sz="0" w:space="0" w:color="auto"/>
        <w:right w:val="none" w:sz="0" w:space="0" w:color="auto"/>
      </w:divBdr>
    </w:div>
    <w:div w:id="1646160031">
      <w:bodyDiv w:val="1"/>
      <w:marLeft w:val="0"/>
      <w:marRight w:val="0"/>
      <w:marTop w:val="0"/>
      <w:marBottom w:val="0"/>
      <w:divBdr>
        <w:top w:val="none" w:sz="0" w:space="0" w:color="auto"/>
        <w:left w:val="none" w:sz="0" w:space="0" w:color="auto"/>
        <w:bottom w:val="none" w:sz="0" w:space="0" w:color="auto"/>
        <w:right w:val="none" w:sz="0" w:space="0" w:color="auto"/>
      </w:divBdr>
    </w:div>
    <w:div w:id="1647198281">
      <w:bodyDiv w:val="1"/>
      <w:marLeft w:val="0"/>
      <w:marRight w:val="0"/>
      <w:marTop w:val="0"/>
      <w:marBottom w:val="0"/>
      <w:divBdr>
        <w:top w:val="none" w:sz="0" w:space="0" w:color="auto"/>
        <w:left w:val="none" w:sz="0" w:space="0" w:color="auto"/>
        <w:bottom w:val="none" w:sz="0" w:space="0" w:color="auto"/>
        <w:right w:val="none" w:sz="0" w:space="0" w:color="auto"/>
      </w:divBdr>
    </w:div>
    <w:div w:id="1650283754">
      <w:bodyDiv w:val="1"/>
      <w:marLeft w:val="0"/>
      <w:marRight w:val="0"/>
      <w:marTop w:val="0"/>
      <w:marBottom w:val="0"/>
      <w:divBdr>
        <w:top w:val="none" w:sz="0" w:space="0" w:color="auto"/>
        <w:left w:val="none" w:sz="0" w:space="0" w:color="auto"/>
        <w:bottom w:val="none" w:sz="0" w:space="0" w:color="auto"/>
        <w:right w:val="none" w:sz="0" w:space="0" w:color="auto"/>
      </w:divBdr>
    </w:div>
    <w:div w:id="1651639557">
      <w:bodyDiv w:val="1"/>
      <w:marLeft w:val="0"/>
      <w:marRight w:val="0"/>
      <w:marTop w:val="0"/>
      <w:marBottom w:val="0"/>
      <w:divBdr>
        <w:top w:val="none" w:sz="0" w:space="0" w:color="auto"/>
        <w:left w:val="none" w:sz="0" w:space="0" w:color="auto"/>
        <w:bottom w:val="none" w:sz="0" w:space="0" w:color="auto"/>
        <w:right w:val="none" w:sz="0" w:space="0" w:color="auto"/>
      </w:divBdr>
    </w:div>
    <w:div w:id="1652976179">
      <w:bodyDiv w:val="1"/>
      <w:marLeft w:val="0"/>
      <w:marRight w:val="0"/>
      <w:marTop w:val="0"/>
      <w:marBottom w:val="0"/>
      <w:divBdr>
        <w:top w:val="none" w:sz="0" w:space="0" w:color="auto"/>
        <w:left w:val="none" w:sz="0" w:space="0" w:color="auto"/>
        <w:bottom w:val="none" w:sz="0" w:space="0" w:color="auto"/>
        <w:right w:val="none" w:sz="0" w:space="0" w:color="auto"/>
      </w:divBdr>
    </w:div>
    <w:div w:id="1661689487">
      <w:bodyDiv w:val="1"/>
      <w:marLeft w:val="0"/>
      <w:marRight w:val="0"/>
      <w:marTop w:val="0"/>
      <w:marBottom w:val="0"/>
      <w:divBdr>
        <w:top w:val="none" w:sz="0" w:space="0" w:color="auto"/>
        <w:left w:val="none" w:sz="0" w:space="0" w:color="auto"/>
        <w:bottom w:val="none" w:sz="0" w:space="0" w:color="auto"/>
        <w:right w:val="none" w:sz="0" w:space="0" w:color="auto"/>
      </w:divBdr>
    </w:div>
    <w:div w:id="1666282395">
      <w:bodyDiv w:val="1"/>
      <w:marLeft w:val="0"/>
      <w:marRight w:val="0"/>
      <w:marTop w:val="0"/>
      <w:marBottom w:val="0"/>
      <w:divBdr>
        <w:top w:val="none" w:sz="0" w:space="0" w:color="auto"/>
        <w:left w:val="none" w:sz="0" w:space="0" w:color="auto"/>
        <w:bottom w:val="none" w:sz="0" w:space="0" w:color="auto"/>
        <w:right w:val="none" w:sz="0" w:space="0" w:color="auto"/>
      </w:divBdr>
      <w:divsChild>
        <w:div w:id="1208880285">
          <w:marLeft w:val="0"/>
          <w:marRight w:val="0"/>
          <w:marTop w:val="0"/>
          <w:marBottom w:val="0"/>
          <w:divBdr>
            <w:top w:val="none" w:sz="0" w:space="0" w:color="auto"/>
            <w:left w:val="none" w:sz="0" w:space="0" w:color="auto"/>
            <w:bottom w:val="none" w:sz="0" w:space="0" w:color="auto"/>
            <w:right w:val="none" w:sz="0" w:space="0" w:color="auto"/>
          </w:divBdr>
          <w:divsChild>
            <w:div w:id="460537302">
              <w:marLeft w:val="0"/>
              <w:marRight w:val="0"/>
              <w:marTop w:val="0"/>
              <w:marBottom w:val="0"/>
              <w:divBdr>
                <w:top w:val="none" w:sz="0" w:space="0" w:color="auto"/>
                <w:left w:val="none" w:sz="0" w:space="0" w:color="auto"/>
                <w:bottom w:val="none" w:sz="0" w:space="0" w:color="auto"/>
                <w:right w:val="none" w:sz="0" w:space="0" w:color="auto"/>
              </w:divBdr>
              <w:divsChild>
                <w:div w:id="1007253016">
                  <w:marLeft w:val="0"/>
                  <w:marRight w:val="0"/>
                  <w:marTop w:val="0"/>
                  <w:marBottom w:val="0"/>
                  <w:divBdr>
                    <w:top w:val="none" w:sz="0" w:space="0" w:color="auto"/>
                    <w:left w:val="none" w:sz="0" w:space="0" w:color="auto"/>
                    <w:bottom w:val="none" w:sz="0" w:space="0" w:color="auto"/>
                    <w:right w:val="none" w:sz="0" w:space="0" w:color="auto"/>
                  </w:divBdr>
                  <w:divsChild>
                    <w:div w:id="1716272811">
                      <w:marLeft w:val="0"/>
                      <w:marRight w:val="0"/>
                      <w:marTop w:val="0"/>
                      <w:marBottom w:val="0"/>
                      <w:divBdr>
                        <w:top w:val="none" w:sz="0" w:space="0" w:color="auto"/>
                        <w:left w:val="none" w:sz="0" w:space="0" w:color="auto"/>
                        <w:bottom w:val="none" w:sz="0" w:space="0" w:color="auto"/>
                        <w:right w:val="none" w:sz="0" w:space="0" w:color="auto"/>
                      </w:divBdr>
                      <w:divsChild>
                        <w:div w:id="195314211">
                          <w:marLeft w:val="0"/>
                          <w:marRight w:val="0"/>
                          <w:marTop w:val="0"/>
                          <w:marBottom w:val="0"/>
                          <w:divBdr>
                            <w:top w:val="none" w:sz="0" w:space="0" w:color="auto"/>
                            <w:left w:val="none" w:sz="0" w:space="0" w:color="auto"/>
                            <w:bottom w:val="none" w:sz="0" w:space="0" w:color="auto"/>
                            <w:right w:val="none" w:sz="0" w:space="0" w:color="auto"/>
                          </w:divBdr>
                          <w:divsChild>
                            <w:div w:id="38556515">
                              <w:marLeft w:val="0"/>
                              <w:marRight w:val="0"/>
                              <w:marTop w:val="0"/>
                              <w:marBottom w:val="0"/>
                              <w:divBdr>
                                <w:top w:val="none" w:sz="0" w:space="0" w:color="auto"/>
                                <w:left w:val="none" w:sz="0" w:space="0" w:color="auto"/>
                                <w:bottom w:val="none" w:sz="0" w:space="0" w:color="auto"/>
                                <w:right w:val="none" w:sz="0" w:space="0" w:color="auto"/>
                              </w:divBdr>
                              <w:divsChild>
                                <w:div w:id="146560593">
                                  <w:marLeft w:val="0"/>
                                  <w:marRight w:val="0"/>
                                  <w:marTop w:val="0"/>
                                  <w:marBottom w:val="0"/>
                                  <w:divBdr>
                                    <w:top w:val="none" w:sz="0" w:space="0" w:color="auto"/>
                                    <w:left w:val="none" w:sz="0" w:space="0" w:color="auto"/>
                                    <w:bottom w:val="none" w:sz="0" w:space="0" w:color="auto"/>
                                    <w:right w:val="none" w:sz="0" w:space="0" w:color="auto"/>
                                  </w:divBdr>
                                  <w:divsChild>
                                    <w:div w:id="171115817">
                                      <w:marLeft w:val="0"/>
                                      <w:marRight w:val="0"/>
                                      <w:marTop w:val="0"/>
                                      <w:marBottom w:val="0"/>
                                      <w:divBdr>
                                        <w:top w:val="none" w:sz="0" w:space="0" w:color="auto"/>
                                        <w:left w:val="none" w:sz="0" w:space="0" w:color="auto"/>
                                        <w:bottom w:val="none" w:sz="0" w:space="0" w:color="auto"/>
                                        <w:right w:val="none" w:sz="0" w:space="0" w:color="auto"/>
                                      </w:divBdr>
                                      <w:divsChild>
                                        <w:div w:id="539561121">
                                          <w:marLeft w:val="0"/>
                                          <w:marRight w:val="0"/>
                                          <w:marTop w:val="0"/>
                                          <w:marBottom w:val="0"/>
                                          <w:divBdr>
                                            <w:top w:val="none" w:sz="0" w:space="0" w:color="auto"/>
                                            <w:left w:val="none" w:sz="0" w:space="0" w:color="auto"/>
                                            <w:bottom w:val="none" w:sz="0" w:space="0" w:color="auto"/>
                                            <w:right w:val="none" w:sz="0" w:space="0" w:color="auto"/>
                                          </w:divBdr>
                                          <w:divsChild>
                                            <w:div w:id="385374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038836">
          <w:marLeft w:val="0"/>
          <w:marRight w:val="0"/>
          <w:marTop w:val="0"/>
          <w:marBottom w:val="0"/>
          <w:divBdr>
            <w:top w:val="none" w:sz="0" w:space="0" w:color="auto"/>
            <w:left w:val="none" w:sz="0" w:space="0" w:color="auto"/>
            <w:bottom w:val="none" w:sz="0" w:space="0" w:color="auto"/>
            <w:right w:val="none" w:sz="0" w:space="0" w:color="auto"/>
          </w:divBdr>
          <w:divsChild>
            <w:div w:id="135532172">
              <w:marLeft w:val="0"/>
              <w:marRight w:val="0"/>
              <w:marTop w:val="0"/>
              <w:marBottom w:val="0"/>
              <w:divBdr>
                <w:top w:val="none" w:sz="0" w:space="0" w:color="auto"/>
                <w:left w:val="none" w:sz="0" w:space="0" w:color="auto"/>
                <w:bottom w:val="none" w:sz="0" w:space="0" w:color="auto"/>
                <w:right w:val="none" w:sz="0" w:space="0" w:color="auto"/>
              </w:divBdr>
              <w:divsChild>
                <w:div w:id="79327383">
                  <w:marLeft w:val="0"/>
                  <w:marRight w:val="0"/>
                  <w:marTop w:val="0"/>
                  <w:marBottom w:val="0"/>
                  <w:divBdr>
                    <w:top w:val="none" w:sz="0" w:space="0" w:color="auto"/>
                    <w:left w:val="none" w:sz="0" w:space="0" w:color="auto"/>
                    <w:bottom w:val="none" w:sz="0" w:space="0" w:color="auto"/>
                    <w:right w:val="none" w:sz="0" w:space="0" w:color="auto"/>
                  </w:divBdr>
                  <w:divsChild>
                    <w:div w:id="899098196">
                      <w:marLeft w:val="0"/>
                      <w:marRight w:val="0"/>
                      <w:marTop w:val="0"/>
                      <w:marBottom w:val="0"/>
                      <w:divBdr>
                        <w:top w:val="none" w:sz="0" w:space="0" w:color="auto"/>
                        <w:left w:val="none" w:sz="0" w:space="0" w:color="auto"/>
                        <w:bottom w:val="none" w:sz="0" w:space="0" w:color="auto"/>
                        <w:right w:val="none" w:sz="0" w:space="0" w:color="auto"/>
                      </w:divBdr>
                      <w:divsChild>
                        <w:div w:id="731460970">
                          <w:marLeft w:val="0"/>
                          <w:marRight w:val="0"/>
                          <w:marTop w:val="0"/>
                          <w:marBottom w:val="0"/>
                          <w:divBdr>
                            <w:top w:val="none" w:sz="0" w:space="0" w:color="auto"/>
                            <w:left w:val="none" w:sz="0" w:space="0" w:color="auto"/>
                            <w:bottom w:val="none" w:sz="0" w:space="0" w:color="auto"/>
                            <w:right w:val="none" w:sz="0" w:space="0" w:color="auto"/>
                          </w:divBdr>
                          <w:divsChild>
                            <w:div w:id="1290817659">
                              <w:marLeft w:val="0"/>
                              <w:marRight w:val="0"/>
                              <w:marTop w:val="0"/>
                              <w:marBottom w:val="0"/>
                              <w:divBdr>
                                <w:top w:val="none" w:sz="0" w:space="0" w:color="auto"/>
                                <w:left w:val="none" w:sz="0" w:space="0" w:color="auto"/>
                                <w:bottom w:val="none" w:sz="0" w:space="0" w:color="auto"/>
                                <w:right w:val="none" w:sz="0" w:space="0" w:color="auto"/>
                              </w:divBdr>
                              <w:divsChild>
                                <w:div w:id="1669409403">
                                  <w:marLeft w:val="0"/>
                                  <w:marRight w:val="0"/>
                                  <w:marTop w:val="0"/>
                                  <w:marBottom w:val="0"/>
                                  <w:divBdr>
                                    <w:top w:val="none" w:sz="0" w:space="0" w:color="auto"/>
                                    <w:left w:val="none" w:sz="0" w:space="0" w:color="auto"/>
                                    <w:bottom w:val="none" w:sz="0" w:space="0" w:color="auto"/>
                                    <w:right w:val="none" w:sz="0" w:space="0" w:color="auto"/>
                                  </w:divBdr>
                                  <w:divsChild>
                                    <w:div w:id="507066104">
                                      <w:marLeft w:val="0"/>
                                      <w:marRight w:val="0"/>
                                      <w:marTop w:val="0"/>
                                      <w:marBottom w:val="0"/>
                                      <w:divBdr>
                                        <w:top w:val="none" w:sz="0" w:space="0" w:color="auto"/>
                                        <w:left w:val="none" w:sz="0" w:space="0" w:color="auto"/>
                                        <w:bottom w:val="none" w:sz="0" w:space="0" w:color="auto"/>
                                        <w:right w:val="none" w:sz="0" w:space="0" w:color="auto"/>
                                      </w:divBdr>
                                      <w:divsChild>
                                        <w:div w:id="1934320191">
                                          <w:marLeft w:val="0"/>
                                          <w:marRight w:val="0"/>
                                          <w:marTop w:val="0"/>
                                          <w:marBottom w:val="0"/>
                                          <w:divBdr>
                                            <w:top w:val="none" w:sz="0" w:space="0" w:color="auto"/>
                                            <w:left w:val="none" w:sz="0" w:space="0" w:color="auto"/>
                                            <w:bottom w:val="none" w:sz="0" w:space="0" w:color="auto"/>
                                            <w:right w:val="none" w:sz="0" w:space="0" w:color="auto"/>
                                          </w:divBdr>
                                          <w:divsChild>
                                            <w:div w:id="507866030">
                                              <w:marLeft w:val="0"/>
                                              <w:marRight w:val="0"/>
                                              <w:marTop w:val="0"/>
                                              <w:marBottom w:val="0"/>
                                              <w:divBdr>
                                                <w:top w:val="none" w:sz="0" w:space="0" w:color="auto"/>
                                                <w:left w:val="none" w:sz="0" w:space="0" w:color="auto"/>
                                                <w:bottom w:val="none" w:sz="0" w:space="0" w:color="auto"/>
                                                <w:right w:val="none" w:sz="0" w:space="0" w:color="auto"/>
                                              </w:divBdr>
                                              <w:divsChild>
                                                <w:div w:id="1717922677">
                                                  <w:marLeft w:val="0"/>
                                                  <w:marRight w:val="0"/>
                                                  <w:marTop w:val="0"/>
                                                  <w:marBottom w:val="0"/>
                                                  <w:divBdr>
                                                    <w:top w:val="none" w:sz="0" w:space="0" w:color="auto"/>
                                                    <w:left w:val="none" w:sz="0" w:space="0" w:color="auto"/>
                                                    <w:bottom w:val="none" w:sz="0" w:space="0" w:color="auto"/>
                                                    <w:right w:val="none" w:sz="0" w:space="0" w:color="auto"/>
                                                  </w:divBdr>
                                                </w:div>
                                              </w:divsChild>
                                            </w:div>
                                            <w:div w:id="17199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1915640">
          <w:marLeft w:val="0"/>
          <w:marRight w:val="0"/>
          <w:marTop w:val="0"/>
          <w:marBottom w:val="0"/>
          <w:divBdr>
            <w:top w:val="none" w:sz="0" w:space="0" w:color="auto"/>
            <w:left w:val="none" w:sz="0" w:space="0" w:color="auto"/>
            <w:bottom w:val="none" w:sz="0" w:space="0" w:color="auto"/>
            <w:right w:val="none" w:sz="0" w:space="0" w:color="auto"/>
          </w:divBdr>
          <w:divsChild>
            <w:div w:id="2049719761">
              <w:marLeft w:val="0"/>
              <w:marRight w:val="0"/>
              <w:marTop w:val="0"/>
              <w:marBottom w:val="0"/>
              <w:divBdr>
                <w:top w:val="none" w:sz="0" w:space="0" w:color="auto"/>
                <w:left w:val="none" w:sz="0" w:space="0" w:color="auto"/>
                <w:bottom w:val="none" w:sz="0" w:space="0" w:color="auto"/>
                <w:right w:val="none" w:sz="0" w:space="0" w:color="auto"/>
              </w:divBdr>
              <w:divsChild>
                <w:div w:id="1563712835">
                  <w:marLeft w:val="0"/>
                  <w:marRight w:val="0"/>
                  <w:marTop w:val="0"/>
                  <w:marBottom w:val="0"/>
                  <w:divBdr>
                    <w:top w:val="none" w:sz="0" w:space="0" w:color="auto"/>
                    <w:left w:val="none" w:sz="0" w:space="0" w:color="auto"/>
                    <w:bottom w:val="none" w:sz="0" w:space="0" w:color="auto"/>
                    <w:right w:val="none" w:sz="0" w:space="0" w:color="auto"/>
                  </w:divBdr>
                  <w:divsChild>
                    <w:div w:id="783498373">
                      <w:marLeft w:val="0"/>
                      <w:marRight w:val="0"/>
                      <w:marTop w:val="0"/>
                      <w:marBottom w:val="0"/>
                      <w:divBdr>
                        <w:top w:val="none" w:sz="0" w:space="0" w:color="auto"/>
                        <w:left w:val="none" w:sz="0" w:space="0" w:color="auto"/>
                        <w:bottom w:val="none" w:sz="0" w:space="0" w:color="auto"/>
                        <w:right w:val="none" w:sz="0" w:space="0" w:color="auto"/>
                      </w:divBdr>
                      <w:divsChild>
                        <w:div w:id="1820883097">
                          <w:marLeft w:val="0"/>
                          <w:marRight w:val="0"/>
                          <w:marTop w:val="0"/>
                          <w:marBottom w:val="0"/>
                          <w:divBdr>
                            <w:top w:val="none" w:sz="0" w:space="0" w:color="auto"/>
                            <w:left w:val="none" w:sz="0" w:space="0" w:color="auto"/>
                            <w:bottom w:val="none" w:sz="0" w:space="0" w:color="auto"/>
                            <w:right w:val="none" w:sz="0" w:space="0" w:color="auto"/>
                          </w:divBdr>
                          <w:divsChild>
                            <w:div w:id="192118475">
                              <w:marLeft w:val="0"/>
                              <w:marRight w:val="0"/>
                              <w:marTop w:val="0"/>
                              <w:marBottom w:val="0"/>
                              <w:divBdr>
                                <w:top w:val="none" w:sz="0" w:space="0" w:color="auto"/>
                                <w:left w:val="none" w:sz="0" w:space="0" w:color="auto"/>
                                <w:bottom w:val="none" w:sz="0" w:space="0" w:color="auto"/>
                                <w:right w:val="none" w:sz="0" w:space="0" w:color="auto"/>
                              </w:divBdr>
                              <w:divsChild>
                                <w:div w:id="108552442">
                                  <w:marLeft w:val="0"/>
                                  <w:marRight w:val="0"/>
                                  <w:marTop w:val="0"/>
                                  <w:marBottom w:val="0"/>
                                  <w:divBdr>
                                    <w:top w:val="none" w:sz="0" w:space="0" w:color="auto"/>
                                    <w:left w:val="none" w:sz="0" w:space="0" w:color="auto"/>
                                    <w:bottom w:val="none" w:sz="0" w:space="0" w:color="auto"/>
                                    <w:right w:val="none" w:sz="0" w:space="0" w:color="auto"/>
                                  </w:divBdr>
                                  <w:divsChild>
                                    <w:div w:id="308174001">
                                      <w:marLeft w:val="0"/>
                                      <w:marRight w:val="0"/>
                                      <w:marTop w:val="0"/>
                                      <w:marBottom w:val="0"/>
                                      <w:divBdr>
                                        <w:top w:val="none" w:sz="0" w:space="0" w:color="auto"/>
                                        <w:left w:val="none" w:sz="0" w:space="0" w:color="auto"/>
                                        <w:bottom w:val="none" w:sz="0" w:space="0" w:color="auto"/>
                                        <w:right w:val="none" w:sz="0" w:space="0" w:color="auto"/>
                                      </w:divBdr>
                                      <w:divsChild>
                                        <w:div w:id="1626885276">
                                          <w:marLeft w:val="0"/>
                                          <w:marRight w:val="0"/>
                                          <w:marTop w:val="0"/>
                                          <w:marBottom w:val="0"/>
                                          <w:divBdr>
                                            <w:top w:val="none" w:sz="0" w:space="0" w:color="auto"/>
                                            <w:left w:val="none" w:sz="0" w:space="0" w:color="auto"/>
                                            <w:bottom w:val="none" w:sz="0" w:space="0" w:color="auto"/>
                                            <w:right w:val="none" w:sz="0" w:space="0" w:color="auto"/>
                                          </w:divBdr>
                                          <w:divsChild>
                                            <w:div w:id="1150755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73531138">
      <w:bodyDiv w:val="1"/>
      <w:marLeft w:val="0"/>
      <w:marRight w:val="0"/>
      <w:marTop w:val="0"/>
      <w:marBottom w:val="0"/>
      <w:divBdr>
        <w:top w:val="none" w:sz="0" w:space="0" w:color="auto"/>
        <w:left w:val="none" w:sz="0" w:space="0" w:color="auto"/>
        <w:bottom w:val="none" w:sz="0" w:space="0" w:color="auto"/>
        <w:right w:val="none" w:sz="0" w:space="0" w:color="auto"/>
      </w:divBdr>
    </w:div>
    <w:div w:id="1673607267">
      <w:bodyDiv w:val="1"/>
      <w:marLeft w:val="0"/>
      <w:marRight w:val="0"/>
      <w:marTop w:val="0"/>
      <w:marBottom w:val="0"/>
      <w:divBdr>
        <w:top w:val="none" w:sz="0" w:space="0" w:color="auto"/>
        <w:left w:val="none" w:sz="0" w:space="0" w:color="auto"/>
        <w:bottom w:val="none" w:sz="0" w:space="0" w:color="auto"/>
        <w:right w:val="none" w:sz="0" w:space="0" w:color="auto"/>
      </w:divBdr>
    </w:div>
    <w:div w:id="1683968390">
      <w:bodyDiv w:val="1"/>
      <w:marLeft w:val="0"/>
      <w:marRight w:val="0"/>
      <w:marTop w:val="0"/>
      <w:marBottom w:val="0"/>
      <w:divBdr>
        <w:top w:val="none" w:sz="0" w:space="0" w:color="auto"/>
        <w:left w:val="none" w:sz="0" w:space="0" w:color="auto"/>
        <w:bottom w:val="none" w:sz="0" w:space="0" w:color="auto"/>
        <w:right w:val="none" w:sz="0" w:space="0" w:color="auto"/>
      </w:divBdr>
    </w:div>
    <w:div w:id="1684474587">
      <w:bodyDiv w:val="1"/>
      <w:marLeft w:val="0"/>
      <w:marRight w:val="0"/>
      <w:marTop w:val="0"/>
      <w:marBottom w:val="0"/>
      <w:divBdr>
        <w:top w:val="none" w:sz="0" w:space="0" w:color="auto"/>
        <w:left w:val="none" w:sz="0" w:space="0" w:color="auto"/>
        <w:bottom w:val="none" w:sz="0" w:space="0" w:color="auto"/>
        <w:right w:val="none" w:sz="0" w:space="0" w:color="auto"/>
      </w:divBdr>
    </w:div>
    <w:div w:id="1707831493">
      <w:bodyDiv w:val="1"/>
      <w:marLeft w:val="0"/>
      <w:marRight w:val="0"/>
      <w:marTop w:val="0"/>
      <w:marBottom w:val="0"/>
      <w:divBdr>
        <w:top w:val="none" w:sz="0" w:space="0" w:color="auto"/>
        <w:left w:val="none" w:sz="0" w:space="0" w:color="auto"/>
        <w:bottom w:val="none" w:sz="0" w:space="0" w:color="auto"/>
        <w:right w:val="none" w:sz="0" w:space="0" w:color="auto"/>
      </w:divBdr>
    </w:div>
    <w:div w:id="1707945758">
      <w:bodyDiv w:val="1"/>
      <w:marLeft w:val="0"/>
      <w:marRight w:val="0"/>
      <w:marTop w:val="0"/>
      <w:marBottom w:val="0"/>
      <w:divBdr>
        <w:top w:val="none" w:sz="0" w:space="0" w:color="auto"/>
        <w:left w:val="none" w:sz="0" w:space="0" w:color="auto"/>
        <w:bottom w:val="none" w:sz="0" w:space="0" w:color="auto"/>
        <w:right w:val="none" w:sz="0" w:space="0" w:color="auto"/>
      </w:divBdr>
    </w:div>
    <w:div w:id="1708599083">
      <w:bodyDiv w:val="1"/>
      <w:marLeft w:val="0"/>
      <w:marRight w:val="0"/>
      <w:marTop w:val="0"/>
      <w:marBottom w:val="0"/>
      <w:divBdr>
        <w:top w:val="none" w:sz="0" w:space="0" w:color="auto"/>
        <w:left w:val="none" w:sz="0" w:space="0" w:color="auto"/>
        <w:bottom w:val="none" w:sz="0" w:space="0" w:color="auto"/>
        <w:right w:val="none" w:sz="0" w:space="0" w:color="auto"/>
      </w:divBdr>
    </w:div>
    <w:div w:id="1725061880">
      <w:bodyDiv w:val="1"/>
      <w:marLeft w:val="0"/>
      <w:marRight w:val="0"/>
      <w:marTop w:val="0"/>
      <w:marBottom w:val="0"/>
      <w:divBdr>
        <w:top w:val="none" w:sz="0" w:space="0" w:color="auto"/>
        <w:left w:val="none" w:sz="0" w:space="0" w:color="auto"/>
        <w:bottom w:val="none" w:sz="0" w:space="0" w:color="auto"/>
        <w:right w:val="none" w:sz="0" w:space="0" w:color="auto"/>
      </w:divBdr>
    </w:div>
    <w:div w:id="1732077820">
      <w:bodyDiv w:val="1"/>
      <w:marLeft w:val="0"/>
      <w:marRight w:val="0"/>
      <w:marTop w:val="0"/>
      <w:marBottom w:val="0"/>
      <w:divBdr>
        <w:top w:val="none" w:sz="0" w:space="0" w:color="auto"/>
        <w:left w:val="none" w:sz="0" w:space="0" w:color="auto"/>
        <w:bottom w:val="none" w:sz="0" w:space="0" w:color="auto"/>
        <w:right w:val="none" w:sz="0" w:space="0" w:color="auto"/>
      </w:divBdr>
    </w:div>
    <w:div w:id="1733656171">
      <w:bodyDiv w:val="1"/>
      <w:marLeft w:val="0"/>
      <w:marRight w:val="0"/>
      <w:marTop w:val="0"/>
      <w:marBottom w:val="0"/>
      <w:divBdr>
        <w:top w:val="none" w:sz="0" w:space="0" w:color="auto"/>
        <w:left w:val="none" w:sz="0" w:space="0" w:color="auto"/>
        <w:bottom w:val="none" w:sz="0" w:space="0" w:color="auto"/>
        <w:right w:val="none" w:sz="0" w:space="0" w:color="auto"/>
      </w:divBdr>
    </w:div>
    <w:div w:id="1736513074">
      <w:bodyDiv w:val="1"/>
      <w:marLeft w:val="0"/>
      <w:marRight w:val="0"/>
      <w:marTop w:val="0"/>
      <w:marBottom w:val="0"/>
      <w:divBdr>
        <w:top w:val="none" w:sz="0" w:space="0" w:color="auto"/>
        <w:left w:val="none" w:sz="0" w:space="0" w:color="auto"/>
        <w:bottom w:val="none" w:sz="0" w:space="0" w:color="auto"/>
        <w:right w:val="none" w:sz="0" w:space="0" w:color="auto"/>
      </w:divBdr>
    </w:div>
    <w:div w:id="1744988586">
      <w:bodyDiv w:val="1"/>
      <w:marLeft w:val="0"/>
      <w:marRight w:val="0"/>
      <w:marTop w:val="0"/>
      <w:marBottom w:val="0"/>
      <w:divBdr>
        <w:top w:val="none" w:sz="0" w:space="0" w:color="auto"/>
        <w:left w:val="none" w:sz="0" w:space="0" w:color="auto"/>
        <w:bottom w:val="none" w:sz="0" w:space="0" w:color="auto"/>
        <w:right w:val="none" w:sz="0" w:space="0" w:color="auto"/>
      </w:divBdr>
    </w:div>
    <w:div w:id="1746419545">
      <w:bodyDiv w:val="1"/>
      <w:marLeft w:val="0"/>
      <w:marRight w:val="0"/>
      <w:marTop w:val="0"/>
      <w:marBottom w:val="0"/>
      <w:divBdr>
        <w:top w:val="none" w:sz="0" w:space="0" w:color="auto"/>
        <w:left w:val="none" w:sz="0" w:space="0" w:color="auto"/>
        <w:bottom w:val="none" w:sz="0" w:space="0" w:color="auto"/>
        <w:right w:val="none" w:sz="0" w:space="0" w:color="auto"/>
      </w:divBdr>
    </w:div>
    <w:div w:id="1746956128">
      <w:bodyDiv w:val="1"/>
      <w:marLeft w:val="0"/>
      <w:marRight w:val="0"/>
      <w:marTop w:val="0"/>
      <w:marBottom w:val="0"/>
      <w:divBdr>
        <w:top w:val="none" w:sz="0" w:space="0" w:color="auto"/>
        <w:left w:val="none" w:sz="0" w:space="0" w:color="auto"/>
        <w:bottom w:val="none" w:sz="0" w:space="0" w:color="auto"/>
        <w:right w:val="none" w:sz="0" w:space="0" w:color="auto"/>
      </w:divBdr>
    </w:div>
    <w:div w:id="1750686426">
      <w:bodyDiv w:val="1"/>
      <w:marLeft w:val="0"/>
      <w:marRight w:val="0"/>
      <w:marTop w:val="0"/>
      <w:marBottom w:val="0"/>
      <w:divBdr>
        <w:top w:val="none" w:sz="0" w:space="0" w:color="auto"/>
        <w:left w:val="none" w:sz="0" w:space="0" w:color="auto"/>
        <w:bottom w:val="none" w:sz="0" w:space="0" w:color="auto"/>
        <w:right w:val="none" w:sz="0" w:space="0" w:color="auto"/>
      </w:divBdr>
    </w:div>
    <w:div w:id="1755666878">
      <w:bodyDiv w:val="1"/>
      <w:marLeft w:val="0"/>
      <w:marRight w:val="0"/>
      <w:marTop w:val="0"/>
      <w:marBottom w:val="0"/>
      <w:divBdr>
        <w:top w:val="none" w:sz="0" w:space="0" w:color="auto"/>
        <w:left w:val="none" w:sz="0" w:space="0" w:color="auto"/>
        <w:bottom w:val="none" w:sz="0" w:space="0" w:color="auto"/>
        <w:right w:val="none" w:sz="0" w:space="0" w:color="auto"/>
      </w:divBdr>
    </w:div>
    <w:div w:id="1758089696">
      <w:bodyDiv w:val="1"/>
      <w:marLeft w:val="0"/>
      <w:marRight w:val="0"/>
      <w:marTop w:val="0"/>
      <w:marBottom w:val="0"/>
      <w:divBdr>
        <w:top w:val="none" w:sz="0" w:space="0" w:color="auto"/>
        <w:left w:val="none" w:sz="0" w:space="0" w:color="auto"/>
        <w:bottom w:val="none" w:sz="0" w:space="0" w:color="auto"/>
        <w:right w:val="none" w:sz="0" w:space="0" w:color="auto"/>
      </w:divBdr>
    </w:div>
    <w:div w:id="1764450226">
      <w:bodyDiv w:val="1"/>
      <w:marLeft w:val="0"/>
      <w:marRight w:val="0"/>
      <w:marTop w:val="0"/>
      <w:marBottom w:val="0"/>
      <w:divBdr>
        <w:top w:val="none" w:sz="0" w:space="0" w:color="auto"/>
        <w:left w:val="none" w:sz="0" w:space="0" w:color="auto"/>
        <w:bottom w:val="none" w:sz="0" w:space="0" w:color="auto"/>
        <w:right w:val="none" w:sz="0" w:space="0" w:color="auto"/>
      </w:divBdr>
    </w:div>
    <w:div w:id="1767651438">
      <w:bodyDiv w:val="1"/>
      <w:marLeft w:val="0"/>
      <w:marRight w:val="0"/>
      <w:marTop w:val="0"/>
      <w:marBottom w:val="0"/>
      <w:divBdr>
        <w:top w:val="none" w:sz="0" w:space="0" w:color="auto"/>
        <w:left w:val="none" w:sz="0" w:space="0" w:color="auto"/>
        <w:bottom w:val="none" w:sz="0" w:space="0" w:color="auto"/>
        <w:right w:val="none" w:sz="0" w:space="0" w:color="auto"/>
      </w:divBdr>
      <w:divsChild>
        <w:div w:id="1944409726">
          <w:marLeft w:val="0"/>
          <w:marRight w:val="0"/>
          <w:marTop w:val="0"/>
          <w:marBottom w:val="0"/>
          <w:divBdr>
            <w:top w:val="none" w:sz="0" w:space="0" w:color="auto"/>
            <w:left w:val="none" w:sz="0" w:space="0" w:color="auto"/>
            <w:bottom w:val="none" w:sz="0" w:space="0" w:color="auto"/>
            <w:right w:val="none" w:sz="0" w:space="0" w:color="auto"/>
          </w:divBdr>
          <w:divsChild>
            <w:div w:id="1565601748">
              <w:marLeft w:val="0"/>
              <w:marRight w:val="0"/>
              <w:marTop w:val="0"/>
              <w:marBottom w:val="0"/>
              <w:divBdr>
                <w:top w:val="none" w:sz="0" w:space="0" w:color="auto"/>
                <w:left w:val="none" w:sz="0" w:space="0" w:color="auto"/>
                <w:bottom w:val="none" w:sz="0" w:space="0" w:color="auto"/>
                <w:right w:val="none" w:sz="0" w:space="0" w:color="auto"/>
              </w:divBdr>
              <w:divsChild>
                <w:div w:id="901066654">
                  <w:marLeft w:val="0"/>
                  <w:marRight w:val="0"/>
                  <w:marTop w:val="0"/>
                  <w:marBottom w:val="0"/>
                  <w:divBdr>
                    <w:top w:val="none" w:sz="0" w:space="0" w:color="auto"/>
                    <w:left w:val="none" w:sz="0" w:space="0" w:color="auto"/>
                    <w:bottom w:val="none" w:sz="0" w:space="0" w:color="auto"/>
                    <w:right w:val="none" w:sz="0" w:space="0" w:color="auto"/>
                  </w:divBdr>
                  <w:divsChild>
                    <w:div w:id="1853954188">
                      <w:marLeft w:val="0"/>
                      <w:marRight w:val="0"/>
                      <w:marTop w:val="0"/>
                      <w:marBottom w:val="0"/>
                      <w:divBdr>
                        <w:top w:val="none" w:sz="0" w:space="0" w:color="auto"/>
                        <w:left w:val="none" w:sz="0" w:space="0" w:color="auto"/>
                        <w:bottom w:val="none" w:sz="0" w:space="0" w:color="auto"/>
                        <w:right w:val="none" w:sz="0" w:space="0" w:color="auto"/>
                      </w:divBdr>
                      <w:divsChild>
                        <w:div w:id="1377269397">
                          <w:marLeft w:val="0"/>
                          <w:marRight w:val="0"/>
                          <w:marTop w:val="0"/>
                          <w:marBottom w:val="0"/>
                          <w:divBdr>
                            <w:top w:val="none" w:sz="0" w:space="0" w:color="auto"/>
                            <w:left w:val="none" w:sz="0" w:space="0" w:color="auto"/>
                            <w:bottom w:val="none" w:sz="0" w:space="0" w:color="auto"/>
                            <w:right w:val="none" w:sz="0" w:space="0" w:color="auto"/>
                          </w:divBdr>
                          <w:divsChild>
                            <w:div w:id="1769738056">
                              <w:marLeft w:val="0"/>
                              <w:marRight w:val="0"/>
                              <w:marTop w:val="0"/>
                              <w:marBottom w:val="0"/>
                              <w:divBdr>
                                <w:top w:val="none" w:sz="0" w:space="0" w:color="auto"/>
                                <w:left w:val="none" w:sz="0" w:space="0" w:color="auto"/>
                                <w:bottom w:val="none" w:sz="0" w:space="0" w:color="auto"/>
                                <w:right w:val="none" w:sz="0" w:space="0" w:color="auto"/>
                              </w:divBdr>
                              <w:divsChild>
                                <w:div w:id="724717977">
                                  <w:marLeft w:val="0"/>
                                  <w:marRight w:val="0"/>
                                  <w:marTop w:val="0"/>
                                  <w:marBottom w:val="0"/>
                                  <w:divBdr>
                                    <w:top w:val="none" w:sz="0" w:space="0" w:color="auto"/>
                                    <w:left w:val="none" w:sz="0" w:space="0" w:color="auto"/>
                                    <w:bottom w:val="none" w:sz="0" w:space="0" w:color="auto"/>
                                    <w:right w:val="none" w:sz="0" w:space="0" w:color="auto"/>
                                  </w:divBdr>
                                  <w:divsChild>
                                    <w:div w:id="568079261">
                                      <w:marLeft w:val="0"/>
                                      <w:marRight w:val="0"/>
                                      <w:marTop w:val="0"/>
                                      <w:marBottom w:val="0"/>
                                      <w:divBdr>
                                        <w:top w:val="none" w:sz="0" w:space="0" w:color="auto"/>
                                        <w:left w:val="none" w:sz="0" w:space="0" w:color="auto"/>
                                        <w:bottom w:val="none" w:sz="0" w:space="0" w:color="auto"/>
                                        <w:right w:val="none" w:sz="0" w:space="0" w:color="auto"/>
                                      </w:divBdr>
                                      <w:divsChild>
                                        <w:div w:id="436097327">
                                          <w:marLeft w:val="0"/>
                                          <w:marRight w:val="0"/>
                                          <w:marTop w:val="0"/>
                                          <w:marBottom w:val="0"/>
                                          <w:divBdr>
                                            <w:top w:val="none" w:sz="0" w:space="0" w:color="auto"/>
                                            <w:left w:val="none" w:sz="0" w:space="0" w:color="auto"/>
                                            <w:bottom w:val="none" w:sz="0" w:space="0" w:color="auto"/>
                                            <w:right w:val="none" w:sz="0" w:space="0" w:color="auto"/>
                                          </w:divBdr>
                                          <w:divsChild>
                                            <w:div w:id="5270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101518">
          <w:marLeft w:val="0"/>
          <w:marRight w:val="0"/>
          <w:marTop w:val="0"/>
          <w:marBottom w:val="0"/>
          <w:divBdr>
            <w:top w:val="none" w:sz="0" w:space="0" w:color="auto"/>
            <w:left w:val="none" w:sz="0" w:space="0" w:color="auto"/>
            <w:bottom w:val="none" w:sz="0" w:space="0" w:color="auto"/>
            <w:right w:val="none" w:sz="0" w:space="0" w:color="auto"/>
          </w:divBdr>
          <w:divsChild>
            <w:div w:id="977608122">
              <w:marLeft w:val="0"/>
              <w:marRight w:val="0"/>
              <w:marTop w:val="0"/>
              <w:marBottom w:val="0"/>
              <w:divBdr>
                <w:top w:val="none" w:sz="0" w:space="0" w:color="auto"/>
                <w:left w:val="none" w:sz="0" w:space="0" w:color="auto"/>
                <w:bottom w:val="none" w:sz="0" w:space="0" w:color="auto"/>
                <w:right w:val="none" w:sz="0" w:space="0" w:color="auto"/>
              </w:divBdr>
              <w:divsChild>
                <w:div w:id="2082948689">
                  <w:marLeft w:val="0"/>
                  <w:marRight w:val="0"/>
                  <w:marTop w:val="0"/>
                  <w:marBottom w:val="0"/>
                  <w:divBdr>
                    <w:top w:val="none" w:sz="0" w:space="0" w:color="auto"/>
                    <w:left w:val="none" w:sz="0" w:space="0" w:color="auto"/>
                    <w:bottom w:val="none" w:sz="0" w:space="0" w:color="auto"/>
                    <w:right w:val="none" w:sz="0" w:space="0" w:color="auto"/>
                  </w:divBdr>
                  <w:divsChild>
                    <w:div w:id="39323321">
                      <w:marLeft w:val="0"/>
                      <w:marRight w:val="0"/>
                      <w:marTop w:val="0"/>
                      <w:marBottom w:val="0"/>
                      <w:divBdr>
                        <w:top w:val="none" w:sz="0" w:space="0" w:color="auto"/>
                        <w:left w:val="none" w:sz="0" w:space="0" w:color="auto"/>
                        <w:bottom w:val="none" w:sz="0" w:space="0" w:color="auto"/>
                        <w:right w:val="none" w:sz="0" w:space="0" w:color="auto"/>
                      </w:divBdr>
                      <w:divsChild>
                        <w:div w:id="921838197">
                          <w:marLeft w:val="0"/>
                          <w:marRight w:val="0"/>
                          <w:marTop w:val="0"/>
                          <w:marBottom w:val="0"/>
                          <w:divBdr>
                            <w:top w:val="none" w:sz="0" w:space="0" w:color="auto"/>
                            <w:left w:val="none" w:sz="0" w:space="0" w:color="auto"/>
                            <w:bottom w:val="none" w:sz="0" w:space="0" w:color="auto"/>
                            <w:right w:val="none" w:sz="0" w:space="0" w:color="auto"/>
                          </w:divBdr>
                          <w:divsChild>
                            <w:div w:id="1286037262">
                              <w:marLeft w:val="0"/>
                              <w:marRight w:val="0"/>
                              <w:marTop w:val="0"/>
                              <w:marBottom w:val="0"/>
                              <w:divBdr>
                                <w:top w:val="none" w:sz="0" w:space="0" w:color="auto"/>
                                <w:left w:val="none" w:sz="0" w:space="0" w:color="auto"/>
                                <w:bottom w:val="none" w:sz="0" w:space="0" w:color="auto"/>
                                <w:right w:val="none" w:sz="0" w:space="0" w:color="auto"/>
                              </w:divBdr>
                              <w:divsChild>
                                <w:div w:id="666401048">
                                  <w:marLeft w:val="0"/>
                                  <w:marRight w:val="0"/>
                                  <w:marTop w:val="0"/>
                                  <w:marBottom w:val="0"/>
                                  <w:divBdr>
                                    <w:top w:val="none" w:sz="0" w:space="0" w:color="auto"/>
                                    <w:left w:val="none" w:sz="0" w:space="0" w:color="auto"/>
                                    <w:bottom w:val="none" w:sz="0" w:space="0" w:color="auto"/>
                                    <w:right w:val="none" w:sz="0" w:space="0" w:color="auto"/>
                                  </w:divBdr>
                                  <w:divsChild>
                                    <w:div w:id="106780239">
                                      <w:marLeft w:val="0"/>
                                      <w:marRight w:val="0"/>
                                      <w:marTop w:val="0"/>
                                      <w:marBottom w:val="0"/>
                                      <w:divBdr>
                                        <w:top w:val="none" w:sz="0" w:space="0" w:color="auto"/>
                                        <w:left w:val="none" w:sz="0" w:space="0" w:color="auto"/>
                                        <w:bottom w:val="none" w:sz="0" w:space="0" w:color="auto"/>
                                        <w:right w:val="none" w:sz="0" w:space="0" w:color="auto"/>
                                      </w:divBdr>
                                      <w:divsChild>
                                        <w:div w:id="1609849499">
                                          <w:marLeft w:val="0"/>
                                          <w:marRight w:val="0"/>
                                          <w:marTop w:val="0"/>
                                          <w:marBottom w:val="0"/>
                                          <w:divBdr>
                                            <w:top w:val="none" w:sz="0" w:space="0" w:color="auto"/>
                                            <w:left w:val="none" w:sz="0" w:space="0" w:color="auto"/>
                                            <w:bottom w:val="none" w:sz="0" w:space="0" w:color="auto"/>
                                            <w:right w:val="none" w:sz="0" w:space="0" w:color="auto"/>
                                          </w:divBdr>
                                          <w:divsChild>
                                            <w:div w:id="106151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67800261">
      <w:bodyDiv w:val="1"/>
      <w:marLeft w:val="0"/>
      <w:marRight w:val="0"/>
      <w:marTop w:val="0"/>
      <w:marBottom w:val="0"/>
      <w:divBdr>
        <w:top w:val="none" w:sz="0" w:space="0" w:color="auto"/>
        <w:left w:val="none" w:sz="0" w:space="0" w:color="auto"/>
        <w:bottom w:val="none" w:sz="0" w:space="0" w:color="auto"/>
        <w:right w:val="none" w:sz="0" w:space="0" w:color="auto"/>
      </w:divBdr>
    </w:div>
    <w:div w:id="1767847280">
      <w:bodyDiv w:val="1"/>
      <w:marLeft w:val="0"/>
      <w:marRight w:val="0"/>
      <w:marTop w:val="0"/>
      <w:marBottom w:val="0"/>
      <w:divBdr>
        <w:top w:val="none" w:sz="0" w:space="0" w:color="auto"/>
        <w:left w:val="none" w:sz="0" w:space="0" w:color="auto"/>
        <w:bottom w:val="none" w:sz="0" w:space="0" w:color="auto"/>
        <w:right w:val="none" w:sz="0" w:space="0" w:color="auto"/>
      </w:divBdr>
    </w:div>
    <w:div w:id="1770273120">
      <w:bodyDiv w:val="1"/>
      <w:marLeft w:val="0"/>
      <w:marRight w:val="0"/>
      <w:marTop w:val="0"/>
      <w:marBottom w:val="0"/>
      <w:divBdr>
        <w:top w:val="none" w:sz="0" w:space="0" w:color="auto"/>
        <w:left w:val="none" w:sz="0" w:space="0" w:color="auto"/>
        <w:bottom w:val="none" w:sz="0" w:space="0" w:color="auto"/>
        <w:right w:val="none" w:sz="0" w:space="0" w:color="auto"/>
      </w:divBdr>
      <w:divsChild>
        <w:div w:id="525679947">
          <w:marLeft w:val="0"/>
          <w:marRight w:val="0"/>
          <w:marTop w:val="0"/>
          <w:marBottom w:val="0"/>
          <w:divBdr>
            <w:top w:val="none" w:sz="0" w:space="0" w:color="auto"/>
            <w:left w:val="none" w:sz="0" w:space="0" w:color="auto"/>
            <w:bottom w:val="none" w:sz="0" w:space="0" w:color="auto"/>
            <w:right w:val="none" w:sz="0" w:space="0" w:color="auto"/>
          </w:divBdr>
          <w:divsChild>
            <w:div w:id="1169708893">
              <w:marLeft w:val="0"/>
              <w:marRight w:val="0"/>
              <w:marTop w:val="0"/>
              <w:marBottom w:val="0"/>
              <w:divBdr>
                <w:top w:val="none" w:sz="0" w:space="0" w:color="auto"/>
                <w:left w:val="none" w:sz="0" w:space="0" w:color="auto"/>
                <w:bottom w:val="none" w:sz="0" w:space="0" w:color="auto"/>
                <w:right w:val="none" w:sz="0" w:space="0" w:color="auto"/>
              </w:divBdr>
              <w:divsChild>
                <w:div w:id="189989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647091">
      <w:bodyDiv w:val="1"/>
      <w:marLeft w:val="0"/>
      <w:marRight w:val="0"/>
      <w:marTop w:val="0"/>
      <w:marBottom w:val="0"/>
      <w:divBdr>
        <w:top w:val="none" w:sz="0" w:space="0" w:color="auto"/>
        <w:left w:val="none" w:sz="0" w:space="0" w:color="auto"/>
        <w:bottom w:val="none" w:sz="0" w:space="0" w:color="auto"/>
        <w:right w:val="none" w:sz="0" w:space="0" w:color="auto"/>
      </w:divBdr>
    </w:div>
    <w:div w:id="1788888915">
      <w:bodyDiv w:val="1"/>
      <w:marLeft w:val="0"/>
      <w:marRight w:val="0"/>
      <w:marTop w:val="0"/>
      <w:marBottom w:val="0"/>
      <w:divBdr>
        <w:top w:val="none" w:sz="0" w:space="0" w:color="auto"/>
        <w:left w:val="none" w:sz="0" w:space="0" w:color="auto"/>
        <w:bottom w:val="none" w:sz="0" w:space="0" w:color="auto"/>
        <w:right w:val="none" w:sz="0" w:space="0" w:color="auto"/>
      </w:divBdr>
    </w:div>
    <w:div w:id="1789274432">
      <w:bodyDiv w:val="1"/>
      <w:marLeft w:val="0"/>
      <w:marRight w:val="0"/>
      <w:marTop w:val="0"/>
      <w:marBottom w:val="0"/>
      <w:divBdr>
        <w:top w:val="none" w:sz="0" w:space="0" w:color="auto"/>
        <w:left w:val="none" w:sz="0" w:space="0" w:color="auto"/>
        <w:bottom w:val="none" w:sz="0" w:space="0" w:color="auto"/>
        <w:right w:val="none" w:sz="0" w:space="0" w:color="auto"/>
      </w:divBdr>
    </w:div>
    <w:div w:id="1793475013">
      <w:bodyDiv w:val="1"/>
      <w:marLeft w:val="0"/>
      <w:marRight w:val="0"/>
      <w:marTop w:val="0"/>
      <w:marBottom w:val="0"/>
      <w:divBdr>
        <w:top w:val="none" w:sz="0" w:space="0" w:color="auto"/>
        <w:left w:val="none" w:sz="0" w:space="0" w:color="auto"/>
        <w:bottom w:val="none" w:sz="0" w:space="0" w:color="auto"/>
        <w:right w:val="none" w:sz="0" w:space="0" w:color="auto"/>
      </w:divBdr>
    </w:div>
    <w:div w:id="1797017316">
      <w:bodyDiv w:val="1"/>
      <w:marLeft w:val="0"/>
      <w:marRight w:val="0"/>
      <w:marTop w:val="0"/>
      <w:marBottom w:val="0"/>
      <w:divBdr>
        <w:top w:val="none" w:sz="0" w:space="0" w:color="auto"/>
        <w:left w:val="none" w:sz="0" w:space="0" w:color="auto"/>
        <w:bottom w:val="none" w:sz="0" w:space="0" w:color="auto"/>
        <w:right w:val="none" w:sz="0" w:space="0" w:color="auto"/>
      </w:divBdr>
    </w:div>
    <w:div w:id="1813718862">
      <w:bodyDiv w:val="1"/>
      <w:marLeft w:val="0"/>
      <w:marRight w:val="0"/>
      <w:marTop w:val="0"/>
      <w:marBottom w:val="0"/>
      <w:divBdr>
        <w:top w:val="none" w:sz="0" w:space="0" w:color="auto"/>
        <w:left w:val="none" w:sz="0" w:space="0" w:color="auto"/>
        <w:bottom w:val="none" w:sz="0" w:space="0" w:color="auto"/>
        <w:right w:val="none" w:sz="0" w:space="0" w:color="auto"/>
      </w:divBdr>
    </w:div>
    <w:div w:id="1817410007">
      <w:bodyDiv w:val="1"/>
      <w:marLeft w:val="0"/>
      <w:marRight w:val="0"/>
      <w:marTop w:val="0"/>
      <w:marBottom w:val="0"/>
      <w:divBdr>
        <w:top w:val="none" w:sz="0" w:space="0" w:color="auto"/>
        <w:left w:val="none" w:sz="0" w:space="0" w:color="auto"/>
        <w:bottom w:val="none" w:sz="0" w:space="0" w:color="auto"/>
        <w:right w:val="none" w:sz="0" w:space="0" w:color="auto"/>
      </w:divBdr>
    </w:div>
    <w:div w:id="1817644730">
      <w:bodyDiv w:val="1"/>
      <w:marLeft w:val="0"/>
      <w:marRight w:val="0"/>
      <w:marTop w:val="0"/>
      <w:marBottom w:val="0"/>
      <w:divBdr>
        <w:top w:val="none" w:sz="0" w:space="0" w:color="auto"/>
        <w:left w:val="none" w:sz="0" w:space="0" w:color="auto"/>
        <w:bottom w:val="none" w:sz="0" w:space="0" w:color="auto"/>
        <w:right w:val="none" w:sz="0" w:space="0" w:color="auto"/>
      </w:divBdr>
    </w:div>
    <w:div w:id="1821463169">
      <w:bodyDiv w:val="1"/>
      <w:marLeft w:val="0"/>
      <w:marRight w:val="0"/>
      <w:marTop w:val="0"/>
      <w:marBottom w:val="0"/>
      <w:divBdr>
        <w:top w:val="none" w:sz="0" w:space="0" w:color="auto"/>
        <w:left w:val="none" w:sz="0" w:space="0" w:color="auto"/>
        <w:bottom w:val="none" w:sz="0" w:space="0" w:color="auto"/>
        <w:right w:val="none" w:sz="0" w:space="0" w:color="auto"/>
      </w:divBdr>
    </w:div>
    <w:div w:id="1832334542">
      <w:bodyDiv w:val="1"/>
      <w:marLeft w:val="0"/>
      <w:marRight w:val="0"/>
      <w:marTop w:val="0"/>
      <w:marBottom w:val="0"/>
      <w:divBdr>
        <w:top w:val="none" w:sz="0" w:space="0" w:color="auto"/>
        <w:left w:val="none" w:sz="0" w:space="0" w:color="auto"/>
        <w:bottom w:val="none" w:sz="0" w:space="0" w:color="auto"/>
        <w:right w:val="none" w:sz="0" w:space="0" w:color="auto"/>
      </w:divBdr>
    </w:div>
    <w:div w:id="1833716770">
      <w:bodyDiv w:val="1"/>
      <w:marLeft w:val="0"/>
      <w:marRight w:val="0"/>
      <w:marTop w:val="0"/>
      <w:marBottom w:val="0"/>
      <w:divBdr>
        <w:top w:val="none" w:sz="0" w:space="0" w:color="auto"/>
        <w:left w:val="none" w:sz="0" w:space="0" w:color="auto"/>
        <w:bottom w:val="none" w:sz="0" w:space="0" w:color="auto"/>
        <w:right w:val="none" w:sz="0" w:space="0" w:color="auto"/>
      </w:divBdr>
    </w:div>
    <w:div w:id="1841117015">
      <w:bodyDiv w:val="1"/>
      <w:marLeft w:val="0"/>
      <w:marRight w:val="0"/>
      <w:marTop w:val="0"/>
      <w:marBottom w:val="0"/>
      <w:divBdr>
        <w:top w:val="none" w:sz="0" w:space="0" w:color="auto"/>
        <w:left w:val="none" w:sz="0" w:space="0" w:color="auto"/>
        <w:bottom w:val="none" w:sz="0" w:space="0" w:color="auto"/>
        <w:right w:val="none" w:sz="0" w:space="0" w:color="auto"/>
      </w:divBdr>
    </w:div>
    <w:div w:id="1848055557">
      <w:bodyDiv w:val="1"/>
      <w:marLeft w:val="0"/>
      <w:marRight w:val="0"/>
      <w:marTop w:val="0"/>
      <w:marBottom w:val="0"/>
      <w:divBdr>
        <w:top w:val="none" w:sz="0" w:space="0" w:color="auto"/>
        <w:left w:val="none" w:sz="0" w:space="0" w:color="auto"/>
        <w:bottom w:val="none" w:sz="0" w:space="0" w:color="auto"/>
        <w:right w:val="none" w:sz="0" w:space="0" w:color="auto"/>
      </w:divBdr>
    </w:div>
    <w:div w:id="1853446390">
      <w:bodyDiv w:val="1"/>
      <w:marLeft w:val="0"/>
      <w:marRight w:val="0"/>
      <w:marTop w:val="0"/>
      <w:marBottom w:val="0"/>
      <w:divBdr>
        <w:top w:val="none" w:sz="0" w:space="0" w:color="auto"/>
        <w:left w:val="none" w:sz="0" w:space="0" w:color="auto"/>
        <w:bottom w:val="none" w:sz="0" w:space="0" w:color="auto"/>
        <w:right w:val="none" w:sz="0" w:space="0" w:color="auto"/>
      </w:divBdr>
    </w:div>
    <w:div w:id="1867743169">
      <w:bodyDiv w:val="1"/>
      <w:marLeft w:val="0"/>
      <w:marRight w:val="0"/>
      <w:marTop w:val="0"/>
      <w:marBottom w:val="0"/>
      <w:divBdr>
        <w:top w:val="none" w:sz="0" w:space="0" w:color="auto"/>
        <w:left w:val="none" w:sz="0" w:space="0" w:color="auto"/>
        <w:bottom w:val="none" w:sz="0" w:space="0" w:color="auto"/>
        <w:right w:val="none" w:sz="0" w:space="0" w:color="auto"/>
      </w:divBdr>
    </w:div>
    <w:div w:id="1868979390">
      <w:bodyDiv w:val="1"/>
      <w:marLeft w:val="0"/>
      <w:marRight w:val="0"/>
      <w:marTop w:val="0"/>
      <w:marBottom w:val="0"/>
      <w:divBdr>
        <w:top w:val="none" w:sz="0" w:space="0" w:color="auto"/>
        <w:left w:val="none" w:sz="0" w:space="0" w:color="auto"/>
        <w:bottom w:val="none" w:sz="0" w:space="0" w:color="auto"/>
        <w:right w:val="none" w:sz="0" w:space="0" w:color="auto"/>
      </w:divBdr>
    </w:div>
    <w:div w:id="1876507253">
      <w:bodyDiv w:val="1"/>
      <w:marLeft w:val="0"/>
      <w:marRight w:val="0"/>
      <w:marTop w:val="0"/>
      <w:marBottom w:val="0"/>
      <w:divBdr>
        <w:top w:val="none" w:sz="0" w:space="0" w:color="auto"/>
        <w:left w:val="none" w:sz="0" w:space="0" w:color="auto"/>
        <w:bottom w:val="none" w:sz="0" w:space="0" w:color="auto"/>
        <w:right w:val="none" w:sz="0" w:space="0" w:color="auto"/>
      </w:divBdr>
    </w:div>
    <w:div w:id="1886598601">
      <w:bodyDiv w:val="1"/>
      <w:marLeft w:val="0"/>
      <w:marRight w:val="0"/>
      <w:marTop w:val="0"/>
      <w:marBottom w:val="0"/>
      <w:divBdr>
        <w:top w:val="none" w:sz="0" w:space="0" w:color="auto"/>
        <w:left w:val="none" w:sz="0" w:space="0" w:color="auto"/>
        <w:bottom w:val="none" w:sz="0" w:space="0" w:color="auto"/>
        <w:right w:val="none" w:sz="0" w:space="0" w:color="auto"/>
      </w:divBdr>
    </w:div>
    <w:div w:id="1895316174">
      <w:bodyDiv w:val="1"/>
      <w:marLeft w:val="0"/>
      <w:marRight w:val="0"/>
      <w:marTop w:val="0"/>
      <w:marBottom w:val="0"/>
      <w:divBdr>
        <w:top w:val="none" w:sz="0" w:space="0" w:color="auto"/>
        <w:left w:val="none" w:sz="0" w:space="0" w:color="auto"/>
        <w:bottom w:val="none" w:sz="0" w:space="0" w:color="auto"/>
        <w:right w:val="none" w:sz="0" w:space="0" w:color="auto"/>
      </w:divBdr>
    </w:div>
    <w:div w:id="1903828245">
      <w:bodyDiv w:val="1"/>
      <w:marLeft w:val="0"/>
      <w:marRight w:val="0"/>
      <w:marTop w:val="0"/>
      <w:marBottom w:val="0"/>
      <w:divBdr>
        <w:top w:val="none" w:sz="0" w:space="0" w:color="auto"/>
        <w:left w:val="none" w:sz="0" w:space="0" w:color="auto"/>
        <w:bottom w:val="none" w:sz="0" w:space="0" w:color="auto"/>
        <w:right w:val="none" w:sz="0" w:space="0" w:color="auto"/>
      </w:divBdr>
    </w:div>
    <w:div w:id="1908148355">
      <w:bodyDiv w:val="1"/>
      <w:marLeft w:val="0"/>
      <w:marRight w:val="0"/>
      <w:marTop w:val="0"/>
      <w:marBottom w:val="0"/>
      <w:divBdr>
        <w:top w:val="none" w:sz="0" w:space="0" w:color="auto"/>
        <w:left w:val="none" w:sz="0" w:space="0" w:color="auto"/>
        <w:bottom w:val="none" w:sz="0" w:space="0" w:color="auto"/>
        <w:right w:val="none" w:sz="0" w:space="0" w:color="auto"/>
      </w:divBdr>
    </w:div>
    <w:div w:id="1922988231">
      <w:bodyDiv w:val="1"/>
      <w:marLeft w:val="0"/>
      <w:marRight w:val="0"/>
      <w:marTop w:val="0"/>
      <w:marBottom w:val="0"/>
      <w:divBdr>
        <w:top w:val="none" w:sz="0" w:space="0" w:color="auto"/>
        <w:left w:val="none" w:sz="0" w:space="0" w:color="auto"/>
        <w:bottom w:val="none" w:sz="0" w:space="0" w:color="auto"/>
        <w:right w:val="none" w:sz="0" w:space="0" w:color="auto"/>
      </w:divBdr>
    </w:div>
    <w:div w:id="1924874730">
      <w:bodyDiv w:val="1"/>
      <w:marLeft w:val="0"/>
      <w:marRight w:val="0"/>
      <w:marTop w:val="0"/>
      <w:marBottom w:val="0"/>
      <w:divBdr>
        <w:top w:val="none" w:sz="0" w:space="0" w:color="auto"/>
        <w:left w:val="none" w:sz="0" w:space="0" w:color="auto"/>
        <w:bottom w:val="none" w:sz="0" w:space="0" w:color="auto"/>
        <w:right w:val="none" w:sz="0" w:space="0" w:color="auto"/>
      </w:divBdr>
    </w:div>
    <w:div w:id="1936674070">
      <w:bodyDiv w:val="1"/>
      <w:marLeft w:val="0"/>
      <w:marRight w:val="0"/>
      <w:marTop w:val="0"/>
      <w:marBottom w:val="0"/>
      <w:divBdr>
        <w:top w:val="none" w:sz="0" w:space="0" w:color="auto"/>
        <w:left w:val="none" w:sz="0" w:space="0" w:color="auto"/>
        <w:bottom w:val="none" w:sz="0" w:space="0" w:color="auto"/>
        <w:right w:val="none" w:sz="0" w:space="0" w:color="auto"/>
      </w:divBdr>
    </w:div>
    <w:div w:id="1948003832">
      <w:bodyDiv w:val="1"/>
      <w:marLeft w:val="0"/>
      <w:marRight w:val="0"/>
      <w:marTop w:val="0"/>
      <w:marBottom w:val="0"/>
      <w:divBdr>
        <w:top w:val="none" w:sz="0" w:space="0" w:color="auto"/>
        <w:left w:val="none" w:sz="0" w:space="0" w:color="auto"/>
        <w:bottom w:val="none" w:sz="0" w:space="0" w:color="auto"/>
        <w:right w:val="none" w:sz="0" w:space="0" w:color="auto"/>
      </w:divBdr>
    </w:div>
    <w:div w:id="1950314899">
      <w:bodyDiv w:val="1"/>
      <w:marLeft w:val="0"/>
      <w:marRight w:val="0"/>
      <w:marTop w:val="0"/>
      <w:marBottom w:val="0"/>
      <w:divBdr>
        <w:top w:val="none" w:sz="0" w:space="0" w:color="auto"/>
        <w:left w:val="none" w:sz="0" w:space="0" w:color="auto"/>
        <w:bottom w:val="none" w:sz="0" w:space="0" w:color="auto"/>
        <w:right w:val="none" w:sz="0" w:space="0" w:color="auto"/>
      </w:divBdr>
      <w:divsChild>
        <w:div w:id="1126776713">
          <w:marLeft w:val="0"/>
          <w:marRight w:val="0"/>
          <w:marTop w:val="0"/>
          <w:marBottom w:val="0"/>
          <w:divBdr>
            <w:top w:val="none" w:sz="0" w:space="0" w:color="auto"/>
            <w:left w:val="none" w:sz="0" w:space="0" w:color="auto"/>
            <w:bottom w:val="none" w:sz="0" w:space="0" w:color="auto"/>
            <w:right w:val="none" w:sz="0" w:space="0" w:color="auto"/>
          </w:divBdr>
        </w:div>
      </w:divsChild>
    </w:div>
    <w:div w:id="1961301227">
      <w:bodyDiv w:val="1"/>
      <w:marLeft w:val="0"/>
      <w:marRight w:val="0"/>
      <w:marTop w:val="0"/>
      <w:marBottom w:val="0"/>
      <w:divBdr>
        <w:top w:val="none" w:sz="0" w:space="0" w:color="auto"/>
        <w:left w:val="none" w:sz="0" w:space="0" w:color="auto"/>
        <w:bottom w:val="none" w:sz="0" w:space="0" w:color="auto"/>
        <w:right w:val="none" w:sz="0" w:space="0" w:color="auto"/>
      </w:divBdr>
    </w:div>
    <w:div w:id="1966963168">
      <w:bodyDiv w:val="1"/>
      <w:marLeft w:val="0"/>
      <w:marRight w:val="0"/>
      <w:marTop w:val="0"/>
      <w:marBottom w:val="0"/>
      <w:divBdr>
        <w:top w:val="none" w:sz="0" w:space="0" w:color="auto"/>
        <w:left w:val="none" w:sz="0" w:space="0" w:color="auto"/>
        <w:bottom w:val="none" w:sz="0" w:space="0" w:color="auto"/>
        <w:right w:val="none" w:sz="0" w:space="0" w:color="auto"/>
      </w:divBdr>
    </w:div>
    <w:div w:id="1977224865">
      <w:bodyDiv w:val="1"/>
      <w:marLeft w:val="0"/>
      <w:marRight w:val="0"/>
      <w:marTop w:val="0"/>
      <w:marBottom w:val="0"/>
      <w:divBdr>
        <w:top w:val="none" w:sz="0" w:space="0" w:color="auto"/>
        <w:left w:val="none" w:sz="0" w:space="0" w:color="auto"/>
        <w:bottom w:val="none" w:sz="0" w:space="0" w:color="auto"/>
        <w:right w:val="none" w:sz="0" w:space="0" w:color="auto"/>
      </w:divBdr>
    </w:div>
    <w:div w:id="1978873600">
      <w:bodyDiv w:val="1"/>
      <w:marLeft w:val="0"/>
      <w:marRight w:val="0"/>
      <w:marTop w:val="0"/>
      <w:marBottom w:val="0"/>
      <w:divBdr>
        <w:top w:val="none" w:sz="0" w:space="0" w:color="auto"/>
        <w:left w:val="none" w:sz="0" w:space="0" w:color="auto"/>
        <w:bottom w:val="none" w:sz="0" w:space="0" w:color="auto"/>
        <w:right w:val="none" w:sz="0" w:space="0" w:color="auto"/>
      </w:divBdr>
    </w:div>
    <w:div w:id="1986280021">
      <w:bodyDiv w:val="1"/>
      <w:marLeft w:val="0"/>
      <w:marRight w:val="0"/>
      <w:marTop w:val="0"/>
      <w:marBottom w:val="0"/>
      <w:divBdr>
        <w:top w:val="none" w:sz="0" w:space="0" w:color="auto"/>
        <w:left w:val="none" w:sz="0" w:space="0" w:color="auto"/>
        <w:bottom w:val="none" w:sz="0" w:space="0" w:color="auto"/>
        <w:right w:val="none" w:sz="0" w:space="0" w:color="auto"/>
      </w:divBdr>
    </w:div>
    <w:div w:id="2000845949">
      <w:bodyDiv w:val="1"/>
      <w:marLeft w:val="0"/>
      <w:marRight w:val="0"/>
      <w:marTop w:val="0"/>
      <w:marBottom w:val="0"/>
      <w:divBdr>
        <w:top w:val="none" w:sz="0" w:space="0" w:color="auto"/>
        <w:left w:val="none" w:sz="0" w:space="0" w:color="auto"/>
        <w:bottom w:val="none" w:sz="0" w:space="0" w:color="auto"/>
        <w:right w:val="none" w:sz="0" w:space="0" w:color="auto"/>
      </w:divBdr>
    </w:div>
    <w:div w:id="2002079624">
      <w:bodyDiv w:val="1"/>
      <w:marLeft w:val="0"/>
      <w:marRight w:val="0"/>
      <w:marTop w:val="0"/>
      <w:marBottom w:val="0"/>
      <w:divBdr>
        <w:top w:val="none" w:sz="0" w:space="0" w:color="auto"/>
        <w:left w:val="none" w:sz="0" w:space="0" w:color="auto"/>
        <w:bottom w:val="none" w:sz="0" w:space="0" w:color="auto"/>
        <w:right w:val="none" w:sz="0" w:space="0" w:color="auto"/>
      </w:divBdr>
      <w:divsChild>
        <w:div w:id="75370520">
          <w:marLeft w:val="0"/>
          <w:marRight w:val="0"/>
          <w:marTop w:val="0"/>
          <w:marBottom w:val="480"/>
          <w:divBdr>
            <w:top w:val="none" w:sz="0" w:space="0" w:color="auto"/>
            <w:left w:val="none" w:sz="0" w:space="0" w:color="auto"/>
            <w:bottom w:val="none" w:sz="0" w:space="0" w:color="auto"/>
            <w:right w:val="none" w:sz="0" w:space="0" w:color="auto"/>
          </w:divBdr>
          <w:divsChild>
            <w:div w:id="1812747650">
              <w:marLeft w:val="0"/>
              <w:marRight w:val="0"/>
              <w:marTop w:val="0"/>
              <w:marBottom w:val="0"/>
              <w:divBdr>
                <w:top w:val="none" w:sz="0" w:space="0" w:color="auto"/>
                <w:left w:val="none" w:sz="0" w:space="0" w:color="auto"/>
                <w:bottom w:val="none" w:sz="0" w:space="0" w:color="auto"/>
                <w:right w:val="none" w:sz="0" w:space="0" w:color="auto"/>
              </w:divBdr>
              <w:divsChild>
                <w:div w:id="152347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946781">
      <w:bodyDiv w:val="1"/>
      <w:marLeft w:val="0"/>
      <w:marRight w:val="0"/>
      <w:marTop w:val="0"/>
      <w:marBottom w:val="0"/>
      <w:divBdr>
        <w:top w:val="none" w:sz="0" w:space="0" w:color="auto"/>
        <w:left w:val="none" w:sz="0" w:space="0" w:color="auto"/>
        <w:bottom w:val="none" w:sz="0" w:space="0" w:color="auto"/>
        <w:right w:val="none" w:sz="0" w:space="0" w:color="auto"/>
      </w:divBdr>
    </w:div>
    <w:div w:id="2025281805">
      <w:bodyDiv w:val="1"/>
      <w:marLeft w:val="0"/>
      <w:marRight w:val="0"/>
      <w:marTop w:val="0"/>
      <w:marBottom w:val="0"/>
      <w:divBdr>
        <w:top w:val="none" w:sz="0" w:space="0" w:color="auto"/>
        <w:left w:val="none" w:sz="0" w:space="0" w:color="auto"/>
        <w:bottom w:val="none" w:sz="0" w:space="0" w:color="auto"/>
        <w:right w:val="none" w:sz="0" w:space="0" w:color="auto"/>
      </w:divBdr>
    </w:div>
    <w:div w:id="2034719857">
      <w:bodyDiv w:val="1"/>
      <w:marLeft w:val="0"/>
      <w:marRight w:val="0"/>
      <w:marTop w:val="0"/>
      <w:marBottom w:val="0"/>
      <w:divBdr>
        <w:top w:val="none" w:sz="0" w:space="0" w:color="auto"/>
        <w:left w:val="none" w:sz="0" w:space="0" w:color="auto"/>
        <w:bottom w:val="none" w:sz="0" w:space="0" w:color="auto"/>
        <w:right w:val="none" w:sz="0" w:space="0" w:color="auto"/>
      </w:divBdr>
    </w:div>
    <w:div w:id="2036034965">
      <w:bodyDiv w:val="1"/>
      <w:marLeft w:val="0"/>
      <w:marRight w:val="0"/>
      <w:marTop w:val="0"/>
      <w:marBottom w:val="0"/>
      <w:divBdr>
        <w:top w:val="none" w:sz="0" w:space="0" w:color="auto"/>
        <w:left w:val="none" w:sz="0" w:space="0" w:color="auto"/>
        <w:bottom w:val="none" w:sz="0" w:space="0" w:color="auto"/>
        <w:right w:val="none" w:sz="0" w:space="0" w:color="auto"/>
      </w:divBdr>
    </w:div>
    <w:div w:id="2036953275">
      <w:bodyDiv w:val="1"/>
      <w:marLeft w:val="0"/>
      <w:marRight w:val="0"/>
      <w:marTop w:val="0"/>
      <w:marBottom w:val="0"/>
      <w:divBdr>
        <w:top w:val="none" w:sz="0" w:space="0" w:color="auto"/>
        <w:left w:val="none" w:sz="0" w:space="0" w:color="auto"/>
        <w:bottom w:val="none" w:sz="0" w:space="0" w:color="auto"/>
        <w:right w:val="none" w:sz="0" w:space="0" w:color="auto"/>
      </w:divBdr>
    </w:div>
    <w:div w:id="2038313454">
      <w:bodyDiv w:val="1"/>
      <w:marLeft w:val="0"/>
      <w:marRight w:val="0"/>
      <w:marTop w:val="0"/>
      <w:marBottom w:val="0"/>
      <w:divBdr>
        <w:top w:val="none" w:sz="0" w:space="0" w:color="auto"/>
        <w:left w:val="none" w:sz="0" w:space="0" w:color="auto"/>
        <w:bottom w:val="none" w:sz="0" w:space="0" w:color="auto"/>
        <w:right w:val="none" w:sz="0" w:space="0" w:color="auto"/>
      </w:divBdr>
      <w:divsChild>
        <w:div w:id="1999840689">
          <w:marLeft w:val="0"/>
          <w:marRight w:val="0"/>
          <w:marTop w:val="0"/>
          <w:marBottom w:val="0"/>
          <w:divBdr>
            <w:top w:val="none" w:sz="0" w:space="0" w:color="auto"/>
            <w:left w:val="none" w:sz="0" w:space="0" w:color="auto"/>
            <w:bottom w:val="none" w:sz="0" w:space="0" w:color="auto"/>
            <w:right w:val="none" w:sz="0" w:space="0" w:color="auto"/>
          </w:divBdr>
        </w:div>
      </w:divsChild>
    </w:div>
    <w:div w:id="2040082836">
      <w:bodyDiv w:val="1"/>
      <w:marLeft w:val="0"/>
      <w:marRight w:val="0"/>
      <w:marTop w:val="0"/>
      <w:marBottom w:val="0"/>
      <w:divBdr>
        <w:top w:val="none" w:sz="0" w:space="0" w:color="auto"/>
        <w:left w:val="none" w:sz="0" w:space="0" w:color="auto"/>
        <w:bottom w:val="none" w:sz="0" w:space="0" w:color="auto"/>
        <w:right w:val="none" w:sz="0" w:space="0" w:color="auto"/>
      </w:divBdr>
      <w:divsChild>
        <w:div w:id="434516000">
          <w:marLeft w:val="0"/>
          <w:marRight w:val="0"/>
          <w:marTop w:val="240"/>
          <w:marBottom w:val="240"/>
          <w:divBdr>
            <w:top w:val="single" w:sz="6" w:space="0" w:color="CCCCCC"/>
            <w:left w:val="single" w:sz="24" w:space="9" w:color="04AA6D"/>
            <w:bottom w:val="single" w:sz="6" w:space="0" w:color="CCCCCC"/>
            <w:right w:val="single" w:sz="6" w:space="0" w:color="CCCCCC"/>
          </w:divBdr>
          <w:divsChild>
            <w:div w:id="6331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701022">
      <w:bodyDiv w:val="1"/>
      <w:marLeft w:val="0"/>
      <w:marRight w:val="0"/>
      <w:marTop w:val="0"/>
      <w:marBottom w:val="0"/>
      <w:divBdr>
        <w:top w:val="none" w:sz="0" w:space="0" w:color="auto"/>
        <w:left w:val="none" w:sz="0" w:space="0" w:color="auto"/>
        <w:bottom w:val="none" w:sz="0" w:space="0" w:color="auto"/>
        <w:right w:val="none" w:sz="0" w:space="0" w:color="auto"/>
      </w:divBdr>
    </w:div>
    <w:div w:id="2065249152">
      <w:bodyDiv w:val="1"/>
      <w:marLeft w:val="0"/>
      <w:marRight w:val="0"/>
      <w:marTop w:val="0"/>
      <w:marBottom w:val="0"/>
      <w:divBdr>
        <w:top w:val="none" w:sz="0" w:space="0" w:color="auto"/>
        <w:left w:val="none" w:sz="0" w:space="0" w:color="auto"/>
        <w:bottom w:val="none" w:sz="0" w:space="0" w:color="auto"/>
        <w:right w:val="none" w:sz="0" w:space="0" w:color="auto"/>
      </w:divBdr>
    </w:div>
    <w:div w:id="2067487785">
      <w:bodyDiv w:val="1"/>
      <w:marLeft w:val="0"/>
      <w:marRight w:val="0"/>
      <w:marTop w:val="0"/>
      <w:marBottom w:val="0"/>
      <w:divBdr>
        <w:top w:val="none" w:sz="0" w:space="0" w:color="auto"/>
        <w:left w:val="none" w:sz="0" w:space="0" w:color="auto"/>
        <w:bottom w:val="none" w:sz="0" w:space="0" w:color="auto"/>
        <w:right w:val="none" w:sz="0" w:space="0" w:color="auto"/>
      </w:divBdr>
    </w:div>
    <w:div w:id="2070036972">
      <w:bodyDiv w:val="1"/>
      <w:marLeft w:val="0"/>
      <w:marRight w:val="0"/>
      <w:marTop w:val="0"/>
      <w:marBottom w:val="0"/>
      <w:divBdr>
        <w:top w:val="none" w:sz="0" w:space="0" w:color="auto"/>
        <w:left w:val="none" w:sz="0" w:space="0" w:color="auto"/>
        <w:bottom w:val="none" w:sz="0" w:space="0" w:color="auto"/>
        <w:right w:val="none" w:sz="0" w:space="0" w:color="auto"/>
      </w:divBdr>
    </w:div>
    <w:div w:id="2073768017">
      <w:bodyDiv w:val="1"/>
      <w:marLeft w:val="0"/>
      <w:marRight w:val="0"/>
      <w:marTop w:val="0"/>
      <w:marBottom w:val="0"/>
      <w:divBdr>
        <w:top w:val="none" w:sz="0" w:space="0" w:color="auto"/>
        <w:left w:val="none" w:sz="0" w:space="0" w:color="auto"/>
        <w:bottom w:val="none" w:sz="0" w:space="0" w:color="auto"/>
        <w:right w:val="none" w:sz="0" w:space="0" w:color="auto"/>
      </w:divBdr>
    </w:div>
    <w:div w:id="2074355783">
      <w:bodyDiv w:val="1"/>
      <w:marLeft w:val="0"/>
      <w:marRight w:val="0"/>
      <w:marTop w:val="0"/>
      <w:marBottom w:val="0"/>
      <w:divBdr>
        <w:top w:val="none" w:sz="0" w:space="0" w:color="auto"/>
        <w:left w:val="none" w:sz="0" w:space="0" w:color="auto"/>
        <w:bottom w:val="none" w:sz="0" w:space="0" w:color="auto"/>
        <w:right w:val="none" w:sz="0" w:space="0" w:color="auto"/>
      </w:divBdr>
    </w:div>
    <w:div w:id="2076119416">
      <w:bodyDiv w:val="1"/>
      <w:marLeft w:val="0"/>
      <w:marRight w:val="0"/>
      <w:marTop w:val="0"/>
      <w:marBottom w:val="0"/>
      <w:divBdr>
        <w:top w:val="none" w:sz="0" w:space="0" w:color="auto"/>
        <w:left w:val="none" w:sz="0" w:space="0" w:color="auto"/>
        <w:bottom w:val="none" w:sz="0" w:space="0" w:color="auto"/>
        <w:right w:val="none" w:sz="0" w:space="0" w:color="auto"/>
      </w:divBdr>
    </w:div>
    <w:div w:id="2080637309">
      <w:bodyDiv w:val="1"/>
      <w:marLeft w:val="0"/>
      <w:marRight w:val="0"/>
      <w:marTop w:val="0"/>
      <w:marBottom w:val="0"/>
      <w:divBdr>
        <w:top w:val="none" w:sz="0" w:space="0" w:color="auto"/>
        <w:left w:val="none" w:sz="0" w:space="0" w:color="auto"/>
        <w:bottom w:val="none" w:sz="0" w:space="0" w:color="auto"/>
        <w:right w:val="none" w:sz="0" w:space="0" w:color="auto"/>
      </w:divBdr>
    </w:div>
    <w:div w:id="2081443575">
      <w:bodyDiv w:val="1"/>
      <w:marLeft w:val="0"/>
      <w:marRight w:val="0"/>
      <w:marTop w:val="0"/>
      <w:marBottom w:val="0"/>
      <w:divBdr>
        <w:top w:val="none" w:sz="0" w:space="0" w:color="auto"/>
        <w:left w:val="none" w:sz="0" w:space="0" w:color="auto"/>
        <w:bottom w:val="none" w:sz="0" w:space="0" w:color="auto"/>
        <w:right w:val="none" w:sz="0" w:space="0" w:color="auto"/>
      </w:divBdr>
    </w:div>
    <w:div w:id="2087721739">
      <w:bodyDiv w:val="1"/>
      <w:marLeft w:val="0"/>
      <w:marRight w:val="0"/>
      <w:marTop w:val="0"/>
      <w:marBottom w:val="0"/>
      <w:divBdr>
        <w:top w:val="none" w:sz="0" w:space="0" w:color="auto"/>
        <w:left w:val="none" w:sz="0" w:space="0" w:color="auto"/>
        <w:bottom w:val="none" w:sz="0" w:space="0" w:color="auto"/>
        <w:right w:val="none" w:sz="0" w:space="0" w:color="auto"/>
      </w:divBdr>
    </w:div>
    <w:div w:id="2093089680">
      <w:bodyDiv w:val="1"/>
      <w:marLeft w:val="0"/>
      <w:marRight w:val="0"/>
      <w:marTop w:val="0"/>
      <w:marBottom w:val="0"/>
      <w:divBdr>
        <w:top w:val="none" w:sz="0" w:space="0" w:color="auto"/>
        <w:left w:val="none" w:sz="0" w:space="0" w:color="auto"/>
        <w:bottom w:val="none" w:sz="0" w:space="0" w:color="auto"/>
        <w:right w:val="none" w:sz="0" w:space="0" w:color="auto"/>
      </w:divBdr>
    </w:div>
    <w:div w:id="2097285026">
      <w:bodyDiv w:val="1"/>
      <w:marLeft w:val="0"/>
      <w:marRight w:val="0"/>
      <w:marTop w:val="0"/>
      <w:marBottom w:val="0"/>
      <w:divBdr>
        <w:top w:val="none" w:sz="0" w:space="0" w:color="auto"/>
        <w:left w:val="none" w:sz="0" w:space="0" w:color="auto"/>
        <w:bottom w:val="none" w:sz="0" w:space="0" w:color="auto"/>
        <w:right w:val="none" w:sz="0" w:space="0" w:color="auto"/>
      </w:divBdr>
    </w:div>
    <w:div w:id="2111075311">
      <w:bodyDiv w:val="1"/>
      <w:marLeft w:val="0"/>
      <w:marRight w:val="0"/>
      <w:marTop w:val="0"/>
      <w:marBottom w:val="0"/>
      <w:divBdr>
        <w:top w:val="none" w:sz="0" w:space="0" w:color="auto"/>
        <w:left w:val="none" w:sz="0" w:space="0" w:color="auto"/>
        <w:bottom w:val="none" w:sz="0" w:space="0" w:color="auto"/>
        <w:right w:val="none" w:sz="0" w:space="0" w:color="auto"/>
      </w:divBdr>
    </w:div>
    <w:div w:id="2116318651">
      <w:bodyDiv w:val="1"/>
      <w:marLeft w:val="0"/>
      <w:marRight w:val="0"/>
      <w:marTop w:val="0"/>
      <w:marBottom w:val="0"/>
      <w:divBdr>
        <w:top w:val="none" w:sz="0" w:space="0" w:color="auto"/>
        <w:left w:val="none" w:sz="0" w:space="0" w:color="auto"/>
        <w:bottom w:val="none" w:sz="0" w:space="0" w:color="auto"/>
        <w:right w:val="none" w:sz="0" w:space="0" w:color="auto"/>
      </w:divBdr>
      <w:divsChild>
        <w:div w:id="86969518">
          <w:marLeft w:val="0"/>
          <w:marRight w:val="0"/>
          <w:marTop w:val="0"/>
          <w:marBottom w:val="480"/>
          <w:divBdr>
            <w:top w:val="none" w:sz="0" w:space="0" w:color="auto"/>
            <w:left w:val="none" w:sz="0" w:space="0" w:color="auto"/>
            <w:bottom w:val="none" w:sz="0" w:space="0" w:color="auto"/>
            <w:right w:val="none" w:sz="0" w:space="0" w:color="auto"/>
          </w:divBdr>
          <w:divsChild>
            <w:div w:id="2139370139">
              <w:marLeft w:val="0"/>
              <w:marRight w:val="0"/>
              <w:marTop w:val="0"/>
              <w:marBottom w:val="0"/>
              <w:divBdr>
                <w:top w:val="none" w:sz="0" w:space="0" w:color="auto"/>
                <w:left w:val="none" w:sz="0" w:space="0" w:color="auto"/>
                <w:bottom w:val="none" w:sz="0" w:space="0" w:color="auto"/>
                <w:right w:val="none" w:sz="0" w:space="0" w:color="auto"/>
              </w:divBdr>
              <w:divsChild>
                <w:div w:id="92669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1527">
      <w:bodyDiv w:val="1"/>
      <w:marLeft w:val="0"/>
      <w:marRight w:val="0"/>
      <w:marTop w:val="0"/>
      <w:marBottom w:val="0"/>
      <w:divBdr>
        <w:top w:val="none" w:sz="0" w:space="0" w:color="auto"/>
        <w:left w:val="none" w:sz="0" w:space="0" w:color="auto"/>
        <w:bottom w:val="none" w:sz="0" w:space="0" w:color="auto"/>
        <w:right w:val="none" w:sz="0" w:space="0" w:color="auto"/>
      </w:divBdr>
    </w:div>
    <w:div w:id="2121338816">
      <w:bodyDiv w:val="1"/>
      <w:marLeft w:val="0"/>
      <w:marRight w:val="0"/>
      <w:marTop w:val="0"/>
      <w:marBottom w:val="0"/>
      <w:divBdr>
        <w:top w:val="none" w:sz="0" w:space="0" w:color="auto"/>
        <w:left w:val="none" w:sz="0" w:space="0" w:color="auto"/>
        <w:bottom w:val="none" w:sz="0" w:space="0" w:color="auto"/>
        <w:right w:val="none" w:sz="0" w:space="0" w:color="auto"/>
      </w:divBdr>
    </w:div>
    <w:div w:id="2130120129">
      <w:bodyDiv w:val="1"/>
      <w:marLeft w:val="0"/>
      <w:marRight w:val="0"/>
      <w:marTop w:val="0"/>
      <w:marBottom w:val="0"/>
      <w:divBdr>
        <w:top w:val="none" w:sz="0" w:space="0" w:color="auto"/>
        <w:left w:val="none" w:sz="0" w:space="0" w:color="auto"/>
        <w:bottom w:val="none" w:sz="0" w:space="0" w:color="auto"/>
        <w:right w:val="none" w:sz="0" w:space="0" w:color="auto"/>
      </w:divBdr>
    </w:div>
    <w:div w:id="2132935595">
      <w:bodyDiv w:val="1"/>
      <w:marLeft w:val="0"/>
      <w:marRight w:val="0"/>
      <w:marTop w:val="0"/>
      <w:marBottom w:val="0"/>
      <w:divBdr>
        <w:top w:val="none" w:sz="0" w:space="0" w:color="auto"/>
        <w:left w:val="none" w:sz="0" w:space="0" w:color="auto"/>
        <w:bottom w:val="none" w:sz="0" w:space="0" w:color="auto"/>
        <w:right w:val="none" w:sz="0" w:space="0" w:color="auto"/>
      </w:divBdr>
    </w:div>
    <w:div w:id="2143687450">
      <w:bodyDiv w:val="1"/>
      <w:marLeft w:val="0"/>
      <w:marRight w:val="0"/>
      <w:marTop w:val="0"/>
      <w:marBottom w:val="0"/>
      <w:divBdr>
        <w:top w:val="none" w:sz="0" w:space="0" w:color="auto"/>
        <w:left w:val="none" w:sz="0" w:space="0" w:color="auto"/>
        <w:bottom w:val="none" w:sz="0" w:space="0" w:color="auto"/>
        <w:right w:val="none" w:sz="0" w:space="0" w:color="auto"/>
      </w:divBdr>
    </w:div>
    <w:div w:id="2146392445">
      <w:bodyDiv w:val="1"/>
      <w:marLeft w:val="0"/>
      <w:marRight w:val="0"/>
      <w:marTop w:val="0"/>
      <w:marBottom w:val="0"/>
      <w:divBdr>
        <w:top w:val="none" w:sz="0" w:space="0" w:color="auto"/>
        <w:left w:val="none" w:sz="0" w:space="0" w:color="auto"/>
        <w:bottom w:val="none" w:sz="0" w:space="0" w:color="auto"/>
        <w:right w:val="none" w:sz="0" w:space="0" w:color="auto"/>
      </w:divBdr>
    </w:div>
    <w:div w:id="21469256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20" Type="http://schemas.openxmlformats.org/officeDocument/2006/relationships/image" Target="media/image4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30.png"/><Relationship Id="rId4" Type="http://schemas.openxmlformats.org/officeDocument/2006/relationships/settings" Target="settings.xml"/><Relationship Id="rId9"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BCE051-FA29-416E-8BA6-6AB39DC3FA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7540</TotalTime>
  <Pages>1</Pages>
  <Words>13307</Words>
  <Characters>75850</Characters>
  <Application>Microsoft Office Word</Application>
  <DocSecurity>0</DocSecurity>
  <Lines>632</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373</cp:revision>
  <dcterms:created xsi:type="dcterms:W3CDTF">2022-08-31T09:31:00Z</dcterms:created>
  <dcterms:modified xsi:type="dcterms:W3CDTF">2024-12-08T10:24:00Z</dcterms:modified>
</cp:coreProperties>
</file>